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019" w:type="dxa"/>
        <w:tblLook w:val="04A0" w:firstRow="1" w:lastRow="0" w:firstColumn="1" w:lastColumn="0" w:noHBand="0" w:noVBand="1"/>
      </w:tblPr>
      <w:tblGrid>
        <w:gridCol w:w="2112"/>
        <w:gridCol w:w="435"/>
        <w:gridCol w:w="7077"/>
        <w:gridCol w:w="4395"/>
      </w:tblGrid>
      <w:tr w:rsidR="00204F35" w14:paraId="773A9AFC"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739D96DD" w14:textId="39982983" w:rsidR="00204F35" w:rsidRPr="005C1008" w:rsidRDefault="00204F35" w:rsidP="0084764E">
            <w:pPr>
              <w:rPr>
                <w:b/>
              </w:rPr>
            </w:pPr>
            <w:r>
              <w:rPr>
                <w:b/>
              </w:rPr>
              <w:t>Screen: m1_t0_p1</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FB18F72" w14:textId="5F6C9212" w:rsidR="00204F35" w:rsidRPr="002D02F3" w:rsidRDefault="00204F35" w:rsidP="00AE3112">
            <w:pPr>
              <w:rPr>
                <w:b/>
              </w:rPr>
            </w:pPr>
            <w:commentRangeStart w:id="0"/>
            <w:r w:rsidRPr="002D02F3">
              <w:rPr>
                <w:b/>
              </w:rPr>
              <w:t>Title</w:t>
            </w:r>
            <w:r>
              <w:rPr>
                <w:b/>
              </w:rPr>
              <w:t>: Module Introduction</w:t>
            </w:r>
            <w:commentRangeEnd w:id="0"/>
            <w:r w:rsidR="001A2618">
              <w:rPr>
                <w:rStyle w:val="CommentReference"/>
              </w:rPr>
              <w:commentReference w:id="0"/>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9D90FA9" w14:textId="479E8EE3" w:rsidR="00204F35" w:rsidRPr="00FB7326" w:rsidRDefault="00204F35" w:rsidP="00587112">
            <w:pPr>
              <w:rPr>
                <w:b/>
              </w:rPr>
            </w:pPr>
            <w:r>
              <w:rPr>
                <w:b/>
              </w:rPr>
              <w:t xml:space="preserve">Screen Type: </w:t>
            </w:r>
            <w:proofErr w:type="spellStart"/>
            <w:r w:rsidRPr="00780DC4">
              <w:rPr>
                <w:b/>
              </w:rPr>
              <w:t>video_intro</w:t>
            </w:r>
            <w:proofErr w:type="spellEnd"/>
          </w:p>
        </w:tc>
      </w:tr>
      <w:tr w:rsidR="001B1F64" w14:paraId="72174E93" w14:textId="77777777" w:rsidTr="001B1F64">
        <w:tc>
          <w:tcPr>
            <w:tcW w:w="9624" w:type="dxa"/>
            <w:gridSpan w:val="3"/>
            <w:tcBorders>
              <w:top w:val="single" w:sz="12" w:space="0" w:color="auto"/>
            </w:tcBorders>
            <w:shd w:val="clear" w:color="auto" w:fill="A6A6A6" w:themeFill="background1" w:themeFillShade="A6"/>
          </w:tcPr>
          <w:p w14:paraId="1E58B886" w14:textId="77777777" w:rsidR="005C1008" w:rsidRPr="002D02F3" w:rsidRDefault="002D02F3" w:rsidP="00AE3112">
            <w:pPr>
              <w:rPr>
                <w:b/>
              </w:rPr>
            </w:pPr>
            <w:r>
              <w:rPr>
                <w:b/>
              </w:rPr>
              <w:t>Screen Text</w:t>
            </w:r>
          </w:p>
        </w:tc>
        <w:tc>
          <w:tcPr>
            <w:tcW w:w="4395" w:type="dxa"/>
            <w:tcBorders>
              <w:top w:val="single" w:sz="12" w:space="0" w:color="auto"/>
            </w:tcBorders>
            <w:shd w:val="clear" w:color="auto" w:fill="BFBFBF" w:themeFill="background1" w:themeFillShade="BF"/>
          </w:tcPr>
          <w:p w14:paraId="4CABB3A3" w14:textId="77777777" w:rsidR="00FB7326" w:rsidRPr="00FB7326" w:rsidRDefault="00FB7326" w:rsidP="00AE3112">
            <w:pPr>
              <w:rPr>
                <w:b/>
              </w:rPr>
            </w:pPr>
            <w:r w:rsidRPr="00FB7326">
              <w:rPr>
                <w:b/>
              </w:rPr>
              <w:t>Notes to Developer</w:t>
            </w:r>
          </w:p>
        </w:tc>
      </w:tr>
      <w:tr w:rsidR="007B1606" w14:paraId="6032F548" w14:textId="77777777" w:rsidTr="00267FB5">
        <w:trPr>
          <w:trHeight w:val="3077"/>
        </w:trPr>
        <w:tc>
          <w:tcPr>
            <w:tcW w:w="9624" w:type="dxa"/>
            <w:gridSpan w:val="3"/>
          </w:tcPr>
          <w:p w14:paraId="2E8AA991" w14:textId="5BAABAE9" w:rsidR="007B1606" w:rsidRDefault="008F0FF0" w:rsidP="005F0E06">
            <w:r>
              <w:t>Welcome to Module 1</w:t>
            </w:r>
            <w:r w:rsidR="007B1606">
              <w:t xml:space="preserve">: </w:t>
            </w:r>
            <w:r w:rsidR="007B1606" w:rsidRPr="00130E58">
              <w:t>(Insert Module Title here)</w:t>
            </w:r>
          </w:p>
          <w:p w14:paraId="617172C6" w14:textId="584D0E90" w:rsidR="007B1606" w:rsidRDefault="007B1606" w:rsidP="005F0E06"/>
          <w:p w14:paraId="3F48409D" w14:textId="2398077D" w:rsidR="007B1606" w:rsidRPr="00C1288A" w:rsidRDefault="007B1606" w:rsidP="00267FB5">
            <w:r w:rsidRPr="00C1288A">
              <w:t>In this module, you will learn:</w:t>
            </w:r>
          </w:p>
          <w:p w14:paraId="2977F10E" w14:textId="77777777" w:rsidR="007B1606" w:rsidRPr="0011327E" w:rsidRDefault="007B1606" w:rsidP="00267FB5"/>
          <w:p w14:paraId="07F39C10" w14:textId="77777777" w:rsidR="007B1606" w:rsidRPr="00045A27" w:rsidRDefault="007B1606" w:rsidP="008B7412">
            <w:pPr>
              <w:pStyle w:val="ListParagraph"/>
              <w:numPr>
                <w:ilvl w:val="0"/>
                <w:numId w:val="12"/>
              </w:numPr>
              <w:spacing w:after="200"/>
            </w:pPr>
            <w:r>
              <w:t>Item 1…</w:t>
            </w:r>
          </w:p>
          <w:p w14:paraId="27B6B8C7" w14:textId="77777777" w:rsidR="007B1606" w:rsidRPr="00045A27" w:rsidRDefault="007B1606" w:rsidP="008B7412">
            <w:pPr>
              <w:pStyle w:val="ListParagraph"/>
              <w:numPr>
                <w:ilvl w:val="0"/>
                <w:numId w:val="12"/>
              </w:numPr>
              <w:spacing w:after="200"/>
            </w:pPr>
            <w:r>
              <w:t>Item 2…</w:t>
            </w:r>
          </w:p>
          <w:p w14:paraId="27DB6F27" w14:textId="77777777" w:rsidR="007B1606" w:rsidRDefault="007B1606" w:rsidP="008B7412">
            <w:pPr>
              <w:pStyle w:val="ListParagraph"/>
              <w:numPr>
                <w:ilvl w:val="0"/>
                <w:numId w:val="12"/>
              </w:numPr>
              <w:spacing w:after="200"/>
            </w:pPr>
            <w:r>
              <w:t>Item 3…</w:t>
            </w:r>
          </w:p>
          <w:p w14:paraId="55A64230" w14:textId="63C1DE2C" w:rsidR="007B1606" w:rsidRPr="00315CDD" w:rsidRDefault="007B1606" w:rsidP="008A06F6">
            <w:pPr>
              <w:rPr>
                <w:b/>
              </w:rPr>
            </w:pPr>
          </w:p>
        </w:tc>
        <w:tc>
          <w:tcPr>
            <w:tcW w:w="4395" w:type="dxa"/>
            <w:vMerge w:val="restart"/>
          </w:tcPr>
          <w:p w14:paraId="66461C94" w14:textId="40CE58CC" w:rsidR="007B1606" w:rsidRDefault="007B1606" w:rsidP="00AE3112">
            <w:r>
              <w:t>Standard Video Intro screen</w:t>
            </w:r>
          </w:p>
          <w:p w14:paraId="47316D04" w14:textId="4E30034D" w:rsidR="007B1606" w:rsidRDefault="007B1606" w:rsidP="00AE3112"/>
          <w:p w14:paraId="22FB7A70" w14:textId="470606FA" w:rsidR="007B1606" w:rsidRDefault="007B1606" w:rsidP="00AE3112">
            <w:r>
              <w:t xml:space="preserve">Module number written as a digit. </w:t>
            </w:r>
          </w:p>
          <w:p w14:paraId="2AC33E3F" w14:textId="77777777" w:rsidR="007B1606" w:rsidRPr="002D02F3" w:rsidRDefault="007B1606" w:rsidP="002D02F3"/>
          <w:p w14:paraId="1F37C09E" w14:textId="77777777" w:rsidR="007B1606" w:rsidRDefault="007B1606" w:rsidP="002D02F3"/>
          <w:p w14:paraId="38E53D0C" w14:textId="77777777" w:rsidR="007B1606" w:rsidRDefault="007B1606" w:rsidP="002D02F3"/>
          <w:p w14:paraId="4D63D26B" w14:textId="77777777" w:rsidR="007B1606" w:rsidRDefault="007B1606" w:rsidP="002D02F3"/>
          <w:p w14:paraId="098C43A4" w14:textId="77777777" w:rsidR="007B1606" w:rsidRDefault="007B1606" w:rsidP="002D02F3"/>
          <w:p w14:paraId="650BAC37" w14:textId="77777777" w:rsidR="007B1606" w:rsidRDefault="007B1606" w:rsidP="002D02F3"/>
          <w:p w14:paraId="0BDA9852" w14:textId="77777777" w:rsidR="007B1606" w:rsidRDefault="007B1606" w:rsidP="002D02F3"/>
          <w:p w14:paraId="5C122933" w14:textId="1029F26B" w:rsidR="007B1606" w:rsidRDefault="007B1606" w:rsidP="002D02F3"/>
          <w:p w14:paraId="3FC37832" w14:textId="055D0982" w:rsidR="007B1606" w:rsidRDefault="008C069B" w:rsidP="002D02F3">
            <w:r>
              <w:t>Audio clips: #</w:t>
            </w:r>
          </w:p>
          <w:p w14:paraId="48E6FADE" w14:textId="77777777" w:rsidR="007B1606" w:rsidRPr="002D02F3" w:rsidRDefault="007B1606" w:rsidP="002D02F3"/>
        </w:tc>
      </w:tr>
      <w:tr w:rsidR="007B1606" w14:paraId="6928A304" w14:textId="77777777" w:rsidTr="001B1F64">
        <w:trPr>
          <w:trHeight w:val="267"/>
        </w:trPr>
        <w:tc>
          <w:tcPr>
            <w:tcW w:w="9624" w:type="dxa"/>
            <w:gridSpan w:val="3"/>
            <w:shd w:val="clear" w:color="auto" w:fill="A6A6A6" w:themeFill="background1" w:themeFillShade="A6"/>
          </w:tcPr>
          <w:p w14:paraId="1DF8B4CF" w14:textId="77777777" w:rsidR="007B1606" w:rsidRPr="002D02F3" w:rsidRDefault="007B1606" w:rsidP="00AE3112">
            <w:pPr>
              <w:rPr>
                <w:b/>
              </w:rPr>
            </w:pPr>
            <w:r>
              <w:rPr>
                <w:b/>
              </w:rPr>
              <w:t>User Directive</w:t>
            </w:r>
          </w:p>
        </w:tc>
        <w:tc>
          <w:tcPr>
            <w:tcW w:w="4395" w:type="dxa"/>
            <w:vMerge/>
          </w:tcPr>
          <w:p w14:paraId="693D2105" w14:textId="77777777" w:rsidR="007B1606" w:rsidRDefault="007B1606" w:rsidP="00AE3112"/>
        </w:tc>
      </w:tr>
      <w:tr w:rsidR="007B1606" w14:paraId="64DA1836" w14:textId="77777777" w:rsidTr="008C069B">
        <w:trPr>
          <w:trHeight w:val="166"/>
        </w:trPr>
        <w:tc>
          <w:tcPr>
            <w:tcW w:w="2112" w:type="dxa"/>
          </w:tcPr>
          <w:p w14:paraId="289FF5CB" w14:textId="5C804573" w:rsidR="007B1606" w:rsidRPr="00667BC5" w:rsidRDefault="008C069B" w:rsidP="004C2AFB">
            <w:pPr>
              <w:rPr>
                <w:b/>
              </w:rPr>
            </w:pPr>
            <w:r>
              <w:rPr>
                <w:b/>
              </w:rPr>
              <w:t>Basic</w:t>
            </w:r>
            <w:r w:rsidR="007B1606">
              <w:rPr>
                <w:b/>
              </w:rPr>
              <w:t xml:space="preserve"> Template:  </w:t>
            </w:r>
          </w:p>
        </w:tc>
        <w:tc>
          <w:tcPr>
            <w:tcW w:w="7512" w:type="dxa"/>
            <w:gridSpan w:val="2"/>
          </w:tcPr>
          <w:p w14:paraId="7DBFB5BC" w14:textId="0E59A5BC" w:rsidR="007B1606" w:rsidRPr="00667BC5" w:rsidRDefault="007B1606" w:rsidP="004C2AFB">
            <w:pPr>
              <w:rPr>
                <w:b/>
              </w:rPr>
            </w:pPr>
            <w:r>
              <w:rPr>
                <w:b/>
              </w:rPr>
              <w:t xml:space="preserve">Click the ‘Next’ </w:t>
            </w:r>
            <w:r w:rsidR="00D62099">
              <w:rPr>
                <w:b/>
              </w:rPr>
              <w:t>arrow</w:t>
            </w:r>
            <w:r>
              <w:rPr>
                <w:b/>
              </w:rPr>
              <w:t xml:space="preserve"> to begin.</w:t>
            </w:r>
          </w:p>
        </w:tc>
        <w:tc>
          <w:tcPr>
            <w:tcW w:w="4395" w:type="dxa"/>
            <w:vMerge/>
          </w:tcPr>
          <w:p w14:paraId="3EABEE19" w14:textId="77777777" w:rsidR="007B1606" w:rsidRDefault="007B1606" w:rsidP="00AE3112"/>
        </w:tc>
      </w:tr>
      <w:tr w:rsidR="007B1606" w14:paraId="2FDB90FD" w14:textId="77777777" w:rsidTr="008C069B">
        <w:trPr>
          <w:trHeight w:val="166"/>
        </w:trPr>
        <w:tc>
          <w:tcPr>
            <w:tcW w:w="2112" w:type="dxa"/>
          </w:tcPr>
          <w:p w14:paraId="3E2D3BF9" w14:textId="4CD47E19" w:rsidR="007B1606" w:rsidRDefault="008C069B" w:rsidP="004C2AFB">
            <w:pPr>
              <w:rPr>
                <w:b/>
              </w:rPr>
            </w:pPr>
            <w:r>
              <w:rPr>
                <w:b/>
              </w:rPr>
              <w:t>Advanced</w:t>
            </w:r>
            <w:r w:rsidR="007B1606">
              <w:rPr>
                <w:b/>
              </w:rPr>
              <w:t xml:space="preserve"> Template:</w:t>
            </w:r>
          </w:p>
        </w:tc>
        <w:tc>
          <w:tcPr>
            <w:tcW w:w="7512" w:type="dxa"/>
            <w:gridSpan w:val="2"/>
          </w:tcPr>
          <w:p w14:paraId="3671D1B8" w14:textId="2C84ABED" w:rsidR="007B1606" w:rsidRDefault="007B1606" w:rsidP="004C2AFB">
            <w:pPr>
              <w:rPr>
                <w:b/>
              </w:rPr>
            </w:pPr>
            <w:r>
              <w:rPr>
                <w:b/>
              </w:rPr>
              <w:t xml:space="preserve">Click the ‘Next’ </w:t>
            </w:r>
            <w:r w:rsidR="00D62099">
              <w:rPr>
                <w:b/>
              </w:rPr>
              <w:t>button</w:t>
            </w:r>
            <w:r>
              <w:rPr>
                <w:b/>
              </w:rPr>
              <w:t xml:space="preserve"> to begin.</w:t>
            </w:r>
          </w:p>
        </w:tc>
        <w:tc>
          <w:tcPr>
            <w:tcW w:w="4395" w:type="dxa"/>
            <w:vMerge/>
          </w:tcPr>
          <w:p w14:paraId="47876286" w14:textId="77777777" w:rsidR="007B1606" w:rsidRDefault="007B1606" w:rsidP="00AE3112"/>
        </w:tc>
      </w:tr>
      <w:tr w:rsidR="005C1008" w14:paraId="1F92BF5B" w14:textId="77777777" w:rsidTr="001B1F64">
        <w:tc>
          <w:tcPr>
            <w:tcW w:w="9624" w:type="dxa"/>
            <w:gridSpan w:val="3"/>
            <w:shd w:val="clear" w:color="auto" w:fill="A6A6A6" w:themeFill="background1" w:themeFillShade="A6"/>
          </w:tcPr>
          <w:p w14:paraId="1DDFB55F" w14:textId="1E587883" w:rsidR="005C1008" w:rsidRPr="002D02F3" w:rsidRDefault="002D02F3" w:rsidP="00AE3112">
            <w:pPr>
              <w:rPr>
                <w:b/>
              </w:rPr>
            </w:pPr>
            <w:r>
              <w:rPr>
                <w:b/>
              </w:rPr>
              <w:t>Visual</w:t>
            </w:r>
            <w:r w:rsidR="003E0DFB">
              <w:rPr>
                <w:b/>
              </w:rPr>
              <w:t xml:space="preserve"> (concept only)</w:t>
            </w:r>
          </w:p>
        </w:tc>
        <w:tc>
          <w:tcPr>
            <w:tcW w:w="4395" w:type="dxa"/>
            <w:shd w:val="clear" w:color="auto" w:fill="A6A6A6" w:themeFill="background1" w:themeFillShade="A6"/>
          </w:tcPr>
          <w:p w14:paraId="2A3DCA9D" w14:textId="77777777" w:rsidR="005C1008" w:rsidRPr="002D02F3" w:rsidRDefault="00FB7326" w:rsidP="00AE3112">
            <w:pPr>
              <w:rPr>
                <w:b/>
              </w:rPr>
            </w:pPr>
            <w:r>
              <w:rPr>
                <w:b/>
              </w:rPr>
              <w:t>Assets</w:t>
            </w:r>
          </w:p>
        </w:tc>
      </w:tr>
      <w:tr w:rsidR="00FB7326" w14:paraId="46D1D098" w14:textId="77777777" w:rsidTr="001B1F64">
        <w:tc>
          <w:tcPr>
            <w:tcW w:w="9624" w:type="dxa"/>
            <w:gridSpan w:val="3"/>
          </w:tcPr>
          <w:p w14:paraId="270B7EFB" w14:textId="3DC33ABB" w:rsidR="00FB7326" w:rsidRDefault="00FB7326" w:rsidP="00AE3112"/>
        </w:tc>
        <w:tc>
          <w:tcPr>
            <w:tcW w:w="4395" w:type="dxa"/>
            <w:vMerge w:val="restart"/>
          </w:tcPr>
          <w:p w14:paraId="136F4101" w14:textId="53CC4FF3" w:rsidR="00D17D18" w:rsidRDefault="00D17D18" w:rsidP="00D17D18">
            <w:r>
              <w:t>m1_t</w:t>
            </w:r>
            <w:r w:rsidR="0084764E">
              <w:t>0</w:t>
            </w:r>
            <w:r>
              <w:t>_p1_</w:t>
            </w:r>
            <w:r w:rsidR="00B04A02">
              <w:t>v1</w:t>
            </w:r>
          </w:p>
          <w:p w14:paraId="6023EF19" w14:textId="5D987968" w:rsidR="005D5422" w:rsidRDefault="005D5422" w:rsidP="00D17D18"/>
          <w:p w14:paraId="3D767721" w14:textId="04C4F97E" w:rsidR="005D5422" w:rsidRDefault="005D5422" w:rsidP="00D17D18"/>
          <w:p w14:paraId="73B3F9DA" w14:textId="77777777" w:rsidR="005D5422" w:rsidRDefault="005D5422" w:rsidP="00D17D18"/>
          <w:p w14:paraId="3BE343A6" w14:textId="722AF589" w:rsidR="005D5422" w:rsidRDefault="005D5422" w:rsidP="00D17D18">
            <w:r>
              <w:t xml:space="preserve">Below is where to include the descriptive text for images.  </w:t>
            </w:r>
            <w:r w:rsidR="0067042F">
              <w:t>TAG1</w:t>
            </w:r>
            <w:r>
              <w:t xml:space="preserve"> = Image 1, TAG 2 = Image 2, TAG3 = Image 3 etc. Each tag should be contained with quotation marks and separated by a comma.</w:t>
            </w:r>
          </w:p>
          <w:p w14:paraId="43A07B50" w14:textId="77777777" w:rsidR="005D5422" w:rsidRDefault="005D5422" w:rsidP="00D17D18"/>
          <w:p w14:paraId="13A41BB6" w14:textId="5A85037A" w:rsidR="005D5422" w:rsidRDefault="005D5422" w:rsidP="00D17D18">
            <w:r>
              <w:t>ALT Tags:</w:t>
            </w:r>
          </w:p>
          <w:p w14:paraId="524C558E" w14:textId="557B16CE" w:rsidR="005D5422" w:rsidRDefault="005D5422" w:rsidP="00D17D18"/>
          <w:p w14:paraId="6E26BE17" w14:textId="240E6B47" w:rsidR="005D5422" w:rsidRDefault="005D5422" w:rsidP="00D17D18">
            <w:r>
              <w:t>“</w:t>
            </w:r>
            <w:r w:rsidR="0067042F">
              <w:t>TAG1</w:t>
            </w:r>
            <w:r>
              <w:t xml:space="preserve"> </w:t>
            </w:r>
            <w:proofErr w:type="spellStart"/>
            <w:r>
              <w:t>Abc</w:t>
            </w:r>
            <w:proofErr w:type="spellEnd"/>
            <w:r>
              <w:t>…”, “TAG2</w:t>
            </w:r>
            <w:r w:rsidR="0067042F">
              <w:t xml:space="preserve"> </w:t>
            </w:r>
            <w:proofErr w:type="spellStart"/>
            <w:r>
              <w:t>Abc</w:t>
            </w:r>
            <w:proofErr w:type="spellEnd"/>
            <w:r>
              <w:t xml:space="preserve">…”, “TAG3 </w:t>
            </w:r>
            <w:proofErr w:type="spellStart"/>
            <w:r>
              <w:t>Abc</w:t>
            </w:r>
            <w:proofErr w:type="spellEnd"/>
            <w:r>
              <w:t>…”</w:t>
            </w:r>
          </w:p>
          <w:p w14:paraId="1D6F9F81" w14:textId="77777777" w:rsidR="00FB7326" w:rsidRDefault="00FB7326" w:rsidP="00AE3112"/>
          <w:p w14:paraId="6A204FEF" w14:textId="77777777" w:rsidR="00DC631E" w:rsidRDefault="00DC631E" w:rsidP="00DC631E">
            <w:r>
              <w:t>(Adobe stock # and description here)</w:t>
            </w:r>
          </w:p>
          <w:p w14:paraId="5E46DC92" w14:textId="77777777" w:rsidR="00FB7326" w:rsidRDefault="00FB7326" w:rsidP="00AE3112"/>
          <w:p w14:paraId="5F88BC88" w14:textId="77777777" w:rsidR="00FB7326" w:rsidRDefault="00FB7326" w:rsidP="00AE3112"/>
          <w:p w14:paraId="1BB5920A" w14:textId="77777777" w:rsidR="00FB7326" w:rsidRDefault="00FB7326" w:rsidP="00AE3112"/>
          <w:p w14:paraId="1FB03AF0" w14:textId="77777777" w:rsidR="00FB7326" w:rsidRDefault="00FB7326" w:rsidP="00AE3112"/>
        </w:tc>
      </w:tr>
      <w:tr w:rsidR="00FB7326" w14:paraId="791410EE" w14:textId="77777777" w:rsidTr="001B1F64">
        <w:tc>
          <w:tcPr>
            <w:tcW w:w="9624" w:type="dxa"/>
            <w:gridSpan w:val="3"/>
            <w:shd w:val="clear" w:color="auto" w:fill="A6A6A6" w:themeFill="background1" w:themeFillShade="A6"/>
          </w:tcPr>
          <w:p w14:paraId="7A3C3507" w14:textId="77777777" w:rsidR="00FB7326" w:rsidRPr="002D02F3" w:rsidRDefault="00FB7326" w:rsidP="00AE3112">
            <w:pPr>
              <w:rPr>
                <w:b/>
              </w:rPr>
            </w:pPr>
            <w:r w:rsidRPr="002D02F3">
              <w:rPr>
                <w:b/>
              </w:rPr>
              <w:t>Voiceover Script</w:t>
            </w:r>
          </w:p>
        </w:tc>
        <w:tc>
          <w:tcPr>
            <w:tcW w:w="4395" w:type="dxa"/>
            <w:vMerge/>
            <w:shd w:val="clear" w:color="auto" w:fill="A6A6A6" w:themeFill="background1" w:themeFillShade="A6"/>
          </w:tcPr>
          <w:p w14:paraId="72CB3744" w14:textId="77777777" w:rsidR="00FB7326" w:rsidRPr="002D02F3" w:rsidRDefault="00FB7326" w:rsidP="00AE3112">
            <w:pPr>
              <w:rPr>
                <w:b/>
              </w:rPr>
            </w:pPr>
          </w:p>
        </w:tc>
      </w:tr>
      <w:tr w:rsidR="00FB7326" w14:paraId="3F16230B" w14:textId="77777777" w:rsidTr="001B1F64">
        <w:tc>
          <w:tcPr>
            <w:tcW w:w="9624" w:type="dxa"/>
            <w:gridSpan w:val="3"/>
          </w:tcPr>
          <w:p w14:paraId="560F5530" w14:textId="37015783" w:rsidR="00487CB9" w:rsidRDefault="00487CB9" w:rsidP="00487CB9">
            <w:r>
              <w:t>Welcome to Module X: (Insert Module Title here)</w:t>
            </w:r>
          </w:p>
          <w:p w14:paraId="5D1FA827" w14:textId="77777777" w:rsidR="00267FB5" w:rsidRDefault="00267FB5" w:rsidP="00267FB5"/>
          <w:p w14:paraId="6E2EF9FB" w14:textId="77777777" w:rsidR="00C71A8E" w:rsidRPr="00132563" w:rsidRDefault="00C71A8E" w:rsidP="00C71A8E">
            <w:pPr>
              <w:rPr>
                <w:b/>
              </w:rPr>
            </w:pPr>
            <w:r w:rsidRPr="00132563">
              <w:rPr>
                <w:b/>
              </w:rPr>
              <w:t>In this module, you will learn:</w:t>
            </w:r>
          </w:p>
          <w:p w14:paraId="0FF5248F" w14:textId="77777777" w:rsidR="00267FB5" w:rsidRPr="0011327E" w:rsidRDefault="00267FB5" w:rsidP="00267FB5"/>
          <w:p w14:paraId="4A884B61" w14:textId="0E641A02" w:rsidR="00267FB5" w:rsidRPr="00045A27" w:rsidRDefault="008B7412" w:rsidP="00267FB5">
            <w:pPr>
              <w:pStyle w:val="ListParagraph"/>
              <w:numPr>
                <w:ilvl w:val="0"/>
                <w:numId w:val="12"/>
              </w:numPr>
              <w:spacing w:after="200"/>
            </w:pPr>
            <w:r>
              <w:t>Item 1…</w:t>
            </w:r>
          </w:p>
          <w:p w14:paraId="69C0A260" w14:textId="03F98B49" w:rsidR="00267FB5" w:rsidRPr="00045A27" w:rsidRDefault="008B7412" w:rsidP="008B7412">
            <w:pPr>
              <w:pStyle w:val="ListParagraph"/>
              <w:numPr>
                <w:ilvl w:val="0"/>
                <w:numId w:val="12"/>
              </w:numPr>
              <w:spacing w:after="200"/>
            </w:pPr>
            <w:r>
              <w:t>Item 2…</w:t>
            </w:r>
          </w:p>
          <w:p w14:paraId="510FD7E5" w14:textId="521A2E2D" w:rsidR="004131DF" w:rsidRPr="0019287C" w:rsidRDefault="008B7412" w:rsidP="0019287C">
            <w:pPr>
              <w:pStyle w:val="ListParagraph"/>
              <w:numPr>
                <w:ilvl w:val="0"/>
                <w:numId w:val="12"/>
              </w:numPr>
              <w:spacing w:after="200"/>
            </w:pPr>
            <w:r>
              <w:t>Item 3…</w:t>
            </w:r>
          </w:p>
        </w:tc>
        <w:tc>
          <w:tcPr>
            <w:tcW w:w="4395" w:type="dxa"/>
            <w:vMerge/>
          </w:tcPr>
          <w:p w14:paraId="67DA5C5C" w14:textId="77777777" w:rsidR="00FB7326" w:rsidRDefault="00FB7326" w:rsidP="00AE3112"/>
        </w:tc>
      </w:tr>
      <w:tr w:rsidR="00FB7326" w14:paraId="6C739570" w14:textId="77777777" w:rsidTr="001B1F64">
        <w:tc>
          <w:tcPr>
            <w:tcW w:w="9624" w:type="dxa"/>
            <w:gridSpan w:val="3"/>
            <w:shd w:val="clear" w:color="auto" w:fill="A6A6A6" w:themeFill="background1" w:themeFillShade="A6"/>
          </w:tcPr>
          <w:p w14:paraId="4F4B2CDE" w14:textId="58BF73C7" w:rsidR="00FB7326" w:rsidRPr="002D02F3" w:rsidRDefault="00FB7326" w:rsidP="00AE3112">
            <w:pPr>
              <w:rPr>
                <w:b/>
              </w:rPr>
            </w:pPr>
            <w:r w:rsidRPr="002D02F3">
              <w:rPr>
                <w:b/>
              </w:rPr>
              <w:t>CC Text</w:t>
            </w:r>
            <w:r w:rsidR="00A35575">
              <w:rPr>
                <w:b/>
              </w:rPr>
              <w:t xml:space="preserve"> (Only used if VO doesn’t match onscreen text)</w:t>
            </w:r>
          </w:p>
        </w:tc>
        <w:tc>
          <w:tcPr>
            <w:tcW w:w="4395" w:type="dxa"/>
            <w:vMerge/>
            <w:shd w:val="clear" w:color="auto" w:fill="A6A6A6" w:themeFill="background1" w:themeFillShade="A6"/>
          </w:tcPr>
          <w:p w14:paraId="1205329E" w14:textId="77777777" w:rsidR="00FB7326" w:rsidRPr="002D02F3" w:rsidRDefault="00FB7326" w:rsidP="00AE3112">
            <w:pPr>
              <w:rPr>
                <w:b/>
              </w:rPr>
            </w:pPr>
          </w:p>
        </w:tc>
      </w:tr>
      <w:tr w:rsidR="00FB7326" w14:paraId="0098FE71" w14:textId="77777777" w:rsidTr="003F2969">
        <w:trPr>
          <w:trHeight w:val="530"/>
        </w:trPr>
        <w:tc>
          <w:tcPr>
            <w:tcW w:w="9624" w:type="dxa"/>
            <w:gridSpan w:val="3"/>
          </w:tcPr>
          <w:p w14:paraId="2938D2D0" w14:textId="29F593FA" w:rsidR="00FB7326" w:rsidRPr="002D02F3" w:rsidRDefault="00FB7326" w:rsidP="00267FB5">
            <w:pPr>
              <w:rPr>
                <w:b/>
              </w:rPr>
            </w:pPr>
          </w:p>
        </w:tc>
        <w:tc>
          <w:tcPr>
            <w:tcW w:w="4395" w:type="dxa"/>
            <w:vMerge/>
          </w:tcPr>
          <w:p w14:paraId="03FC4969" w14:textId="77777777" w:rsidR="00FB7326" w:rsidRDefault="00FB7326" w:rsidP="00AE3112"/>
        </w:tc>
      </w:tr>
    </w:tbl>
    <w:p w14:paraId="0865D87F" w14:textId="4AE2D30C" w:rsidR="005C1008" w:rsidRDefault="005C1008"/>
    <w:tbl>
      <w:tblPr>
        <w:tblStyle w:val="TableGrid"/>
        <w:tblW w:w="14019" w:type="dxa"/>
        <w:tblLook w:val="04A0" w:firstRow="1" w:lastRow="0" w:firstColumn="1" w:lastColumn="0" w:noHBand="0" w:noVBand="1"/>
      </w:tblPr>
      <w:tblGrid>
        <w:gridCol w:w="2112"/>
        <w:gridCol w:w="435"/>
        <w:gridCol w:w="7077"/>
        <w:gridCol w:w="4395"/>
      </w:tblGrid>
      <w:tr w:rsidR="00204F35" w14:paraId="43D4B578"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21D26A2" w14:textId="5BD5F974" w:rsidR="00204F35" w:rsidRPr="005C1008" w:rsidRDefault="00204F35" w:rsidP="007B33F9">
            <w:pPr>
              <w:pageBreakBefore/>
              <w:rPr>
                <w:b/>
              </w:rPr>
            </w:pPr>
            <w:bookmarkStart w:id="1" w:name="_Hlk536700717"/>
            <w:r>
              <w:rPr>
                <w:b/>
              </w:rPr>
              <w:lastRenderedPageBreak/>
              <w:t>Screen: m1_t1_p1</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5FECE4" w14:textId="69AEE69B" w:rsidR="00204F35" w:rsidRPr="002D02F3" w:rsidRDefault="00204F35" w:rsidP="00267FB5">
            <w:pPr>
              <w:rPr>
                <w:b/>
              </w:rPr>
            </w:pPr>
            <w:r w:rsidRPr="002D02F3">
              <w:rPr>
                <w:b/>
              </w:rPr>
              <w:t>Title</w:t>
            </w:r>
            <w:r>
              <w:rPr>
                <w:b/>
              </w:rPr>
              <w:t xml:space="preserve">: Topic Introduction </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20FD113" w14:textId="7D0063C3" w:rsidR="00204F35" w:rsidRPr="00FB7326" w:rsidRDefault="00204F35" w:rsidP="00267FB5">
            <w:pPr>
              <w:rPr>
                <w:b/>
              </w:rPr>
            </w:pPr>
            <w:r>
              <w:rPr>
                <w:b/>
              </w:rPr>
              <w:t xml:space="preserve">Screen Type: </w:t>
            </w:r>
            <w:proofErr w:type="spellStart"/>
            <w:r>
              <w:rPr>
                <w:b/>
              </w:rPr>
              <w:t>topic_introduction</w:t>
            </w:r>
            <w:proofErr w:type="spellEnd"/>
          </w:p>
        </w:tc>
      </w:tr>
      <w:tr w:rsidR="00267FB5" w14:paraId="142DA51E" w14:textId="77777777" w:rsidTr="00267FB5">
        <w:tc>
          <w:tcPr>
            <w:tcW w:w="9624" w:type="dxa"/>
            <w:gridSpan w:val="3"/>
            <w:tcBorders>
              <w:top w:val="single" w:sz="12" w:space="0" w:color="auto"/>
            </w:tcBorders>
            <w:shd w:val="clear" w:color="auto" w:fill="A6A6A6" w:themeFill="background1" w:themeFillShade="A6"/>
          </w:tcPr>
          <w:p w14:paraId="5242A831" w14:textId="77777777" w:rsidR="00267FB5" w:rsidRPr="002D02F3" w:rsidRDefault="00267FB5" w:rsidP="00267FB5">
            <w:pPr>
              <w:rPr>
                <w:b/>
              </w:rPr>
            </w:pPr>
            <w:r>
              <w:rPr>
                <w:b/>
              </w:rPr>
              <w:t>Screen Text</w:t>
            </w:r>
          </w:p>
        </w:tc>
        <w:tc>
          <w:tcPr>
            <w:tcW w:w="4395" w:type="dxa"/>
            <w:tcBorders>
              <w:top w:val="single" w:sz="12" w:space="0" w:color="auto"/>
            </w:tcBorders>
            <w:shd w:val="clear" w:color="auto" w:fill="BFBFBF" w:themeFill="background1" w:themeFillShade="BF"/>
          </w:tcPr>
          <w:p w14:paraId="623B3358" w14:textId="77777777" w:rsidR="00267FB5" w:rsidRPr="00FB7326" w:rsidRDefault="00267FB5" w:rsidP="00267FB5">
            <w:pPr>
              <w:rPr>
                <w:b/>
              </w:rPr>
            </w:pPr>
            <w:r w:rsidRPr="00FB7326">
              <w:rPr>
                <w:b/>
              </w:rPr>
              <w:t>Notes to Developer</w:t>
            </w:r>
          </w:p>
        </w:tc>
      </w:tr>
      <w:tr w:rsidR="007B1606" w14:paraId="421806F6" w14:textId="77777777" w:rsidTr="00267FB5">
        <w:trPr>
          <w:trHeight w:val="4427"/>
        </w:trPr>
        <w:tc>
          <w:tcPr>
            <w:tcW w:w="9624" w:type="dxa"/>
            <w:gridSpan w:val="3"/>
          </w:tcPr>
          <w:p w14:paraId="362423D3" w14:textId="0D9BA274" w:rsidR="007B1606" w:rsidRDefault="00662A24" w:rsidP="00267FB5">
            <w:r>
              <w:t>Welcome to Topic 1</w:t>
            </w:r>
            <w:r w:rsidR="007B1606">
              <w:t>: (Insert Topic Title here)</w:t>
            </w:r>
          </w:p>
          <w:p w14:paraId="3053048C" w14:textId="77777777" w:rsidR="007B1606" w:rsidRDefault="007B1606" w:rsidP="00267FB5"/>
          <w:p w14:paraId="237F2AC6" w14:textId="6F4F018A" w:rsidR="007B1606" w:rsidRDefault="007B1606" w:rsidP="00267FB5"/>
        </w:tc>
        <w:tc>
          <w:tcPr>
            <w:tcW w:w="4395" w:type="dxa"/>
            <w:vMerge w:val="restart"/>
          </w:tcPr>
          <w:p w14:paraId="24154118" w14:textId="3C6B0473" w:rsidR="00F86092" w:rsidRPr="00F86092" w:rsidRDefault="00F86092" w:rsidP="00267FB5">
            <w:pPr>
              <w:rPr>
                <w:b/>
                <w:bCs/>
                <w:i/>
                <w:iCs/>
                <w:color w:val="FF0000"/>
              </w:rPr>
            </w:pPr>
            <w:r>
              <w:t xml:space="preserve">“Title: Topic Introduction” – </w:t>
            </w:r>
            <w:r w:rsidRPr="00F86092">
              <w:rPr>
                <w:b/>
                <w:bCs/>
                <w:i/>
                <w:iCs/>
                <w:color w:val="FF0000"/>
              </w:rPr>
              <w:t xml:space="preserve">this does not change. </w:t>
            </w:r>
          </w:p>
          <w:p w14:paraId="6302D1A8" w14:textId="77777777" w:rsidR="00F86092" w:rsidRDefault="00F86092" w:rsidP="00267FB5"/>
          <w:p w14:paraId="61D210BA" w14:textId="77777777" w:rsidR="00F86092" w:rsidRDefault="00F86092" w:rsidP="00267FB5"/>
          <w:p w14:paraId="6098AE97" w14:textId="7E321163" w:rsidR="007B1606" w:rsidRDefault="007B1606" w:rsidP="00267FB5">
            <w:r>
              <w:t xml:space="preserve">Standard </w:t>
            </w:r>
            <w:r w:rsidR="00203468">
              <w:t>topic introduction screen (o</w:t>
            </w:r>
            <w:r>
              <w:t xml:space="preserve">nly used in </w:t>
            </w:r>
            <w:r w:rsidR="00203468">
              <w:t>t</w:t>
            </w:r>
            <w:r>
              <w:t xml:space="preserve">opic </w:t>
            </w:r>
            <w:r w:rsidR="00203468">
              <w:t>l</w:t>
            </w:r>
            <w:r>
              <w:t>evel course structures)</w:t>
            </w:r>
            <w:r w:rsidR="00203468">
              <w:t>.</w:t>
            </w:r>
          </w:p>
          <w:p w14:paraId="5C6ECDB1" w14:textId="77777777" w:rsidR="007B1606" w:rsidRPr="002D02F3" w:rsidRDefault="007B1606" w:rsidP="00267FB5"/>
          <w:p w14:paraId="21D5DC4A" w14:textId="77777777" w:rsidR="007B1606" w:rsidRDefault="007B1606" w:rsidP="00267FB5"/>
          <w:p w14:paraId="2470C652" w14:textId="77777777" w:rsidR="007B1606" w:rsidRDefault="007B1606" w:rsidP="00267FB5"/>
          <w:p w14:paraId="1574FD8D" w14:textId="77777777" w:rsidR="007B1606" w:rsidRDefault="007B1606" w:rsidP="00267FB5"/>
          <w:p w14:paraId="442FC1D2" w14:textId="77777777" w:rsidR="007B1606" w:rsidRDefault="007B1606" w:rsidP="00267FB5"/>
          <w:p w14:paraId="772B6695" w14:textId="77777777" w:rsidR="007B1606" w:rsidRDefault="007B1606" w:rsidP="00267FB5"/>
          <w:p w14:paraId="570B6567" w14:textId="77777777" w:rsidR="007B1606" w:rsidRDefault="007B1606" w:rsidP="00267FB5"/>
          <w:p w14:paraId="6B3E033F" w14:textId="77777777" w:rsidR="007B1606" w:rsidRDefault="007B1606" w:rsidP="00267FB5"/>
          <w:p w14:paraId="450F7821" w14:textId="06D8B06A" w:rsidR="007B1606" w:rsidRDefault="00697E46" w:rsidP="00267FB5">
            <w:r>
              <w:t>Audio Clips: #</w:t>
            </w:r>
          </w:p>
          <w:p w14:paraId="7D8067B8" w14:textId="77777777" w:rsidR="007B1606" w:rsidRPr="002D02F3" w:rsidRDefault="007B1606" w:rsidP="00267FB5"/>
        </w:tc>
      </w:tr>
      <w:tr w:rsidR="007B1606" w14:paraId="3808ADBF" w14:textId="77777777" w:rsidTr="00267FB5">
        <w:trPr>
          <w:trHeight w:val="267"/>
        </w:trPr>
        <w:tc>
          <w:tcPr>
            <w:tcW w:w="9624" w:type="dxa"/>
            <w:gridSpan w:val="3"/>
            <w:shd w:val="clear" w:color="auto" w:fill="A6A6A6" w:themeFill="background1" w:themeFillShade="A6"/>
          </w:tcPr>
          <w:p w14:paraId="2ECFF4CB" w14:textId="77777777" w:rsidR="007B1606" w:rsidRPr="002D02F3" w:rsidRDefault="007B1606" w:rsidP="00267FB5">
            <w:pPr>
              <w:rPr>
                <w:b/>
              </w:rPr>
            </w:pPr>
            <w:r>
              <w:rPr>
                <w:b/>
              </w:rPr>
              <w:t>User Directive</w:t>
            </w:r>
          </w:p>
        </w:tc>
        <w:tc>
          <w:tcPr>
            <w:tcW w:w="4395" w:type="dxa"/>
            <w:vMerge/>
          </w:tcPr>
          <w:p w14:paraId="7AEED906" w14:textId="77777777" w:rsidR="007B1606" w:rsidRDefault="007B1606" w:rsidP="00267FB5"/>
        </w:tc>
      </w:tr>
      <w:tr w:rsidR="007B1606" w14:paraId="6088D980" w14:textId="77777777" w:rsidTr="008C069B">
        <w:trPr>
          <w:trHeight w:val="166"/>
        </w:trPr>
        <w:tc>
          <w:tcPr>
            <w:tcW w:w="2112" w:type="dxa"/>
          </w:tcPr>
          <w:p w14:paraId="50E22BFF" w14:textId="4B405F36" w:rsidR="007B1606" w:rsidRPr="00EC3621" w:rsidRDefault="008C069B" w:rsidP="00267FB5">
            <w:pPr>
              <w:rPr>
                <w:b/>
              </w:rPr>
            </w:pPr>
            <w:r>
              <w:rPr>
                <w:b/>
              </w:rPr>
              <w:t xml:space="preserve">Basic </w:t>
            </w:r>
            <w:r w:rsidR="007B1606">
              <w:rPr>
                <w:b/>
              </w:rPr>
              <w:t>Template:</w:t>
            </w:r>
          </w:p>
        </w:tc>
        <w:tc>
          <w:tcPr>
            <w:tcW w:w="7512" w:type="dxa"/>
            <w:gridSpan w:val="2"/>
          </w:tcPr>
          <w:p w14:paraId="3FFE47E3" w14:textId="44FAF0CF" w:rsidR="007B1606" w:rsidRPr="00EC3621" w:rsidRDefault="007B1606" w:rsidP="00267FB5">
            <w:pPr>
              <w:rPr>
                <w:b/>
              </w:rPr>
            </w:pPr>
            <w:r w:rsidRPr="00EC3621">
              <w:rPr>
                <w:b/>
              </w:rPr>
              <w:t>Click the ‘Next’ arrow to continue.</w:t>
            </w:r>
          </w:p>
        </w:tc>
        <w:tc>
          <w:tcPr>
            <w:tcW w:w="4395" w:type="dxa"/>
            <w:vMerge/>
          </w:tcPr>
          <w:p w14:paraId="19189E98" w14:textId="77777777" w:rsidR="007B1606" w:rsidRDefault="007B1606" w:rsidP="00267FB5"/>
        </w:tc>
      </w:tr>
      <w:tr w:rsidR="007B1606" w14:paraId="46C6A10C" w14:textId="77777777" w:rsidTr="008C069B">
        <w:trPr>
          <w:trHeight w:val="166"/>
        </w:trPr>
        <w:tc>
          <w:tcPr>
            <w:tcW w:w="2112" w:type="dxa"/>
          </w:tcPr>
          <w:p w14:paraId="4570B26D" w14:textId="166E8328" w:rsidR="007B1606" w:rsidRPr="00EC3621" w:rsidRDefault="008C069B" w:rsidP="00267FB5">
            <w:pPr>
              <w:rPr>
                <w:b/>
              </w:rPr>
            </w:pPr>
            <w:r>
              <w:rPr>
                <w:b/>
              </w:rPr>
              <w:t>Advanced</w:t>
            </w:r>
            <w:r w:rsidR="007B1606">
              <w:rPr>
                <w:b/>
              </w:rPr>
              <w:t xml:space="preserve"> Template:</w:t>
            </w:r>
          </w:p>
        </w:tc>
        <w:tc>
          <w:tcPr>
            <w:tcW w:w="7512" w:type="dxa"/>
            <w:gridSpan w:val="2"/>
          </w:tcPr>
          <w:p w14:paraId="24C27AF4" w14:textId="15EAC9FF" w:rsidR="007B1606" w:rsidRPr="00EC3621" w:rsidRDefault="007B1606" w:rsidP="00267FB5">
            <w:pPr>
              <w:rPr>
                <w:b/>
              </w:rPr>
            </w:pPr>
            <w:r>
              <w:rPr>
                <w:b/>
              </w:rPr>
              <w:t>Click the ‘Next’ button to continue.</w:t>
            </w:r>
          </w:p>
        </w:tc>
        <w:tc>
          <w:tcPr>
            <w:tcW w:w="4395" w:type="dxa"/>
            <w:vMerge/>
          </w:tcPr>
          <w:p w14:paraId="53F3B07D" w14:textId="77777777" w:rsidR="007B1606" w:rsidRDefault="007B1606" w:rsidP="00267FB5"/>
        </w:tc>
      </w:tr>
      <w:tr w:rsidR="00267FB5" w14:paraId="767C9BAF" w14:textId="77777777" w:rsidTr="00267FB5">
        <w:tc>
          <w:tcPr>
            <w:tcW w:w="9624" w:type="dxa"/>
            <w:gridSpan w:val="3"/>
            <w:shd w:val="clear" w:color="auto" w:fill="A6A6A6" w:themeFill="background1" w:themeFillShade="A6"/>
          </w:tcPr>
          <w:p w14:paraId="7D0CEABF" w14:textId="77777777" w:rsidR="00267FB5" w:rsidRPr="002D02F3" w:rsidRDefault="00267FB5" w:rsidP="00267FB5">
            <w:pPr>
              <w:rPr>
                <w:b/>
              </w:rPr>
            </w:pPr>
            <w:r>
              <w:rPr>
                <w:b/>
              </w:rPr>
              <w:t>Visual (concept only)</w:t>
            </w:r>
          </w:p>
        </w:tc>
        <w:tc>
          <w:tcPr>
            <w:tcW w:w="4395" w:type="dxa"/>
            <w:shd w:val="clear" w:color="auto" w:fill="A6A6A6" w:themeFill="background1" w:themeFillShade="A6"/>
          </w:tcPr>
          <w:p w14:paraId="7396AD20" w14:textId="77777777" w:rsidR="00267FB5" w:rsidRPr="002D02F3" w:rsidRDefault="00267FB5" w:rsidP="00267FB5">
            <w:pPr>
              <w:rPr>
                <w:b/>
              </w:rPr>
            </w:pPr>
            <w:r>
              <w:rPr>
                <w:b/>
              </w:rPr>
              <w:t>Assets</w:t>
            </w:r>
          </w:p>
        </w:tc>
      </w:tr>
      <w:tr w:rsidR="00267FB5" w14:paraId="4124B984" w14:textId="77777777" w:rsidTr="00267FB5">
        <w:tc>
          <w:tcPr>
            <w:tcW w:w="9624" w:type="dxa"/>
            <w:gridSpan w:val="3"/>
          </w:tcPr>
          <w:p w14:paraId="256D7A8B" w14:textId="44AC8DEF" w:rsidR="00267FB5" w:rsidRDefault="00267FB5" w:rsidP="00267FB5"/>
        </w:tc>
        <w:tc>
          <w:tcPr>
            <w:tcW w:w="4395" w:type="dxa"/>
            <w:vMerge w:val="restart"/>
          </w:tcPr>
          <w:p w14:paraId="7402E49C" w14:textId="3DA17ED1" w:rsidR="00267FB5" w:rsidRDefault="00267FB5" w:rsidP="00267FB5">
            <w:r>
              <w:t>m1_t1_p</w:t>
            </w:r>
            <w:r w:rsidR="0084764E">
              <w:t>1</w:t>
            </w:r>
            <w:r>
              <w:t>_i1</w:t>
            </w:r>
          </w:p>
          <w:p w14:paraId="35D7D71F" w14:textId="3464A0D8" w:rsidR="003F2969" w:rsidRDefault="003F2969" w:rsidP="00267FB5"/>
          <w:p w14:paraId="137B5D7B" w14:textId="71F146FE" w:rsidR="003F2969" w:rsidRDefault="003F2969" w:rsidP="00267FB5">
            <w:r>
              <w:t>(Adobe stock # and description here)</w:t>
            </w:r>
          </w:p>
          <w:p w14:paraId="7D158241" w14:textId="77777777" w:rsidR="00267FB5" w:rsidRDefault="00267FB5" w:rsidP="00267FB5"/>
          <w:p w14:paraId="2BA550C3" w14:textId="4E47E93B"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001802EA" w14:textId="77777777" w:rsidR="00DC631E" w:rsidRDefault="00DC631E" w:rsidP="00DC631E"/>
          <w:p w14:paraId="343475B8" w14:textId="77777777" w:rsidR="00DC631E" w:rsidRDefault="00DC631E" w:rsidP="00DC631E">
            <w:r>
              <w:t>ALT Tags:</w:t>
            </w:r>
          </w:p>
          <w:p w14:paraId="5B94DBDA" w14:textId="77777777" w:rsidR="00DC631E" w:rsidRDefault="00DC631E" w:rsidP="00DC631E"/>
          <w:p w14:paraId="78C310A9" w14:textId="480FDFED" w:rsidR="00DC631E" w:rsidRDefault="00DC631E" w:rsidP="00DC631E">
            <w:r>
              <w:t>“</w:t>
            </w:r>
            <w:r w:rsidR="0067042F">
              <w:t>TAG1</w:t>
            </w:r>
            <w:r>
              <w:t xml:space="preserve"> </w:t>
            </w:r>
            <w:proofErr w:type="spellStart"/>
            <w:r>
              <w:t>Abc</w:t>
            </w:r>
            <w:proofErr w:type="spellEnd"/>
            <w:r>
              <w:t>…”, “TAG2</w:t>
            </w:r>
            <w:r w:rsidR="0067042F">
              <w:t xml:space="preserve"> </w:t>
            </w:r>
            <w:proofErr w:type="spellStart"/>
            <w:r>
              <w:t>Abc</w:t>
            </w:r>
            <w:proofErr w:type="spellEnd"/>
            <w:r>
              <w:t xml:space="preserve">…”, “TAG3 </w:t>
            </w:r>
            <w:proofErr w:type="spellStart"/>
            <w:r>
              <w:t>Abc</w:t>
            </w:r>
            <w:proofErr w:type="spellEnd"/>
            <w:r>
              <w:t>…”</w:t>
            </w:r>
          </w:p>
          <w:p w14:paraId="3D32E862" w14:textId="77777777" w:rsidR="00267FB5" w:rsidRDefault="00267FB5" w:rsidP="00267FB5"/>
          <w:p w14:paraId="6509B950" w14:textId="77777777" w:rsidR="00267FB5" w:rsidRDefault="00267FB5" w:rsidP="00267FB5"/>
          <w:p w14:paraId="4117175E" w14:textId="77777777" w:rsidR="00267FB5" w:rsidRDefault="00267FB5" w:rsidP="00267FB5"/>
          <w:p w14:paraId="2DE83ACE" w14:textId="77777777" w:rsidR="00267FB5" w:rsidRDefault="00267FB5" w:rsidP="00267FB5"/>
        </w:tc>
      </w:tr>
      <w:tr w:rsidR="00267FB5" w14:paraId="0F8F9A8C" w14:textId="77777777" w:rsidTr="00267FB5">
        <w:tc>
          <w:tcPr>
            <w:tcW w:w="9624" w:type="dxa"/>
            <w:gridSpan w:val="3"/>
            <w:shd w:val="clear" w:color="auto" w:fill="A6A6A6" w:themeFill="background1" w:themeFillShade="A6"/>
          </w:tcPr>
          <w:p w14:paraId="38EDDE23" w14:textId="67AAF552" w:rsidR="00267FB5" w:rsidRPr="002D02F3" w:rsidRDefault="00267FB5" w:rsidP="00267FB5">
            <w:pPr>
              <w:rPr>
                <w:b/>
              </w:rPr>
            </w:pPr>
            <w:r w:rsidRPr="002D02F3">
              <w:rPr>
                <w:b/>
              </w:rPr>
              <w:t>Voiceover Scri</w:t>
            </w:r>
            <w:r w:rsidR="007B1606">
              <w:rPr>
                <w:b/>
              </w:rPr>
              <w:t>pt</w:t>
            </w:r>
          </w:p>
        </w:tc>
        <w:tc>
          <w:tcPr>
            <w:tcW w:w="4395" w:type="dxa"/>
            <w:vMerge/>
            <w:shd w:val="clear" w:color="auto" w:fill="A6A6A6" w:themeFill="background1" w:themeFillShade="A6"/>
          </w:tcPr>
          <w:p w14:paraId="186FAEBF" w14:textId="77777777" w:rsidR="00267FB5" w:rsidRPr="002D02F3" w:rsidRDefault="00267FB5" w:rsidP="00267FB5">
            <w:pPr>
              <w:rPr>
                <w:b/>
              </w:rPr>
            </w:pPr>
          </w:p>
        </w:tc>
      </w:tr>
      <w:tr w:rsidR="00267FB5" w14:paraId="0F3BA39A" w14:textId="77777777" w:rsidTr="00267FB5">
        <w:tc>
          <w:tcPr>
            <w:tcW w:w="9624" w:type="dxa"/>
            <w:gridSpan w:val="3"/>
          </w:tcPr>
          <w:p w14:paraId="09BBECD0" w14:textId="1B197537" w:rsidR="00315CDD" w:rsidRDefault="00315CDD" w:rsidP="00315CDD">
            <w:r>
              <w:t>Welcome to Topic X:</w:t>
            </w:r>
            <w:r w:rsidR="007B1606">
              <w:t xml:space="preserve"> </w:t>
            </w:r>
            <w:r>
              <w:t>Insert Topic Title her</w:t>
            </w:r>
            <w:r w:rsidR="007B1606">
              <w:t>e</w:t>
            </w:r>
          </w:p>
          <w:p w14:paraId="32D699C1" w14:textId="77777777" w:rsidR="00267FB5" w:rsidRDefault="00267FB5" w:rsidP="00267FB5">
            <w:pPr>
              <w:rPr>
                <w:b/>
              </w:rPr>
            </w:pPr>
          </w:p>
          <w:p w14:paraId="7B687FC4" w14:textId="3AB284D0" w:rsidR="00272C71" w:rsidRPr="00EC3621" w:rsidRDefault="00272C71" w:rsidP="00267FB5">
            <w:pPr>
              <w:rPr>
                <w:b/>
              </w:rPr>
            </w:pPr>
          </w:p>
        </w:tc>
        <w:tc>
          <w:tcPr>
            <w:tcW w:w="4395" w:type="dxa"/>
            <w:vMerge/>
          </w:tcPr>
          <w:p w14:paraId="72FA8134" w14:textId="77777777" w:rsidR="00267FB5" w:rsidRDefault="00267FB5" w:rsidP="00267FB5"/>
        </w:tc>
      </w:tr>
      <w:tr w:rsidR="003F2969" w14:paraId="11D5E1F2" w14:textId="77777777" w:rsidTr="00267FB5">
        <w:tc>
          <w:tcPr>
            <w:tcW w:w="9624" w:type="dxa"/>
            <w:gridSpan w:val="3"/>
            <w:shd w:val="clear" w:color="auto" w:fill="A6A6A6" w:themeFill="background1" w:themeFillShade="A6"/>
          </w:tcPr>
          <w:p w14:paraId="7DFFFA39" w14:textId="3D995A1F" w:rsidR="003F2969" w:rsidRPr="002D02F3" w:rsidRDefault="003F2969" w:rsidP="003F2969">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602F4E26" w14:textId="77777777" w:rsidR="003F2969" w:rsidRPr="002D02F3" w:rsidRDefault="003F2969" w:rsidP="003F2969">
            <w:pPr>
              <w:rPr>
                <w:b/>
              </w:rPr>
            </w:pPr>
          </w:p>
        </w:tc>
      </w:tr>
      <w:tr w:rsidR="003F2969" w14:paraId="575E46E1" w14:textId="77777777" w:rsidTr="00267FB5">
        <w:trPr>
          <w:trHeight w:val="58"/>
        </w:trPr>
        <w:tc>
          <w:tcPr>
            <w:tcW w:w="9624" w:type="dxa"/>
            <w:gridSpan w:val="3"/>
          </w:tcPr>
          <w:p w14:paraId="5549C818" w14:textId="503D85D1" w:rsidR="003F2969" w:rsidRDefault="003F2969" w:rsidP="003F2969"/>
          <w:p w14:paraId="0A8E2FFE" w14:textId="77777777" w:rsidR="003F2969" w:rsidRPr="002D02F3" w:rsidRDefault="003F2969" w:rsidP="003F2969">
            <w:pPr>
              <w:rPr>
                <w:b/>
              </w:rPr>
            </w:pPr>
          </w:p>
        </w:tc>
        <w:tc>
          <w:tcPr>
            <w:tcW w:w="4395" w:type="dxa"/>
            <w:vMerge/>
          </w:tcPr>
          <w:p w14:paraId="0BD3CCA3" w14:textId="77777777" w:rsidR="003F2969" w:rsidRDefault="003F2969" w:rsidP="003F2969"/>
        </w:tc>
      </w:tr>
      <w:bookmarkEnd w:id="1"/>
    </w:tbl>
    <w:p w14:paraId="1EF14C70" w14:textId="137E0EBE" w:rsidR="00267FB5" w:rsidRDefault="00267FB5"/>
    <w:tbl>
      <w:tblPr>
        <w:tblStyle w:val="TableGrid"/>
        <w:tblW w:w="14019" w:type="dxa"/>
        <w:tblLook w:val="04A0" w:firstRow="1" w:lastRow="0" w:firstColumn="1" w:lastColumn="0" w:noHBand="0" w:noVBand="1"/>
      </w:tblPr>
      <w:tblGrid>
        <w:gridCol w:w="2112"/>
        <w:gridCol w:w="435"/>
        <w:gridCol w:w="7077"/>
        <w:gridCol w:w="4395"/>
      </w:tblGrid>
      <w:tr w:rsidR="00204F35" w14:paraId="3FC5D585"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2078DB92" w14:textId="7E3B7900" w:rsidR="00204F35" w:rsidRPr="005C1008" w:rsidRDefault="00204F35" w:rsidP="007B33F9">
            <w:pPr>
              <w:pageBreakBefore/>
              <w:rPr>
                <w:b/>
              </w:rPr>
            </w:pPr>
            <w:r>
              <w:rPr>
                <w:b/>
              </w:rPr>
              <w:lastRenderedPageBreak/>
              <w:t>Screen: m1_t1_p2</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78C2D1B" w14:textId="3BA7F7AC" w:rsidR="00204F35" w:rsidRPr="002D02F3" w:rsidRDefault="00204F35" w:rsidP="00AE6B8C">
            <w:pPr>
              <w:rPr>
                <w:b/>
              </w:rPr>
            </w:pPr>
            <w:r w:rsidRPr="002D02F3">
              <w:rPr>
                <w:b/>
              </w:rPr>
              <w:t>Title</w:t>
            </w:r>
            <w:r>
              <w:rPr>
                <w:b/>
              </w:rPr>
              <w:t xml:space="preserve">: </w:t>
            </w:r>
            <w:r w:rsidR="00DB330B">
              <w:rPr>
                <w:b/>
              </w:rPr>
              <w:t>test</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7AB4012" w14:textId="36DCE30C" w:rsidR="00204F35" w:rsidRPr="00FB7326" w:rsidRDefault="00204F35" w:rsidP="00AE6B8C">
            <w:pPr>
              <w:rPr>
                <w:b/>
              </w:rPr>
            </w:pPr>
            <w:r>
              <w:rPr>
                <w:b/>
              </w:rPr>
              <w:t xml:space="preserve">Screen Type: </w:t>
            </w:r>
            <w:proofErr w:type="spellStart"/>
            <w:r w:rsidRPr="00780DC4">
              <w:rPr>
                <w:b/>
              </w:rPr>
              <w:t>text_only</w:t>
            </w:r>
            <w:proofErr w:type="spellEnd"/>
          </w:p>
        </w:tc>
      </w:tr>
      <w:tr w:rsidR="00E03D3C" w14:paraId="2F073A3C" w14:textId="77777777" w:rsidTr="00AE6B8C">
        <w:tc>
          <w:tcPr>
            <w:tcW w:w="9624" w:type="dxa"/>
            <w:gridSpan w:val="3"/>
            <w:tcBorders>
              <w:top w:val="single" w:sz="12" w:space="0" w:color="auto"/>
            </w:tcBorders>
            <w:shd w:val="clear" w:color="auto" w:fill="A6A6A6" w:themeFill="background1" w:themeFillShade="A6"/>
          </w:tcPr>
          <w:p w14:paraId="239D2722" w14:textId="77777777" w:rsidR="00E03D3C" w:rsidRPr="002D02F3" w:rsidRDefault="00E03D3C" w:rsidP="00AE6B8C">
            <w:pPr>
              <w:rPr>
                <w:b/>
              </w:rPr>
            </w:pPr>
            <w:r>
              <w:rPr>
                <w:b/>
              </w:rPr>
              <w:t>Screen Text</w:t>
            </w:r>
          </w:p>
        </w:tc>
        <w:tc>
          <w:tcPr>
            <w:tcW w:w="4395" w:type="dxa"/>
            <w:tcBorders>
              <w:top w:val="single" w:sz="12" w:space="0" w:color="auto"/>
            </w:tcBorders>
            <w:shd w:val="clear" w:color="auto" w:fill="BFBFBF" w:themeFill="background1" w:themeFillShade="BF"/>
          </w:tcPr>
          <w:p w14:paraId="5EF318B1" w14:textId="77777777" w:rsidR="00E03D3C" w:rsidRPr="00FB7326" w:rsidRDefault="00E03D3C" w:rsidP="00AE6B8C">
            <w:pPr>
              <w:rPr>
                <w:b/>
              </w:rPr>
            </w:pPr>
            <w:r w:rsidRPr="00FB7326">
              <w:rPr>
                <w:b/>
              </w:rPr>
              <w:t>Notes to Developer</w:t>
            </w:r>
          </w:p>
        </w:tc>
      </w:tr>
      <w:tr w:rsidR="007B1606" w14:paraId="6CAB1689" w14:textId="77777777" w:rsidTr="00AE6B8C">
        <w:trPr>
          <w:trHeight w:val="4427"/>
        </w:trPr>
        <w:tc>
          <w:tcPr>
            <w:tcW w:w="9624" w:type="dxa"/>
            <w:gridSpan w:val="3"/>
          </w:tcPr>
          <w:p w14:paraId="4351D3E8" w14:textId="77777777" w:rsidR="007B1606" w:rsidRDefault="007B1606" w:rsidP="00AE6B8C">
            <w:r>
              <w:t>(Content Here)</w:t>
            </w:r>
          </w:p>
          <w:p w14:paraId="353B4964" w14:textId="77777777" w:rsidR="007B1606" w:rsidRDefault="007B1606" w:rsidP="00AE6B8C"/>
          <w:p w14:paraId="3E7B6090" w14:textId="6D9E047D" w:rsidR="007B1606" w:rsidRDefault="007B1606" w:rsidP="00AE6B8C"/>
        </w:tc>
        <w:tc>
          <w:tcPr>
            <w:tcW w:w="4395" w:type="dxa"/>
            <w:vMerge w:val="restart"/>
          </w:tcPr>
          <w:p w14:paraId="1E3448FC" w14:textId="76A08103" w:rsidR="007B1606" w:rsidRDefault="007B1606" w:rsidP="00AE6B8C">
            <w:r>
              <w:t>Standard Text Only template</w:t>
            </w:r>
          </w:p>
          <w:p w14:paraId="56E0A8C3" w14:textId="77777777" w:rsidR="007B1606" w:rsidRDefault="007B1606" w:rsidP="00AE6B8C"/>
          <w:p w14:paraId="03B72A0B" w14:textId="77777777" w:rsidR="007B1606" w:rsidRDefault="007B1606" w:rsidP="00AE6B8C">
            <w:r>
              <w:t>(Add instructions here)</w:t>
            </w:r>
          </w:p>
          <w:p w14:paraId="24D49C5F" w14:textId="77777777" w:rsidR="007B1606" w:rsidRPr="002D02F3" w:rsidRDefault="007B1606" w:rsidP="00AE6B8C"/>
          <w:p w14:paraId="0B7FC115" w14:textId="77777777" w:rsidR="007B1606" w:rsidRDefault="007B1606" w:rsidP="00AE6B8C"/>
          <w:p w14:paraId="3F1EEA91" w14:textId="77777777" w:rsidR="007B1606" w:rsidRDefault="007B1606" w:rsidP="00AE6B8C"/>
          <w:p w14:paraId="20198F66" w14:textId="77777777" w:rsidR="007B1606" w:rsidRDefault="007B1606" w:rsidP="00AE6B8C"/>
          <w:p w14:paraId="0F9F03EA" w14:textId="77777777" w:rsidR="007B1606" w:rsidRDefault="007B1606" w:rsidP="00AE6B8C"/>
          <w:p w14:paraId="6265E2E6" w14:textId="77777777" w:rsidR="007B1606" w:rsidRDefault="007B1606" w:rsidP="00AE6B8C"/>
          <w:p w14:paraId="79BE88EA" w14:textId="77777777" w:rsidR="007B1606" w:rsidRDefault="007B1606" w:rsidP="00AE6B8C"/>
          <w:p w14:paraId="1D976069" w14:textId="77777777" w:rsidR="007B1606" w:rsidRDefault="007B1606" w:rsidP="00AE6B8C"/>
          <w:p w14:paraId="535A6918" w14:textId="3831FC0F" w:rsidR="007B1606" w:rsidRDefault="00697E46" w:rsidP="00AE6B8C">
            <w:r>
              <w:t>Audio Clips: #</w:t>
            </w:r>
          </w:p>
          <w:p w14:paraId="4E7EAC76" w14:textId="77777777" w:rsidR="007B1606" w:rsidRPr="002D02F3" w:rsidRDefault="007B1606" w:rsidP="00AE6B8C"/>
        </w:tc>
      </w:tr>
      <w:tr w:rsidR="007B1606" w14:paraId="7F534B77" w14:textId="77777777" w:rsidTr="00AE6B8C">
        <w:trPr>
          <w:trHeight w:val="267"/>
        </w:trPr>
        <w:tc>
          <w:tcPr>
            <w:tcW w:w="9624" w:type="dxa"/>
            <w:gridSpan w:val="3"/>
            <w:shd w:val="clear" w:color="auto" w:fill="A6A6A6" w:themeFill="background1" w:themeFillShade="A6"/>
          </w:tcPr>
          <w:p w14:paraId="7A8C86A5" w14:textId="77777777" w:rsidR="007B1606" w:rsidRPr="002D02F3" w:rsidRDefault="007B1606" w:rsidP="00AE6B8C">
            <w:pPr>
              <w:rPr>
                <w:b/>
              </w:rPr>
            </w:pPr>
            <w:r>
              <w:rPr>
                <w:b/>
              </w:rPr>
              <w:t>User Directive</w:t>
            </w:r>
          </w:p>
        </w:tc>
        <w:tc>
          <w:tcPr>
            <w:tcW w:w="4395" w:type="dxa"/>
            <w:vMerge/>
          </w:tcPr>
          <w:p w14:paraId="7C1651F6" w14:textId="77777777" w:rsidR="007B1606" w:rsidRDefault="007B1606" w:rsidP="00AE6B8C"/>
        </w:tc>
      </w:tr>
      <w:tr w:rsidR="007B1606" w14:paraId="4942CCA5" w14:textId="77777777" w:rsidTr="008C069B">
        <w:trPr>
          <w:trHeight w:val="166"/>
        </w:trPr>
        <w:tc>
          <w:tcPr>
            <w:tcW w:w="2112" w:type="dxa"/>
          </w:tcPr>
          <w:p w14:paraId="783A503A" w14:textId="0A0BC07B" w:rsidR="007B1606" w:rsidRPr="002C2415" w:rsidRDefault="008C069B" w:rsidP="00AE6B8C">
            <w:pPr>
              <w:rPr>
                <w:b/>
              </w:rPr>
            </w:pPr>
            <w:r>
              <w:rPr>
                <w:b/>
              </w:rPr>
              <w:t xml:space="preserve">Basic </w:t>
            </w:r>
            <w:r w:rsidR="007B1606">
              <w:rPr>
                <w:b/>
              </w:rPr>
              <w:t>Template:</w:t>
            </w:r>
          </w:p>
        </w:tc>
        <w:tc>
          <w:tcPr>
            <w:tcW w:w="7512" w:type="dxa"/>
            <w:gridSpan w:val="2"/>
          </w:tcPr>
          <w:p w14:paraId="3983133C" w14:textId="4574638C" w:rsidR="007B1606" w:rsidRPr="002C2415" w:rsidRDefault="007B1606" w:rsidP="00AE6B8C">
            <w:pPr>
              <w:rPr>
                <w:b/>
              </w:rPr>
            </w:pPr>
            <w:r>
              <w:rPr>
                <w:b/>
              </w:rPr>
              <w:t>Click the ‘Next’ arrow to continue.</w:t>
            </w:r>
          </w:p>
        </w:tc>
        <w:tc>
          <w:tcPr>
            <w:tcW w:w="4395" w:type="dxa"/>
            <w:vMerge/>
          </w:tcPr>
          <w:p w14:paraId="7485BA23" w14:textId="77777777" w:rsidR="007B1606" w:rsidRDefault="007B1606" w:rsidP="00AE6B8C"/>
        </w:tc>
      </w:tr>
      <w:tr w:rsidR="007B1606" w14:paraId="16A7D8E8" w14:textId="77777777" w:rsidTr="008C069B">
        <w:trPr>
          <w:trHeight w:val="166"/>
        </w:trPr>
        <w:tc>
          <w:tcPr>
            <w:tcW w:w="2112" w:type="dxa"/>
          </w:tcPr>
          <w:p w14:paraId="6F6F47B2" w14:textId="1CA85BC4" w:rsidR="007B1606" w:rsidRPr="002C2415" w:rsidRDefault="008C069B" w:rsidP="00AE6B8C">
            <w:pPr>
              <w:rPr>
                <w:b/>
              </w:rPr>
            </w:pPr>
            <w:r>
              <w:rPr>
                <w:b/>
              </w:rPr>
              <w:t>Advanced</w:t>
            </w:r>
            <w:r w:rsidR="007B1606">
              <w:rPr>
                <w:b/>
              </w:rPr>
              <w:t xml:space="preserve"> Template:</w:t>
            </w:r>
          </w:p>
        </w:tc>
        <w:tc>
          <w:tcPr>
            <w:tcW w:w="7512" w:type="dxa"/>
            <w:gridSpan w:val="2"/>
          </w:tcPr>
          <w:p w14:paraId="678EB32E" w14:textId="3D2132D3" w:rsidR="007B1606" w:rsidRPr="002C2415" w:rsidRDefault="007B1606" w:rsidP="00AE6B8C">
            <w:pPr>
              <w:rPr>
                <w:b/>
              </w:rPr>
            </w:pPr>
            <w:r>
              <w:rPr>
                <w:b/>
              </w:rPr>
              <w:t>Click the ‘Next’ button to continue.</w:t>
            </w:r>
          </w:p>
        </w:tc>
        <w:tc>
          <w:tcPr>
            <w:tcW w:w="4395" w:type="dxa"/>
            <w:vMerge/>
          </w:tcPr>
          <w:p w14:paraId="687CCBEB" w14:textId="77777777" w:rsidR="007B1606" w:rsidRDefault="007B1606" w:rsidP="00AE6B8C"/>
        </w:tc>
      </w:tr>
      <w:tr w:rsidR="00E03D3C" w14:paraId="4DF2E06A" w14:textId="77777777" w:rsidTr="00AE6B8C">
        <w:tc>
          <w:tcPr>
            <w:tcW w:w="9624" w:type="dxa"/>
            <w:gridSpan w:val="3"/>
            <w:shd w:val="clear" w:color="auto" w:fill="A6A6A6" w:themeFill="background1" w:themeFillShade="A6"/>
          </w:tcPr>
          <w:p w14:paraId="22B1C091" w14:textId="77777777" w:rsidR="00E03D3C" w:rsidRPr="002D02F3" w:rsidRDefault="00E03D3C" w:rsidP="00AE6B8C">
            <w:pPr>
              <w:rPr>
                <w:b/>
              </w:rPr>
            </w:pPr>
            <w:r>
              <w:rPr>
                <w:b/>
              </w:rPr>
              <w:t>Visual (concept only)</w:t>
            </w:r>
          </w:p>
        </w:tc>
        <w:tc>
          <w:tcPr>
            <w:tcW w:w="4395" w:type="dxa"/>
            <w:shd w:val="clear" w:color="auto" w:fill="A6A6A6" w:themeFill="background1" w:themeFillShade="A6"/>
          </w:tcPr>
          <w:p w14:paraId="1835405D" w14:textId="77777777" w:rsidR="00E03D3C" w:rsidRPr="002D02F3" w:rsidRDefault="00E03D3C" w:rsidP="00AE6B8C">
            <w:pPr>
              <w:rPr>
                <w:b/>
              </w:rPr>
            </w:pPr>
            <w:r>
              <w:rPr>
                <w:b/>
              </w:rPr>
              <w:t>Assets</w:t>
            </w:r>
          </w:p>
        </w:tc>
      </w:tr>
      <w:tr w:rsidR="00E03D3C" w14:paraId="3E3C7AA1" w14:textId="77777777" w:rsidTr="00AE6B8C">
        <w:tc>
          <w:tcPr>
            <w:tcW w:w="9624" w:type="dxa"/>
            <w:gridSpan w:val="3"/>
          </w:tcPr>
          <w:p w14:paraId="799817EC" w14:textId="77777777" w:rsidR="00E03D3C" w:rsidRDefault="00E03D3C" w:rsidP="00AE6B8C"/>
        </w:tc>
        <w:tc>
          <w:tcPr>
            <w:tcW w:w="4395" w:type="dxa"/>
            <w:vMerge w:val="restart"/>
          </w:tcPr>
          <w:p w14:paraId="71CBAB31" w14:textId="77777777" w:rsidR="00E03D3C" w:rsidRDefault="00E03D3C" w:rsidP="00AE6B8C"/>
          <w:p w14:paraId="2D736027" w14:textId="77777777" w:rsidR="00E03D3C" w:rsidRDefault="00E03D3C" w:rsidP="00AE6B8C"/>
        </w:tc>
      </w:tr>
      <w:tr w:rsidR="00E03D3C" w14:paraId="4A11E660" w14:textId="77777777" w:rsidTr="00AE6B8C">
        <w:tc>
          <w:tcPr>
            <w:tcW w:w="9624" w:type="dxa"/>
            <w:gridSpan w:val="3"/>
            <w:shd w:val="clear" w:color="auto" w:fill="A6A6A6" w:themeFill="background1" w:themeFillShade="A6"/>
          </w:tcPr>
          <w:p w14:paraId="313950C0" w14:textId="77777777" w:rsidR="00E03D3C" w:rsidRPr="002D02F3" w:rsidRDefault="00E03D3C" w:rsidP="00AE6B8C">
            <w:pPr>
              <w:rPr>
                <w:b/>
              </w:rPr>
            </w:pPr>
            <w:r w:rsidRPr="002D02F3">
              <w:rPr>
                <w:b/>
              </w:rPr>
              <w:t>Voiceover Script</w:t>
            </w:r>
          </w:p>
        </w:tc>
        <w:tc>
          <w:tcPr>
            <w:tcW w:w="4395" w:type="dxa"/>
            <w:vMerge/>
            <w:shd w:val="clear" w:color="auto" w:fill="A6A6A6" w:themeFill="background1" w:themeFillShade="A6"/>
          </w:tcPr>
          <w:p w14:paraId="7EDB9C8E" w14:textId="77777777" w:rsidR="00E03D3C" w:rsidRPr="002D02F3" w:rsidRDefault="00E03D3C" w:rsidP="00AE6B8C">
            <w:pPr>
              <w:rPr>
                <w:b/>
              </w:rPr>
            </w:pPr>
          </w:p>
        </w:tc>
      </w:tr>
      <w:tr w:rsidR="00E03D3C" w14:paraId="681EBA40" w14:textId="77777777" w:rsidTr="00AE6B8C">
        <w:tc>
          <w:tcPr>
            <w:tcW w:w="9624" w:type="dxa"/>
            <w:gridSpan w:val="3"/>
          </w:tcPr>
          <w:p w14:paraId="2BBFD535" w14:textId="77777777" w:rsidR="00E03D3C" w:rsidRDefault="00E03D3C" w:rsidP="00AE6B8C"/>
        </w:tc>
        <w:tc>
          <w:tcPr>
            <w:tcW w:w="4395" w:type="dxa"/>
            <w:vMerge/>
          </w:tcPr>
          <w:p w14:paraId="79630E0B" w14:textId="77777777" w:rsidR="00E03D3C" w:rsidRDefault="00E03D3C" w:rsidP="00AE6B8C"/>
        </w:tc>
      </w:tr>
      <w:tr w:rsidR="00E03D3C" w14:paraId="7C5E0536" w14:textId="77777777" w:rsidTr="00AE6B8C">
        <w:tc>
          <w:tcPr>
            <w:tcW w:w="9624" w:type="dxa"/>
            <w:gridSpan w:val="3"/>
            <w:shd w:val="clear" w:color="auto" w:fill="A6A6A6" w:themeFill="background1" w:themeFillShade="A6"/>
          </w:tcPr>
          <w:p w14:paraId="7DDC05A2" w14:textId="77777777" w:rsidR="00E03D3C" w:rsidRPr="002D02F3" w:rsidRDefault="00E03D3C" w:rsidP="00AE6B8C">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7CD116A0" w14:textId="77777777" w:rsidR="00E03D3C" w:rsidRPr="002D02F3" w:rsidRDefault="00E03D3C" w:rsidP="00AE6B8C">
            <w:pPr>
              <w:rPr>
                <w:b/>
              </w:rPr>
            </w:pPr>
          </w:p>
        </w:tc>
      </w:tr>
      <w:tr w:rsidR="00E03D3C" w14:paraId="721944D5" w14:textId="77777777" w:rsidTr="00AE6B8C">
        <w:trPr>
          <w:trHeight w:val="58"/>
        </w:trPr>
        <w:tc>
          <w:tcPr>
            <w:tcW w:w="9624" w:type="dxa"/>
            <w:gridSpan w:val="3"/>
          </w:tcPr>
          <w:p w14:paraId="3DFAEA05" w14:textId="77777777" w:rsidR="00E03D3C" w:rsidRDefault="00E03D3C" w:rsidP="00AE6B8C"/>
          <w:p w14:paraId="5DF08FF7" w14:textId="77777777" w:rsidR="00E03D3C" w:rsidRPr="002D02F3" w:rsidRDefault="00E03D3C" w:rsidP="00AE6B8C">
            <w:pPr>
              <w:rPr>
                <w:b/>
              </w:rPr>
            </w:pPr>
          </w:p>
        </w:tc>
        <w:tc>
          <w:tcPr>
            <w:tcW w:w="4395" w:type="dxa"/>
            <w:vMerge/>
          </w:tcPr>
          <w:p w14:paraId="70CFE1E0" w14:textId="77777777" w:rsidR="00E03D3C" w:rsidRDefault="00E03D3C" w:rsidP="00AE6B8C"/>
        </w:tc>
      </w:tr>
    </w:tbl>
    <w:p w14:paraId="58A5D446" w14:textId="10B5E482" w:rsidR="00E03D3C" w:rsidRDefault="00E03D3C"/>
    <w:p w14:paraId="2D0C02EE" w14:textId="77777777" w:rsidR="001568BE" w:rsidRDefault="001568BE"/>
    <w:tbl>
      <w:tblPr>
        <w:tblStyle w:val="TableGrid"/>
        <w:tblW w:w="14019" w:type="dxa"/>
        <w:tblLook w:val="04A0" w:firstRow="1" w:lastRow="0" w:firstColumn="1" w:lastColumn="0" w:noHBand="0" w:noVBand="1"/>
      </w:tblPr>
      <w:tblGrid>
        <w:gridCol w:w="2112"/>
        <w:gridCol w:w="435"/>
        <w:gridCol w:w="7077"/>
        <w:gridCol w:w="4395"/>
      </w:tblGrid>
      <w:tr w:rsidR="00204F35" w14:paraId="3561E289"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7A0A33C2" w14:textId="1D5DCC6B" w:rsidR="00204F35" w:rsidRPr="005C1008" w:rsidRDefault="00204F35" w:rsidP="007B33F9">
            <w:pPr>
              <w:pageBreakBefore/>
              <w:rPr>
                <w:b/>
              </w:rPr>
            </w:pPr>
            <w:r>
              <w:rPr>
                <w:b/>
              </w:rPr>
              <w:lastRenderedPageBreak/>
              <w:t>Screen:</w:t>
            </w:r>
            <w:r w:rsidR="00D4487C">
              <w:rPr>
                <w:b/>
              </w:rPr>
              <w:t xml:space="preserve"> m1_t1_p2</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09DB9" w14:textId="22B77D93" w:rsidR="00204F35" w:rsidRPr="002D02F3" w:rsidRDefault="00204F35" w:rsidP="00197322">
            <w:pPr>
              <w:rPr>
                <w:b/>
              </w:rPr>
            </w:pPr>
            <w:r w:rsidRPr="002D02F3">
              <w:rPr>
                <w:b/>
              </w:rPr>
              <w:t>Title</w:t>
            </w:r>
            <w:r>
              <w:rPr>
                <w:b/>
              </w:rPr>
              <w:t xml:space="preserve">: </w:t>
            </w:r>
            <w:r w:rsidR="00D4487C">
              <w:rPr>
                <w:b/>
              </w:rPr>
              <w:t>test2</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F5FB2FA" w14:textId="35B637A1" w:rsidR="00204F35" w:rsidRPr="00FB7326" w:rsidRDefault="00204F35" w:rsidP="00197322">
            <w:pPr>
              <w:rPr>
                <w:b/>
              </w:rPr>
            </w:pPr>
            <w:r>
              <w:rPr>
                <w:b/>
              </w:rPr>
              <w:t xml:space="preserve">Screen Type: </w:t>
            </w:r>
            <w:proofErr w:type="spellStart"/>
            <w:r>
              <w:rPr>
                <w:b/>
              </w:rPr>
              <w:t>horizontal_image_w_text</w:t>
            </w:r>
            <w:proofErr w:type="spellEnd"/>
          </w:p>
        </w:tc>
      </w:tr>
      <w:tr w:rsidR="003F2969" w14:paraId="4C39479C" w14:textId="77777777" w:rsidTr="00197322">
        <w:tc>
          <w:tcPr>
            <w:tcW w:w="9624" w:type="dxa"/>
            <w:gridSpan w:val="3"/>
            <w:tcBorders>
              <w:top w:val="single" w:sz="12" w:space="0" w:color="auto"/>
            </w:tcBorders>
            <w:shd w:val="clear" w:color="auto" w:fill="A6A6A6" w:themeFill="background1" w:themeFillShade="A6"/>
          </w:tcPr>
          <w:p w14:paraId="073C60B7" w14:textId="77777777" w:rsidR="003F2969" w:rsidRPr="002D02F3" w:rsidRDefault="003F2969" w:rsidP="00197322">
            <w:pPr>
              <w:rPr>
                <w:b/>
              </w:rPr>
            </w:pPr>
            <w:r>
              <w:rPr>
                <w:b/>
              </w:rPr>
              <w:t>Screen Text</w:t>
            </w:r>
          </w:p>
        </w:tc>
        <w:tc>
          <w:tcPr>
            <w:tcW w:w="4395" w:type="dxa"/>
            <w:tcBorders>
              <w:top w:val="single" w:sz="12" w:space="0" w:color="auto"/>
            </w:tcBorders>
            <w:shd w:val="clear" w:color="auto" w:fill="BFBFBF" w:themeFill="background1" w:themeFillShade="BF"/>
          </w:tcPr>
          <w:p w14:paraId="3256EFC6" w14:textId="77777777" w:rsidR="003F2969" w:rsidRPr="00FB7326" w:rsidRDefault="003F2969" w:rsidP="00197322">
            <w:pPr>
              <w:rPr>
                <w:b/>
              </w:rPr>
            </w:pPr>
            <w:r w:rsidRPr="00FB7326">
              <w:rPr>
                <w:b/>
              </w:rPr>
              <w:t>Notes to Developer</w:t>
            </w:r>
          </w:p>
        </w:tc>
      </w:tr>
      <w:tr w:rsidR="00D62099" w14:paraId="1C257551" w14:textId="77777777" w:rsidTr="00197322">
        <w:trPr>
          <w:trHeight w:val="4427"/>
        </w:trPr>
        <w:tc>
          <w:tcPr>
            <w:tcW w:w="9624" w:type="dxa"/>
            <w:gridSpan w:val="3"/>
          </w:tcPr>
          <w:p w14:paraId="1ECBCC2C" w14:textId="77777777" w:rsidR="00D62099" w:rsidRDefault="00D62099" w:rsidP="00197322">
            <w:r>
              <w:t>(Content Here)</w:t>
            </w:r>
          </w:p>
          <w:p w14:paraId="2A37799F" w14:textId="77777777" w:rsidR="00D62099" w:rsidRDefault="00D62099" w:rsidP="00197322"/>
          <w:p w14:paraId="7462F796" w14:textId="75BC0537" w:rsidR="00D62099" w:rsidRDefault="00D62099" w:rsidP="00197322"/>
        </w:tc>
        <w:tc>
          <w:tcPr>
            <w:tcW w:w="4395" w:type="dxa"/>
            <w:vMerge w:val="restart"/>
          </w:tcPr>
          <w:p w14:paraId="13C12104" w14:textId="130D72F9" w:rsidR="00D62099" w:rsidRDefault="00D62099" w:rsidP="00197322">
            <w:r>
              <w:t>Standard Half Horizontal with Image template</w:t>
            </w:r>
          </w:p>
          <w:p w14:paraId="2AFCDB5C" w14:textId="41781138" w:rsidR="00D62099" w:rsidRDefault="00D62099" w:rsidP="00197322"/>
          <w:p w14:paraId="36395F0C" w14:textId="5367D70B" w:rsidR="00D62099" w:rsidRDefault="00D62099" w:rsidP="00197322">
            <w:r>
              <w:t>(Add instructions here)</w:t>
            </w:r>
          </w:p>
          <w:p w14:paraId="731C631A" w14:textId="77777777" w:rsidR="00D62099" w:rsidRPr="002D02F3" w:rsidRDefault="00D62099" w:rsidP="00197322"/>
          <w:p w14:paraId="2312D5AE" w14:textId="77777777" w:rsidR="00D62099" w:rsidRDefault="00D62099" w:rsidP="00197322"/>
          <w:p w14:paraId="249C4A28" w14:textId="77777777" w:rsidR="00D62099" w:rsidRDefault="00D62099" w:rsidP="00197322"/>
          <w:p w14:paraId="1AD5A11F" w14:textId="77777777" w:rsidR="00D62099" w:rsidRDefault="00D62099" w:rsidP="00197322"/>
          <w:p w14:paraId="1092EBC5" w14:textId="77777777" w:rsidR="00D62099" w:rsidRDefault="00D62099" w:rsidP="00197322"/>
          <w:p w14:paraId="6F6B9F4F" w14:textId="77777777" w:rsidR="00D62099" w:rsidRDefault="00D62099" w:rsidP="00197322"/>
          <w:p w14:paraId="0ECB8320" w14:textId="77777777" w:rsidR="00D62099" w:rsidRDefault="00D62099" w:rsidP="00197322"/>
          <w:p w14:paraId="30722BFB" w14:textId="77777777" w:rsidR="00D62099" w:rsidRDefault="00D62099" w:rsidP="00197322"/>
          <w:p w14:paraId="270E0F5B" w14:textId="4F36ECF6" w:rsidR="00D62099" w:rsidRDefault="00697E46" w:rsidP="00197322">
            <w:r>
              <w:t>Audio Clips: #</w:t>
            </w:r>
          </w:p>
          <w:p w14:paraId="616FE15C" w14:textId="77777777" w:rsidR="00D62099" w:rsidRPr="002D02F3" w:rsidRDefault="00D62099" w:rsidP="00197322"/>
        </w:tc>
      </w:tr>
      <w:tr w:rsidR="00D62099" w14:paraId="30197DE3" w14:textId="77777777" w:rsidTr="00197322">
        <w:trPr>
          <w:trHeight w:val="267"/>
        </w:trPr>
        <w:tc>
          <w:tcPr>
            <w:tcW w:w="9624" w:type="dxa"/>
            <w:gridSpan w:val="3"/>
            <w:shd w:val="clear" w:color="auto" w:fill="A6A6A6" w:themeFill="background1" w:themeFillShade="A6"/>
          </w:tcPr>
          <w:p w14:paraId="641277AB" w14:textId="77777777" w:rsidR="00D62099" w:rsidRPr="002D02F3" w:rsidRDefault="00D62099" w:rsidP="00197322">
            <w:pPr>
              <w:rPr>
                <w:b/>
              </w:rPr>
            </w:pPr>
            <w:r>
              <w:rPr>
                <w:b/>
              </w:rPr>
              <w:t>User Directive</w:t>
            </w:r>
          </w:p>
        </w:tc>
        <w:tc>
          <w:tcPr>
            <w:tcW w:w="4395" w:type="dxa"/>
            <w:vMerge/>
          </w:tcPr>
          <w:p w14:paraId="3385D3C2" w14:textId="77777777" w:rsidR="00D62099" w:rsidRDefault="00D62099" w:rsidP="00197322"/>
        </w:tc>
      </w:tr>
      <w:tr w:rsidR="00D62099" w14:paraId="4A45CA31" w14:textId="77777777" w:rsidTr="008C069B">
        <w:trPr>
          <w:trHeight w:val="166"/>
        </w:trPr>
        <w:tc>
          <w:tcPr>
            <w:tcW w:w="2112" w:type="dxa"/>
          </w:tcPr>
          <w:p w14:paraId="6A1B868F" w14:textId="7D766218" w:rsidR="00D62099" w:rsidRPr="002C2415" w:rsidRDefault="008C069B" w:rsidP="00197322">
            <w:pPr>
              <w:rPr>
                <w:b/>
              </w:rPr>
            </w:pPr>
            <w:r>
              <w:rPr>
                <w:b/>
              </w:rPr>
              <w:t>Basic</w:t>
            </w:r>
            <w:r w:rsidR="00D62099">
              <w:rPr>
                <w:b/>
              </w:rPr>
              <w:t xml:space="preserve"> Template:</w:t>
            </w:r>
          </w:p>
        </w:tc>
        <w:tc>
          <w:tcPr>
            <w:tcW w:w="7512" w:type="dxa"/>
            <w:gridSpan w:val="2"/>
          </w:tcPr>
          <w:p w14:paraId="5CFF4115" w14:textId="192A8EA2" w:rsidR="00D62099" w:rsidRPr="002C2415" w:rsidRDefault="00D62099" w:rsidP="00197322">
            <w:pPr>
              <w:rPr>
                <w:b/>
              </w:rPr>
            </w:pPr>
            <w:r>
              <w:rPr>
                <w:b/>
              </w:rPr>
              <w:t>Click the ‘Next’ arrow to continue.</w:t>
            </w:r>
          </w:p>
        </w:tc>
        <w:tc>
          <w:tcPr>
            <w:tcW w:w="4395" w:type="dxa"/>
            <w:vMerge/>
          </w:tcPr>
          <w:p w14:paraId="4770B7BE" w14:textId="77777777" w:rsidR="00D62099" w:rsidRDefault="00D62099" w:rsidP="00197322"/>
        </w:tc>
      </w:tr>
      <w:tr w:rsidR="00D62099" w14:paraId="3138C749" w14:textId="77777777" w:rsidTr="008C069B">
        <w:trPr>
          <w:trHeight w:val="166"/>
        </w:trPr>
        <w:tc>
          <w:tcPr>
            <w:tcW w:w="2112" w:type="dxa"/>
          </w:tcPr>
          <w:p w14:paraId="273791B6" w14:textId="52457C34" w:rsidR="00D62099" w:rsidRPr="002C2415" w:rsidRDefault="008C069B" w:rsidP="00197322">
            <w:pPr>
              <w:rPr>
                <w:b/>
              </w:rPr>
            </w:pPr>
            <w:r>
              <w:rPr>
                <w:b/>
              </w:rPr>
              <w:t>Advanced</w:t>
            </w:r>
            <w:r w:rsidR="00D62099">
              <w:rPr>
                <w:b/>
              </w:rPr>
              <w:t xml:space="preserve"> Template:</w:t>
            </w:r>
          </w:p>
        </w:tc>
        <w:tc>
          <w:tcPr>
            <w:tcW w:w="7512" w:type="dxa"/>
            <w:gridSpan w:val="2"/>
          </w:tcPr>
          <w:p w14:paraId="56A9828D" w14:textId="14802C2E" w:rsidR="00D62099" w:rsidRPr="002C2415" w:rsidRDefault="00D62099" w:rsidP="00197322">
            <w:pPr>
              <w:rPr>
                <w:b/>
              </w:rPr>
            </w:pPr>
            <w:r>
              <w:rPr>
                <w:b/>
              </w:rPr>
              <w:t>Click the ‘Next’ button to continue.</w:t>
            </w:r>
          </w:p>
        </w:tc>
        <w:tc>
          <w:tcPr>
            <w:tcW w:w="4395" w:type="dxa"/>
            <w:vMerge/>
          </w:tcPr>
          <w:p w14:paraId="40023F07" w14:textId="77777777" w:rsidR="00D62099" w:rsidRDefault="00D62099" w:rsidP="00197322"/>
        </w:tc>
      </w:tr>
      <w:tr w:rsidR="003F2969" w14:paraId="39EA8EFB" w14:textId="77777777" w:rsidTr="00197322">
        <w:tc>
          <w:tcPr>
            <w:tcW w:w="9624" w:type="dxa"/>
            <w:gridSpan w:val="3"/>
            <w:shd w:val="clear" w:color="auto" w:fill="A6A6A6" w:themeFill="background1" w:themeFillShade="A6"/>
          </w:tcPr>
          <w:p w14:paraId="726A8F4B" w14:textId="77777777" w:rsidR="003F2969" w:rsidRPr="002D02F3" w:rsidRDefault="003F2969" w:rsidP="00197322">
            <w:pPr>
              <w:rPr>
                <w:b/>
              </w:rPr>
            </w:pPr>
            <w:r>
              <w:rPr>
                <w:b/>
              </w:rPr>
              <w:t>Visual (concept only)</w:t>
            </w:r>
          </w:p>
        </w:tc>
        <w:tc>
          <w:tcPr>
            <w:tcW w:w="4395" w:type="dxa"/>
            <w:shd w:val="clear" w:color="auto" w:fill="A6A6A6" w:themeFill="background1" w:themeFillShade="A6"/>
          </w:tcPr>
          <w:p w14:paraId="7D0813BF" w14:textId="77777777" w:rsidR="003F2969" w:rsidRPr="002D02F3" w:rsidRDefault="003F2969" w:rsidP="00197322">
            <w:pPr>
              <w:rPr>
                <w:b/>
              </w:rPr>
            </w:pPr>
            <w:r>
              <w:rPr>
                <w:b/>
              </w:rPr>
              <w:t>Assets</w:t>
            </w:r>
          </w:p>
        </w:tc>
      </w:tr>
      <w:tr w:rsidR="003F2969" w14:paraId="7D50C225" w14:textId="77777777" w:rsidTr="00197322">
        <w:tc>
          <w:tcPr>
            <w:tcW w:w="9624" w:type="dxa"/>
            <w:gridSpan w:val="3"/>
          </w:tcPr>
          <w:p w14:paraId="767C121D" w14:textId="77777777" w:rsidR="003F2969" w:rsidRDefault="003F2969" w:rsidP="00197322"/>
        </w:tc>
        <w:tc>
          <w:tcPr>
            <w:tcW w:w="4395" w:type="dxa"/>
            <w:vMerge w:val="restart"/>
          </w:tcPr>
          <w:p w14:paraId="1306554E" w14:textId="22B64792" w:rsidR="003F2969" w:rsidRDefault="003F2969" w:rsidP="00197322">
            <w:r>
              <w:t>m1_t1_p</w:t>
            </w:r>
            <w:r w:rsidR="0084764E">
              <w:t>3</w:t>
            </w:r>
            <w:r>
              <w:t>_i1</w:t>
            </w:r>
          </w:p>
          <w:p w14:paraId="75033A3E" w14:textId="019A7DC0" w:rsidR="003F2969" w:rsidRDefault="003F2969" w:rsidP="00197322">
            <w:r>
              <w:t>(Adobe stock # and description here)</w:t>
            </w:r>
          </w:p>
          <w:p w14:paraId="1ED6E813" w14:textId="3591D2A8" w:rsidR="00DC631E" w:rsidRDefault="00DC631E" w:rsidP="00197322"/>
          <w:p w14:paraId="01E4A2BD" w14:textId="0CFE2120"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3B43E2FC" w14:textId="77777777" w:rsidR="00DC631E" w:rsidRDefault="00DC631E" w:rsidP="00DC631E"/>
          <w:p w14:paraId="3667AB7A" w14:textId="77777777" w:rsidR="00DC631E" w:rsidRDefault="00DC631E" w:rsidP="00DC631E">
            <w:r>
              <w:t>ALT Tags:</w:t>
            </w:r>
          </w:p>
          <w:p w14:paraId="422A2E34" w14:textId="77777777" w:rsidR="00DC631E" w:rsidRDefault="00DC631E" w:rsidP="00DC631E"/>
          <w:p w14:paraId="673B5449" w14:textId="556A4C48" w:rsidR="00DC631E" w:rsidRDefault="00DC631E" w:rsidP="00DC631E">
            <w:r>
              <w:t>“</w:t>
            </w:r>
            <w:r w:rsidR="0067042F">
              <w:t>TAG1</w:t>
            </w:r>
            <w:r>
              <w:t xml:space="preserve"> </w:t>
            </w:r>
            <w:proofErr w:type="spellStart"/>
            <w:r>
              <w:t>Abc</w:t>
            </w:r>
            <w:proofErr w:type="spellEnd"/>
            <w:r>
              <w:t>…”, “TAG2</w:t>
            </w:r>
            <w:r w:rsidR="0067042F">
              <w:t xml:space="preserve"> </w:t>
            </w:r>
            <w:proofErr w:type="spellStart"/>
            <w:r>
              <w:t>Abc</w:t>
            </w:r>
            <w:proofErr w:type="spellEnd"/>
            <w:r>
              <w:t xml:space="preserve">…”, “TAG3 </w:t>
            </w:r>
            <w:proofErr w:type="spellStart"/>
            <w:r>
              <w:t>Abc</w:t>
            </w:r>
            <w:proofErr w:type="spellEnd"/>
            <w:r>
              <w:t>…”</w:t>
            </w:r>
          </w:p>
          <w:p w14:paraId="364B4D63" w14:textId="77777777" w:rsidR="00DC631E" w:rsidRDefault="00DC631E" w:rsidP="00197322"/>
          <w:p w14:paraId="17DE6379" w14:textId="77777777" w:rsidR="003F2969" w:rsidRDefault="003F2969" w:rsidP="00197322"/>
          <w:p w14:paraId="499AD1AD" w14:textId="77777777" w:rsidR="003F2969" w:rsidRDefault="003F2969" w:rsidP="00197322"/>
          <w:p w14:paraId="536AC6F1" w14:textId="77777777" w:rsidR="003F2969" w:rsidRDefault="003F2969" w:rsidP="00197322"/>
          <w:p w14:paraId="425EF75F" w14:textId="77777777" w:rsidR="003F2969" w:rsidRDefault="003F2969" w:rsidP="00197322"/>
          <w:p w14:paraId="5044DFF6" w14:textId="77777777" w:rsidR="003F2969" w:rsidRDefault="003F2969" w:rsidP="00197322"/>
        </w:tc>
      </w:tr>
      <w:tr w:rsidR="003F2969" w14:paraId="2D827C21" w14:textId="77777777" w:rsidTr="00197322">
        <w:tc>
          <w:tcPr>
            <w:tcW w:w="9624" w:type="dxa"/>
            <w:gridSpan w:val="3"/>
            <w:shd w:val="clear" w:color="auto" w:fill="A6A6A6" w:themeFill="background1" w:themeFillShade="A6"/>
          </w:tcPr>
          <w:p w14:paraId="1E350738" w14:textId="77777777" w:rsidR="003F2969" w:rsidRPr="002D02F3" w:rsidRDefault="003F2969" w:rsidP="00197322">
            <w:pPr>
              <w:rPr>
                <w:b/>
              </w:rPr>
            </w:pPr>
            <w:r w:rsidRPr="002D02F3">
              <w:rPr>
                <w:b/>
              </w:rPr>
              <w:t>Voiceover Script</w:t>
            </w:r>
          </w:p>
        </w:tc>
        <w:tc>
          <w:tcPr>
            <w:tcW w:w="4395" w:type="dxa"/>
            <w:vMerge/>
            <w:shd w:val="clear" w:color="auto" w:fill="A6A6A6" w:themeFill="background1" w:themeFillShade="A6"/>
          </w:tcPr>
          <w:p w14:paraId="7362B9E5" w14:textId="77777777" w:rsidR="003F2969" w:rsidRPr="002D02F3" w:rsidRDefault="003F2969" w:rsidP="00197322">
            <w:pPr>
              <w:rPr>
                <w:b/>
              </w:rPr>
            </w:pPr>
          </w:p>
        </w:tc>
      </w:tr>
      <w:tr w:rsidR="003F2969" w14:paraId="2984E55D" w14:textId="77777777" w:rsidTr="00197322">
        <w:tc>
          <w:tcPr>
            <w:tcW w:w="9624" w:type="dxa"/>
            <w:gridSpan w:val="3"/>
          </w:tcPr>
          <w:p w14:paraId="4CADAB94" w14:textId="51B1973D" w:rsidR="003F2969" w:rsidRDefault="003F2969" w:rsidP="00197322"/>
        </w:tc>
        <w:tc>
          <w:tcPr>
            <w:tcW w:w="4395" w:type="dxa"/>
            <w:vMerge/>
          </w:tcPr>
          <w:p w14:paraId="3D9C2003" w14:textId="77777777" w:rsidR="003F2969" w:rsidRDefault="003F2969" w:rsidP="00197322"/>
        </w:tc>
      </w:tr>
      <w:tr w:rsidR="003F2969" w14:paraId="21EE27C5" w14:textId="77777777" w:rsidTr="00197322">
        <w:tc>
          <w:tcPr>
            <w:tcW w:w="9624" w:type="dxa"/>
            <w:gridSpan w:val="3"/>
            <w:shd w:val="clear" w:color="auto" w:fill="A6A6A6" w:themeFill="background1" w:themeFillShade="A6"/>
          </w:tcPr>
          <w:p w14:paraId="6A5FE531" w14:textId="77777777" w:rsidR="003F2969" w:rsidRPr="002D02F3" w:rsidRDefault="003F2969" w:rsidP="00197322">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7BE882C8" w14:textId="77777777" w:rsidR="003F2969" w:rsidRPr="002D02F3" w:rsidRDefault="003F2969" w:rsidP="00197322">
            <w:pPr>
              <w:rPr>
                <w:b/>
              </w:rPr>
            </w:pPr>
          </w:p>
        </w:tc>
      </w:tr>
      <w:tr w:rsidR="003F2969" w14:paraId="421225E6" w14:textId="77777777" w:rsidTr="00197322">
        <w:trPr>
          <w:trHeight w:val="58"/>
        </w:trPr>
        <w:tc>
          <w:tcPr>
            <w:tcW w:w="9624" w:type="dxa"/>
            <w:gridSpan w:val="3"/>
          </w:tcPr>
          <w:p w14:paraId="487886CF" w14:textId="77777777" w:rsidR="003F2969" w:rsidRDefault="003F2969" w:rsidP="00197322"/>
          <w:p w14:paraId="52D88FA9" w14:textId="77777777" w:rsidR="003F2969" w:rsidRPr="002D02F3" w:rsidRDefault="003F2969" w:rsidP="00197322">
            <w:pPr>
              <w:rPr>
                <w:b/>
              </w:rPr>
            </w:pPr>
          </w:p>
        </w:tc>
        <w:tc>
          <w:tcPr>
            <w:tcW w:w="4395" w:type="dxa"/>
            <w:vMerge/>
          </w:tcPr>
          <w:p w14:paraId="590C25C7" w14:textId="77777777" w:rsidR="003F2969" w:rsidRDefault="003F2969" w:rsidP="00197322"/>
        </w:tc>
      </w:tr>
    </w:tbl>
    <w:p w14:paraId="3B33F14F" w14:textId="59FC8793" w:rsidR="00267FB5" w:rsidRDefault="00267FB5"/>
    <w:p w14:paraId="47EA06B1" w14:textId="091E8B8D" w:rsidR="00267FB5" w:rsidRDefault="00267FB5"/>
    <w:tbl>
      <w:tblPr>
        <w:tblStyle w:val="TableGrid"/>
        <w:tblW w:w="14019" w:type="dxa"/>
        <w:tblLook w:val="04A0" w:firstRow="1" w:lastRow="0" w:firstColumn="1" w:lastColumn="0" w:noHBand="0" w:noVBand="1"/>
      </w:tblPr>
      <w:tblGrid>
        <w:gridCol w:w="2112"/>
        <w:gridCol w:w="435"/>
        <w:gridCol w:w="7077"/>
        <w:gridCol w:w="4395"/>
      </w:tblGrid>
      <w:tr w:rsidR="00204F35" w14:paraId="5421F0C3"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D5A74EE" w14:textId="0F1500C2" w:rsidR="00204F35" w:rsidRPr="005C1008" w:rsidRDefault="00204F35" w:rsidP="007B33F9">
            <w:pPr>
              <w:pageBreakBefore/>
              <w:rPr>
                <w:b/>
              </w:rPr>
            </w:pPr>
            <w:r>
              <w:rPr>
                <w:b/>
              </w:rPr>
              <w:lastRenderedPageBreak/>
              <w:t>Screen: m1_t1_p4</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2449E69" w14:textId="0220FCE9" w:rsidR="00204F35" w:rsidRPr="002D02F3" w:rsidRDefault="00204F35" w:rsidP="00197322">
            <w:pPr>
              <w:rPr>
                <w:b/>
              </w:rPr>
            </w:pPr>
            <w:r w:rsidRPr="002D02F3">
              <w:rPr>
                <w:b/>
              </w:rPr>
              <w:t>Title</w:t>
            </w:r>
            <w:r>
              <w:rPr>
                <w:b/>
              </w:rPr>
              <w:t xml:space="preserve">: </w:t>
            </w:r>
            <w:r w:rsidR="00C32464">
              <w:rPr>
                <w:b/>
              </w:rPr>
              <w:t>test3</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D7DF4B8" w14:textId="71CF35F9" w:rsidR="00204F35" w:rsidRPr="00FB7326" w:rsidRDefault="00204F35" w:rsidP="00197322">
            <w:pPr>
              <w:rPr>
                <w:b/>
              </w:rPr>
            </w:pPr>
            <w:r>
              <w:rPr>
                <w:b/>
              </w:rPr>
              <w:t xml:space="preserve">Screen Type: </w:t>
            </w:r>
            <w:proofErr w:type="spellStart"/>
            <w:r>
              <w:rPr>
                <w:b/>
              </w:rPr>
              <w:t>vertical_image_w_text</w:t>
            </w:r>
            <w:proofErr w:type="spellEnd"/>
          </w:p>
        </w:tc>
      </w:tr>
      <w:tr w:rsidR="005E586D" w14:paraId="0F1FD0A5" w14:textId="77777777" w:rsidTr="00197322">
        <w:tc>
          <w:tcPr>
            <w:tcW w:w="9624" w:type="dxa"/>
            <w:gridSpan w:val="3"/>
            <w:tcBorders>
              <w:top w:val="single" w:sz="12" w:space="0" w:color="auto"/>
            </w:tcBorders>
            <w:shd w:val="clear" w:color="auto" w:fill="A6A6A6" w:themeFill="background1" w:themeFillShade="A6"/>
          </w:tcPr>
          <w:p w14:paraId="351E5257" w14:textId="77777777" w:rsidR="005E586D" w:rsidRPr="002D02F3" w:rsidRDefault="005E586D" w:rsidP="00197322">
            <w:pPr>
              <w:rPr>
                <w:b/>
              </w:rPr>
            </w:pPr>
            <w:r>
              <w:rPr>
                <w:b/>
              </w:rPr>
              <w:t>Screen Text</w:t>
            </w:r>
          </w:p>
        </w:tc>
        <w:tc>
          <w:tcPr>
            <w:tcW w:w="4395" w:type="dxa"/>
            <w:tcBorders>
              <w:top w:val="single" w:sz="12" w:space="0" w:color="auto"/>
            </w:tcBorders>
            <w:shd w:val="clear" w:color="auto" w:fill="BFBFBF" w:themeFill="background1" w:themeFillShade="BF"/>
          </w:tcPr>
          <w:p w14:paraId="6749A3DA" w14:textId="77777777" w:rsidR="005E586D" w:rsidRPr="00FB7326" w:rsidRDefault="005E586D" w:rsidP="00197322">
            <w:pPr>
              <w:rPr>
                <w:b/>
              </w:rPr>
            </w:pPr>
            <w:r w:rsidRPr="00FB7326">
              <w:rPr>
                <w:b/>
              </w:rPr>
              <w:t>Notes to Developer</w:t>
            </w:r>
          </w:p>
        </w:tc>
      </w:tr>
      <w:tr w:rsidR="00807A56" w14:paraId="0AB993AA" w14:textId="77777777" w:rsidTr="00197322">
        <w:trPr>
          <w:trHeight w:val="4427"/>
        </w:trPr>
        <w:tc>
          <w:tcPr>
            <w:tcW w:w="9624" w:type="dxa"/>
            <w:gridSpan w:val="3"/>
          </w:tcPr>
          <w:p w14:paraId="0B31FC78" w14:textId="77777777" w:rsidR="00807A56" w:rsidRDefault="00807A56" w:rsidP="00197322">
            <w:r>
              <w:t>(Content Here)</w:t>
            </w:r>
          </w:p>
          <w:p w14:paraId="3A48BE64" w14:textId="77777777" w:rsidR="00807A56" w:rsidRDefault="00807A56" w:rsidP="00197322"/>
          <w:p w14:paraId="10EC94E0" w14:textId="78C47524" w:rsidR="00807A56" w:rsidRDefault="00807A56" w:rsidP="00197322"/>
        </w:tc>
        <w:tc>
          <w:tcPr>
            <w:tcW w:w="4395" w:type="dxa"/>
            <w:vMerge w:val="restart"/>
          </w:tcPr>
          <w:p w14:paraId="5F181789" w14:textId="6422AE5C" w:rsidR="00807A56" w:rsidRDefault="00807A56" w:rsidP="00197322">
            <w:r>
              <w:t>Standard Half Vertical with Image template</w:t>
            </w:r>
          </w:p>
          <w:p w14:paraId="3A4BCB85" w14:textId="77777777" w:rsidR="00807A56" w:rsidRDefault="00807A56" w:rsidP="00197322"/>
          <w:p w14:paraId="08CB849D" w14:textId="77777777" w:rsidR="00807A56" w:rsidRDefault="00807A56" w:rsidP="00197322">
            <w:r>
              <w:t>(Add instructions here)</w:t>
            </w:r>
          </w:p>
          <w:p w14:paraId="02AB1F9B" w14:textId="77777777" w:rsidR="00807A56" w:rsidRPr="002D02F3" w:rsidRDefault="00807A56" w:rsidP="00197322"/>
          <w:p w14:paraId="79E822FF" w14:textId="77777777" w:rsidR="00807A56" w:rsidRDefault="00807A56" w:rsidP="00197322"/>
          <w:p w14:paraId="5993787D" w14:textId="77777777" w:rsidR="00807A56" w:rsidRDefault="00807A56" w:rsidP="00197322"/>
          <w:p w14:paraId="09823AE4" w14:textId="77777777" w:rsidR="00807A56" w:rsidRDefault="00807A56" w:rsidP="00197322"/>
          <w:p w14:paraId="6419EA62" w14:textId="77777777" w:rsidR="00807A56" w:rsidRDefault="00807A56" w:rsidP="00197322"/>
          <w:p w14:paraId="51419C39" w14:textId="77777777" w:rsidR="00807A56" w:rsidRDefault="00807A56" w:rsidP="00197322"/>
          <w:p w14:paraId="5D1322C1" w14:textId="77777777" w:rsidR="00807A56" w:rsidRDefault="00807A56" w:rsidP="00197322"/>
          <w:p w14:paraId="42291D1B" w14:textId="77777777" w:rsidR="00807A56" w:rsidRDefault="00807A56" w:rsidP="00197322"/>
          <w:p w14:paraId="3E4E6A3A" w14:textId="77777777" w:rsidR="00807A56" w:rsidRDefault="00807A56" w:rsidP="00197322"/>
          <w:p w14:paraId="614E0F9B" w14:textId="2D022205" w:rsidR="00807A56" w:rsidRPr="002D02F3" w:rsidRDefault="00697E46" w:rsidP="00197322">
            <w:r>
              <w:t>Audio Clips: #</w:t>
            </w:r>
          </w:p>
        </w:tc>
      </w:tr>
      <w:tr w:rsidR="00807A56" w14:paraId="507CE134" w14:textId="77777777" w:rsidTr="00197322">
        <w:trPr>
          <w:trHeight w:val="267"/>
        </w:trPr>
        <w:tc>
          <w:tcPr>
            <w:tcW w:w="9624" w:type="dxa"/>
            <w:gridSpan w:val="3"/>
            <w:shd w:val="clear" w:color="auto" w:fill="A6A6A6" w:themeFill="background1" w:themeFillShade="A6"/>
          </w:tcPr>
          <w:p w14:paraId="0C6298E2" w14:textId="77777777" w:rsidR="00807A56" w:rsidRPr="002D02F3" w:rsidRDefault="00807A56" w:rsidP="00197322">
            <w:pPr>
              <w:rPr>
                <w:b/>
              </w:rPr>
            </w:pPr>
            <w:r>
              <w:rPr>
                <w:b/>
              </w:rPr>
              <w:t>User Directive</w:t>
            </w:r>
          </w:p>
        </w:tc>
        <w:tc>
          <w:tcPr>
            <w:tcW w:w="4395" w:type="dxa"/>
            <w:vMerge/>
          </w:tcPr>
          <w:p w14:paraId="3D8FCB73" w14:textId="77777777" w:rsidR="00807A56" w:rsidRDefault="00807A56" w:rsidP="00197322"/>
        </w:tc>
      </w:tr>
      <w:tr w:rsidR="00807A56" w14:paraId="3F0774C0" w14:textId="77777777" w:rsidTr="008C069B">
        <w:trPr>
          <w:trHeight w:val="166"/>
        </w:trPr>
        <w:tc>
          <w:tcPr>
            <w:tcW w:w="2112" w:type="dxa"/>
          </w:tcPr>
          <w:p w14:paraId="23CDA085" w14:textId="060A03FA" w:rsidR="00807A56" w:rsidRPr="00807A56" w:rsidRDefault="008C069B" w:rsidP="00807A56">
            <w:pPr>
              <w:rPr>
                <w:b/>
                <w:bCs/>
              </w:rPr>
            </w:pPr>
            <w:r>
              <w:rPr>
                <w:b/>
                <w:bCs/>
              </w:rPr>
              <w:t>Basic</w:t>
            </w:r>
            <w:r w:rsidR="00807A56">
              <w:rPr>
                <w:b/>
                <w:bCs/>
              </w:rPr>
              <w:t xml:space="preserve"> Template:</w:t>
            </w:r>
          </w:p>
        </w:tc>
        <w:tc>
          <w:tcPr>
            <w:tcW w:w="7512" w:type="dxa"/>
            <w:gridSpan w:val="2"/>
          </w:tcPr>
          <w:p w14:paraId="61D86D57" w14:textId="11E08E8F" w:rsidR="00807A56" w:rsidRDefault="00807A56" w:rsidP="00807A56">
            <w:r w:rsidRPr="00EC3621">
              <w:rPr>
                <w:b/>
              </w:rPr>
              <w:t>Click the ‘Next’ arrow to continue.</w:t>
            </w:r>
          </w:p>
        </w:tc>
        <w:tc>
          <w:tcPr>
            <w:tcW w:w="4395" w:type="dxa"/>
            <w:vMerge/>
          </w:tcPr>
          <w:p w14:paraId="46E7A08F" w14:textId="77777777" w:rsidR="00807A56" w:rsidRDefault="00807A56" w:rsidP="00807A56"/>
        </w:tc>
      </w:tr>
      <w:tr w:rsidR="00807A56" w14:paraId="5214FC67" w14:textId="77777777" w:rsidTr="008C069B">
        <w:trPr>
          <w:trHeight w:val="166"/>
        </w:trPr>
        <w:tc>
          <w:tcPr>
            <w:tcW w:w="2112" w:type="dxa"/>
          </w:tcPr>
          <w:p w14:paraId="1FE061BE" w14:textId="5B715343" w:rsidR="00807A56" w:rsidRPr="00EC3621" w:rsidRDefault="008C069B" w:rsidP="00807A56">
            <w:pPr>
              <w:rPr>
                <w:b/>
              </w:rPr>
            </w:pPr>
            <w:r>
              <w:rPr>
                <w:b/>
              </w:rPr>
              <w:t>Advanced</w:t>
            </w:r>
            <w:r w:rsidR="00807A56">
              <w:rPr>
                <w:b/>
              </w:rPr>
              <w:t xml:space="preserve"> Template:</w:t>
            </w:r>
          </w:p>
        </w:tc>
        <w:tc>
          <w:tcPr>
            <w:tcW w:w="7512" w:type="dxa"/>
            <w:gridSpan w:val="2"/>
          </w:tcPr>
          <w:p w14:paraId="63216027" w14:textId="743F33DF" w:rsidR="00807A56" w:rsidRPr="00EC3621" w:rsidRDefault="00807A56" w:rsidP="00807A56">
            <w:pPr>
              <w:rPr>
                <w:b/>
              </w:rPr>
            </w:pPr>
            <w:r>
              <w:rPr>
                <w:b/>
              </w:rPr>
              <w:t>Click the ‘Next’ button to continue.</w:t>
            </w:r>
          </w:p>
        </w:tc>
        <w:tc>
          <w:tcPr>
            <w:tcW w:w="4395" w:type="dxa"/>
            <w:vMerge/>
          </w:tcPr>
          <w:p w14:paraId="12729D9B" w14:textId="77777777" w:rsidR="00807A56" w:rsidRDefault="00807A56" w:rsidP="00807A56"/>
        </w:tc>
      </w:tr>
      <w:tr w:rsidR="00807A56" w14:paraId="187845A0" w14:textId="77777777" w:rsidTr="00197322">
        <w:tc>
          <w:tcPr>
            <w:tcW w:w="9624" w:type="dxa"/>
            <w:gridSpan w:val="3"/>
            <w:shd w:val="clear" w:color="auto" w:fill="A6A6A6" w:themeFill="background1" w:themeFillShade="A6"/>
          </w:tcPr>
          <w:p w14:paraId="1C16CBAF" w14:textId="77777777" w:rsidR="00807A56" w:rsidRPr="002D02F3" w:rsidRDefault="00807A56" w:rsidP="00807A56">
            <w:pPr>
              <w:rPr>
                <w:b/>
              </w:rPr>
            </w:pPr>
            <w:r>
              <w:rPr>
                <w:b/>
              </w:rPr>
              <w:t>Visual (concept only)</w:t>
            </w:r>
          </w:p>
        </w:tc>
        <w:tc>
          <w:tcPr>
            <w:tcW w:w="4395" w:type="dxa"/>
            <w:shd w:val="clear" w:color="auto" w:fill="A6A6A6" w:themeFill="background1" w:themeFillShade="A6"/>
          </w:tcPr>
          <w:p w14:paraId="3190BB90" w14:textId="77777777" w:rsidR="00807A56" w:rsidRPr="002D02F3" w:rsidRDefault="00807A56" w:rsidP="00807A56">
            <w:pPr>
              <w:rPr>
                <w:b/>
              </w:rPr>
            </w:pPr>
            <w:r>
              <w:rPr>
                <w:b/>
              </w:rPr>
              <w:t>Assets</w:t>
            </w:r>
          </w:p>
        </w:tc>
      </w:tr>
      <w:tr w:rsidR="00807A56" w14:paraId="419A58E8" w14:textId="77777777" w:rsidTr="00197322">
        <w:tc>
          <w:tcPr>
            <w:tcW w:w="9624" w:type="dxa"/>
            <w:gridSpan w:val="3"/>
          </w:tcPr>
          <w:p w14:paraId="5913DB72" w14:textId="77777777" w:rsidR="00807A56" w:rsidRDefault="00807A56" w:rsidP="00807A56"/>
        </w:tc>
        <w:tc>
          <w:tcPr>
            <w:tcW w:w="4395" w:type="dxa"/>
            <w:vMerge w:val="restart"/>
          </w:tcPr>
          <w:p w14:paraId="68D825B1" w14:textId="56C8B737" w:rsidR="00807A56" w:rsidRDefault="00807A56" w:rsidP="00807A56">
            <w:r>
              <w:t>m1_t1_p4_i1</w:t>
            </w:r>
          </w:p>
          <w:p w14:paraId="1DC1CFF7" w14:textId="6CF886E9" w:rsidR="00807A56" w:rsidRDefault="00807A56" w:rsidP="00807A56">
            <w:r>
              <w:t>(Adobe stock # and description here)</w:t>
            </w:r>
          </w:p>
          <w:p w14:paraId="5346C57D" w14:textId="77777777" w:rsidR="00807A56" w:rsidRDefault="00807A56" w:rsidP="00807A56"/>
          <w:p w14:paraId="5D13208E" w14:textId="77777777" w:rsidR="00807A56" w:rsidRDefault="00807A56" w:rsidP="00807A56"/>
          <w:p w14:paraId="41D4C0C0" w14:textId="77777777" w:rsidR="00807A56" w:rsidRDefault="00807A56" w:rsidP="00807A56"/>
          <w:p w14:paraId="6A1D54BA" w14:textId="2650F67A"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0248461B" w14:textId="77777777" w:rsidR="00DC631E" w:rsidRDefault="00DC631E" w:rsidP="00DC631E"/>
          <w:p w14:paraId="29B627D1" w14:textId="77777777" w:rsidR="00DC631E" w:rsidRDefault="00DC631E" w:rsidP="00DC631E">
            <w:r>
              <w:t>ALT Tags:</w:t>
            </w:r>
          </w:p>
          <w:p w14:paraId="4C2244A2" w14:textId="77777777" w:rsidR="00DC631E" w:rsidRDefault="00DC631E" w:rsidP="00DC631E"/>
          <w:p w14:paraId="59AFE52C" w14:textId="2F50AB4E" w:rsidR="00DC631E" w:rsidRDefault="00DC631E" w:rsidP="00DC631E">
            <w:r>
              <w:t>“</w:t>
            </w:r>
            <w:r w:rsidR="0067042F">
              <w:t>TAG1</w:t>
            </w:r>
            <w:r>
              <w:t xml:space="preserve"> </w:t>
            </w:r>
            <w:proofErr w:type="spellStart"/>
            <w:r>
              <w:t>Abc</w:t>
            </w:r>
            <w:proofErr w:type="spellEnd"/>
            <w:r>
              <w:t>…”, “TAG2Abc…”</w:t>
            </w:r>
            <w:proofErr w:type="gramStart"/>
            <w:r>
              <w:t>,“</w:t>
            </w:r>
            <w:proofErr w:type="gramEnd"/>
            <w:r>
              <w:t xml:space="preserve">TAG3 </w:t>
            </w:r>
            <w:proofErr w:type="spellStart"/>
            <w:r>
              <w:t>Abc</w:t>
            </w:r>
            <w:proofErr w:type="spellEnd"/>
            <w:r>
              <w:t>…”</w:t>
            </w:r>
          </w:p>
          <w:p w14:paraId="19F36570" w14:textId="77777777" w:rsidR="00807A56" w:rsidRDefault="00807A56" w:rsidP="00807A56"/>
          <w:p w14:paraId="29872B71" w14:textId="77777777" w:rsidR="00807A56" w:rsidRDefault="00807A56" w:rsidP="00807A56"/>
        </w:tc>
      </w:tr>
      <w:tr w:rsidR="00807A56" w14:paraId="7CA8BA7F" w14:textId="77777777" w:rsidTr="00197322">
        <w:tc>
          <w:tcPr>
            <w:tcW w:w="9624" w:type="dxa"/>
            <w:gridSpan w:val="3"/>
            <w:shd w:val="clear" w:color="auto" w:fill="A6A6A6" w:themeFill="background1" w:themeFillShade="A6"/>
          </w:tcPr>
          <w:p w14:paraId="5951815D" w14:textId="77777777" w:rsidR="00807A56" w:rsidRPr="002D02F3" w:rsidRDefault="00807A56" w:rsidP="00807A56">
            <w:pPr>
              <w:rPr>
                <w:b/>
              </w:rPr>
            </w:pPr>
            <w:r w:rsidRPr="002D02F3">
              <w:rPr>
                <w:b/>
              </w:rPr>
              <w:t>Voiceover Script</w:t>
            </w:r>
          </w:p>
        </w:tc>
        <w:tc>
          <w:tcPr>
            <w:tcW w:w="4395" w:type="dxa"/>
            <w:vMerge/>
            <w:shd w:val="clear" w:color="auto" w:fill="A6A6A6" w:themeFill="background1" w:themeFillShade="A6"/>
          </w:tcPr>
          <w:p w14:paraId="26DCB8C2" w14:textId="77777777" w:rsidR="00807A56" w:rsidRPr="002D02F3" w:rsidRDefault="00807A56" w:rsidP="00807A56">
            <w:pPr>
              <w:rPr>
                <w:b/>
              </w:rPr>
            </w:pPr>
          </w:p>
        </w:tc>
      </w:tr>
      <w:tr w:rsidR="00807A56" w14:paraId="09912E92" w14:textId="77777777" w:rsidTr="00197322">
        <w:tc>
          <w:tcPr>
            <w:tcW w:w="9624" w:type="dxa"/>
            <w:gridSpan w:val="3"/>
          </w:tcPr>
          <w:p w14:paraId="70079A09" w14:textId="77777777" w:rsidR="00807A56" w:rsidRDefault="00807A56" w:rsidP="00807A56"/>
        </w:tc>
        <w:tc>
          <w:tcPr>
            <w:tcW w:w="4395" w:type="dxa"/>
            <w:vMerge/>
          </w:tcPr>
          <w:p w14:paraId="6EAD4DDE" w14:textId="77777777" w:rsidR="00807A56" w:rsidRDefault="00807A56" w:rsidP="00807A56"/>
        </w:tc>
      </w:tr>
      <w:tr w:rsidR="00807A56" w14:paraId="7E7A4161" w14:textId="77777777" w:rsidTr="00197322">
        <w:tc>
          <w:tcPr>
            <w:tcW w:w="9624" w:type="dxa"/>
            <w:gridSpan w:val="3"/>
            <w:shd w:val="clear" w:color="auto" w:fill="A6A6A6" w:themeFill="background1" w:themeFillShade="A6"/>
          </w:tcPr>
          <w:p w14:paraId="21B44054" w14:textId="77777777" w:rsidR="00807A56" w:rsidRPr="002D02F3" w:rsidRDefault="00807A56" w:rsidP="00807A56">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1B148D37" w14:textId="77777777" w:rsidR="00807A56" w:rsidRPr="002D02F3" w:rsidRDefault="00807A56" w:rsidP="00807A56">
            <w:pPr>
              <w:rPr>
                <w:b/>
              </w:rPr>
            </w:pPr>
          </w:p>
        </w:tc>
      </w:tr>
      <w:tr w:rsidR="00807A56" w14:paraId="76877A21" w14:textId="77777777" w:rsidTr="00197322">
        <w:trPr>
          <w:trHeight w:val="58"/>
        </w:trPr>
        <w:tc>
          <w:tcPr>
            <w:tcW w:w="9624" w:type="dxa"/>
            <w:gridSpan w:val="3"/>
          </w:tcPr>
          <w:p w14:paraId="332B349A" w14:textId="77777777" w:rsidR="00807A56" w:rsidRDefault="00807A56" w:rsidP="00807A56"/>
          <w:p w14:paraId="1B8DD648" w14:textId="77777777" w:rsidR="00807A56" w:rsidRPr="002D02F3" w:rsidRDefault="00807A56" w:rsidP="00807A56">
            <w:pPr>
              <w:rPr>
                <w:b/>
              </w:rPr>
            </w:pPr>
          </w:p>
        </w:tc>
        <w:tc>
          <w:tcPr>
            <w:tcW w:w="4395" w:type="dxa"/>
            <w:vMerge/>
          </w:tcPr>
          <w:p w14:paraId="2B6255EF" w14:textId="77777777" w:rsidR="00807A56" w:rsidRDefault="00807A56" w:rsidP="00807A56"/>
        </w:tc>
      </w:tr>
    </w:tbl>
    <w:p w14:paraId="0EE9D851" w14:textId="77777777" w:rsidR="00267FB5" w:rsidRDefault="00267FB5"/>
    <w:p w14:paraId="33531F45" w14:textId="77777777" w:rsidR="00CB6B9C" w:rsidRDefault="00CB6B9C"/>
    <w:tbl>
      <w:tblPr>
        <w:tblStyle w:val="TableGrid"/>
        <w:tblW w:w="14019" w:type="dxa"/>
        <w:tblLook w:val="04A0" w:firstRow="1" w:lastRow="0" w:firstColumn="1" w:lastColumn="0" w:noHBand="0" w:noVBand="1"/>
      </w:tblPr>
      <w:tblGrid>
        <w:gridCol w:w="2112"/>
        <w:gridCol w:w="435"/>
        <w:gridCol w:w="7077"/>
        <w:gridCol w:w="4395"/>
      </w:tblGrid>
      <w:tr w:rsidR="00204F35" w14:paraId="7B3D5777"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7098EE81" w14:textId="0C27A12C" w:rsidR="00204F35" w:rsidRPr="005C1008" w:rsidRDefault="00204F35" w:rsidP="007B33F9">
            <w:pPr>
              <w:pageBreakBefore/>
              <w:rPr>
                <w:b/>
              </w:rPr>
            </w:pPr>
            <w:r>
              <w:rPr>
                <w:b/>
              </w:rPr>
              <w:lastRenderedPageBreak/>
              <w:t>Screen: m1_t1_p5</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02CCDD" w14:textId="49544147" w:rsidR="00204F35" w:rsidRPr="002D02F3" w:rsidRDefault="00204F35" w:rsidP="00197322">
            <w:pPr>
              <w:rPr>
                <w:b/>
              </w:rPr>
            </w:pPr>
            <w:r w:rsidRPr="002D02F3">
              <w:rPr>
                <w:b/>
              </w:rPr>
              <w:t>Title</w:t>
            </w:r>
            <w:r>
              <w:rPr>
                <w:b/>
              </w:rPr>
              <w:t xml:space="preserve">: </w:t>
            </w:r>
            <w:r w:rsidR="000D2FAB">
              <w:rPr>
                <w:b/>
              </w:rPr>
              <w:t>test 4</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7A19D2" w14:textId="491A42DC" w:rsidR="00204F35" w:rsidRPr="00FB7326" w:rsidRDefault="00204F35" w:rsidP="00197322">
            <w:pPr>
              <w:rPr>
                <w:b/>
              </w:rPr>
            </w:pPr>
            <w:r>
              <w:rPr>
                <w:b/>
              </w:rPr>
              <w:t>Screen Type: accordion</w:t>
            </w:r>
          </w:p>
        </w:tc>
      </w:tr>
      <w:tr w:rsidR="00CB6B9C" w14:paraId="11DA6CD1" w14:textId="77777777" w:rsidTr="00197322">
        <w:tc>
          <w:tcPr>
            <w:tcW w:w="9624" w:type="dxa"/>
            <w:gridSpan w:val="3"/>
            <w:tcBorders>
              <w:top w:val="single" w:sz="12" w:space="0" w:color="auto"/>
            </w:tcBorders>
            <w:shd w:val="clear" w:color="auto" w:fill="A6A6A6" w:themeFill="background1" w:themeFillShade="A6"/>
          </w:tcPr>
          <w:p w14:paraId="7B5169B0" w14:textId="77777777" w:rsidR="00CB6B9C" w:rsidRPr="002D02F3" w:rsidRDefault="00CB6B9C" w:rsidP="00197322">
            <w:pPr>
              <w:rPr>
                <w:b/>
              </w:rPr>
            </w:pPr>
            <w:r>
              <w:rPr>
                <w:b/>
              </w:rPr>
              <w:t>Screen Text</w:t>
            </w:r>
          </w:p>
        </w:tc>
        <w:tc>
          <w:tcPr>
            <w:tcW w:w="4395" w:type="dxa"/>
            <w:tcBorders>
              <w:top w:val="single" w:sz="12" w:space="0" w:color="auto"/>
            </w:tcBorders>
            <w:shd w:val="clear" w:color="auto" w:fill="BFBFBF" w:themeFill="background1" w:themeFillShade="BF"/>
          </w:tcPr>
          <w:p w14:paraId="7D506FB5" w14:textId="77777777" w:rsidR="00CB6B9C" w:rsidRPr="00FB7326" w:rsidRDefault="00CB6B9C" w:rsidP="00197322">
            <w:pPr>
              <w:rPr>
                <w:b/>
              </w:rPr>
            </w:pPr>
            <w:r w:rsidRPr="00FB7326">
              <w:rPr>
                <w:b/>
              </w:rPr>
              <w:t>Notes to Developer</w:t>
            </w:r>
          </w:p>
        </w:tc>
      </w:tr>
      <w:tr w:rsidR="00D62099" w14:paraId="7E58EDA9" w14:textId="77777777" w:rsidTr="00197322">
        <w:trPr>
          <w:trHeight w:val="4427"/>
        </w:trPr>
        <w:tc>
          <w:tcPr>
            <w:tcW w:w="9624" w:type="dxa"/>
            <w:gridSpan w:val="3"/>
          </w:tcPr>
          <w:p w14:paraId="038D3D5C" w14:textId="77777777" w:rsidR="00D62099" w:rsidRDefault="00D62099" w:rsidP="00197322">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4CD40FA9" w14:textId="77777777" w:rsidR="00D62099" w:rsidRPr="0046380A" w:rsidRDefault="00D62099" w:rsidP="00197322">
            <w:pPr>
              <w:rPr>
                <w:b/>
                <w:bCs/>
                <w:lang w:val="en-US"/>
              </w:rPr>
            </w:pPr>
          </w:p>
          <w:p w14:paraId="7E69B702" w14:textId="77777777" w:rsidR="00D62099" w:rsidRPr="0046380A" w:rsidRDefault="00D62099" w:rsidP="00197322">
            <w:pPr>
              <w:rPr>
                <w:lang w:val="en-US"/>
              </w:rPr>
            </w:pPr>
            <w:r w:rsidRPr="0046380A">
              <w:rPr>
                <w:b/>
              </w:rPr>
              <w:t>Option One:</w:t>
            </w:r>
            <w:r w:rsidRPr="0046380A">
              <w:t xml:space="preserve"> </w:t>
            </w:r>
            <w:r>
              <w:rPr>
                <w:lang w:val="en-US"/>
              </w:rPr>
              <w:t>Accordion Title 1</w:t>
            </w:r>
          </w:p>
          <w:p w14:paraId="7E534AE7" w14:textId="77777777" w:rsidR="00D62099" w:rsidRPr="00A06EB7" w:rsidRDefault="00D62099" w:rsidP="00A9676D">
            <w:pPr>
              <w:autoSpaceDE w:val="0"/>
              <w:autoSpaceDN w:val="0"/>
              <w:adjustRightInd w:val="0"/>
              <w:rPr>
                <w:rFonts w:eastAsiaTheme="minorHAnsi" w:cstheme="minorHAnsi"/>
              </w:rPr>
            </w:pPr>
            <w:r>
              <w:rPr>
                <w:rFonts w:ascii="Calibri" w:eastAsiaTheme="minorHAnsi" w:hAnsi="Calibri" w:cs="Calibri"/>
                <w:color w:val="000000"/>
              </w:rPr>
              <w:t>Content goes here.</w:t>
            </w:r>
          </w:p>
          <w:p w14:paraId="3E7166E5" w14:textId="77777777" w:rsidR="00D62099" w:rsidRPr="00A06EB7" w:rsidRDefault="00D62099" w:rsidP="00197322"/>
          <w:p w14:paraId="1F853A28" w14:textId="77777777" w:rsidR="00D62099" w:rsidRPr="0046380A" w:rsidRDefault="00D62099" w:rsidP="00197322">
            <w:pPr>
              <w:rPr>
                <w:lang w:val="en-US"/>
              </w:rPr>
            </w:pPr>
            <w:r w:rsidRPr="0046380A">
              <w:rPr>
                <w:b/>
              </w:rPr>
              <w:t>Option Two:</w:t>
            </w:r>
            <w:r w:rsidRPr="0046380A">
              <w:t xml:space="preserve"> </w:t>
            </w:r>
            <w:r>
              <w:rPr>
                <w:lang w:val="en-US"/>
              </w:rPr>
              <w:t>Accordion Title 2</w:t>
            </w:r>
          </w:p>
          <w:p w14:paraId="7C8E68B1" w14:textId="77777777" w:rsidR="00D62099" w:rsidRPr="00A06EB7" w:rsidRDefault="00D62099" w:rsidP="00A9676D">
            <w:pPr>
              <w:autoSpaceDE w:val="0"/>
              <w:autoSpaceDN w:val="0"/>
              <w:adjustRightInd w:val="0"/>
              <w:rPr>
                <w:rFonts w:eastAsiaTheme="minorHAnsi" w:cstheme="minorHAnsi"/>
              </w:rPr>
            </w:pPr>
            <w:r>
              <w:rPr>
                <w:rFonts w:ascii="Calibri" w:eastAsiaTheme="minorHAnsi" w:hAnsi="Calibri" w:cs="Calibri"/>
                <w:color w:val="000000"/>
              </w:rPr>
              <w:t>Content goes here.</w:t>
            </w:r>
          </w:p>
          <w:p w14:paraId="1BA17084" w14:textId="77777777" w:rsidR="00D62099" w:rsidRDefault="00D62099" w:rsidP="00197322">
            <w:pPr>
              <w:rPr>
                <w:rFonts w:cstheme="minorHAnsi"/>
              </w:rPr>
            </w:pPr>
          </w:p>
          <w:p w14:paraId="1B664BCD" w14:textId="77777777" w:rsidR="00D62099" w:rsidRPr="0046380A" w:rsidRDefault="00D62099" w:rsidP="00197322">
            <w:pPr>
              <w:rPr>
                <w:lang w:val="en-US"/>
              </w:rPr>
            </w:pPr>
            <w:r w:rsidRPr="0046380A">
              <w:rPr>
                <w:b/>
              </w:rPr>
              <w:t>Option T</w:t>
            </w:r>
            <w:r>
              <w:rPr>
                <w:b/>
              </w:rPr>
              <w:t>hree</w:t>
            </w:r>
            <w:r w:rsidRPr="0046380A">
              <w:rPr>
                <w:b/>
              </w:rPr>
              <w:t>:</w:t>
            </w:r>
            <w:r w:rsidRPr="0046380A">
              <w:t xml:space="preserve"> </w:t>
            </w:r>
            <w:r>
              <w:rPr>
                <w:lang w:val="en-US"/>
              </w:rPr>
              <w:t>Accordion Title 3</w:t>
            </w:r>
          </w:p>
          <w:p w14:paraId="19CA2F89" w14:textId="77777777" w:rsidR="00D62099" w:rsidRPr="00A06EB7" w:rsidRDefault="00D62099" w:rsidP="00A9676D">
            <w:pPr>
              <w:autoSpaceDE w:val="0"/>
              <w:autoSpaceDN w:val="0"/>
              <w:adjustRightInd w:val="0"/>
              <w:rPr>
                <w:rFonts w:eastAsiaTheme="minorHAnsi" w:cstheme="minorHAnsi"/>
              </w:rPr>
            </w:pPr>
            <w:r>
              <w:rPr>
                <w:rFonts w:ascii="Calibri" w:eastAsiaTheme="minorHAnsi" w:hAnsi="Calibri" w:cs="Calibri"/>
                <w:color w:val="000000"/>
              </w:rPr>
              <w:t>Content goes here.</w:t>
            </w:r>
          </w:p>
          <w:p w14:paraId="6B018D01" w14:textId="77777777" w:rsidR="00D62099" w:rsidRPr="00F62E71" w:rsidRDefault="00D62099" w:rsidP="00197322">
            <w:pPr>
              <w:rPr>
                <w:rFonts w:cstheme="minorHAnsi"/>
              </w:rPr>
            </w:pPr>
          </w:p>
        </w:tc>
        <w:tc>
          <w:tcPr>
            <w:tcW w:w="4395" w:type="dxa"/>
            <w:vMerge w:val="restart"/>
          </w:tcPr>
          <w:p w14:paraId="358B5C58" w14:textId="38C04DFA" w:rsidR="00D62099" w:rsidRDefault="00D62099" w:rsidP="00197322">
            <w:r>
              <w:t xml:space="preserve">Standard Accordion screen (Items </w:t>
            </w:r>
            <w:proofErr w:type="gramStart"/>
            <w:r>
              <w:t>must be formatted</w:t>
            </w:r>
            <w:proofErr w:type="gramEnd"/>
            <w:r>
              <w:t xml:space="preserve"> exactly as shown to work with the auto tool.)</w:t>
            </w:r>
          </w:p>
          <w:p w14:paraId="3E6274E9" w14:textId="77777777" w:rsidR="00D62099" w:rsidRPr="002D02F3" w:rsidRDefault="00D62099" w:rsidP="00197322"/>
          <w:p w14:paraId="622BD96C" w14:textId="77777777" w:rsidR="00D62099" w:rsidRDefault="00D62099" w:rsidP="00197322"/>
          <w:p w14:paraId="4740E8B7" w14:textId="77777777" w:rsidR="00D62099" w:rsidRDefault="00D62099" w:rsidP="00197322"/>
          <w:p w14:paraId="202C7E36" w14:textId="77777777" w:rsidR="00D62099" w:rsidRDefault="00D62099" w:rsidP="00197322"/>
          <w:p w14:paraId="65F2AD44" w14:textId="77777777" w:rsidR="00D62099" w:rsidRDefault="00D62099" w:rsidP="00197322"/>
          <w:p w14:paraId="29EDE6C4" w14:textId="77777777" w:rsidR="00D62099" w:rsidRDefault="00D62099" w:rsidP="00197322"/>
          <w:p w14:paraId="26BAB79C" w14:textId="77777777" w:rsidR="00D62099" w:rsidRDefault="00D62099" w:rsidP="00197322"/>
          <w:p w14:paraId="64229D4F" w14:textId="2015DE5F" w:rsidR="00D62099" w:rsidRDefault="00697E46" w:rsidP="00197322">
            <w:r>
              <w:t>Audio Clips: #</w:t>
            </w:r>
          </w:p>
          <w:p w14:paraId="1EF9BE09" w14:textId="77777777" w:rsidR="00D62099" w:rsidRDefault="00D62099" w:rsidP="00197322"/>
          <w:p w14:paraId="6DFC2D0B" w14:textId="77777777" w:rsidR="00D62099" w:rsidRPr="002D02F3" w:rsidRDefault="00D62099" w:rsidP="00197322"/>
        </w:tc>
      </w:tr>
      <w:tr w:rsidR="00D62099" w14:paraId="7ADB09E8" w14:textId="77777777" w:rsidTr="00197322">
        <w:trPr>
          <w:trHeight w:val="267"/>
        </w:trPr>
        <w:tc>
          <w:tcPr>
            <w:tcW w:w="9624" w:type="dxa"/>
            <w:gridSpan w:val="3"/>
            <w:shd w:val="clear" w:color="auto" w:fill="A6A6A6" w:themeFill="background1" w:themeFillShade="A6"/>
          </w:tcPr>
          <w:p w14:paraId="34A2778A" w14:textId="77777777" w:rsidR="00D62099" w:rsidRPr="002D02F3" w:rsidRDefault="00D62099" w:rsidP="00197322">
            <w:pPr>
              <w:rPr>
                <w:b/>
              </w:rPr>
            </w:pPr>
            <w:r>
              <w:rPr>
                <w:b/>
              </w:rPr>
              <w:t>User Directive</w:t>
            </w:r>
          </w:p>
        </w:tc>
        <w:tc>
          <w:tcPr>
            <w:tcW w:w="4395" w:type="dxa"/>
            <w:vMerge/>
          </w:tcPr>
          <w:p w14:paraId="57D0A872" w14:textId="77777777" w:rsidR="00D62099" w:rsidRDefault="00D62099" w:rsidP="00197322"/>
        </w:tc>
      </w:tr>
      <w:tr w:rsidR="00D62099" w14:paraId="596EBA3A" w14:textId="77777777" w:rsidTr="008C069B">
        <w:trPr>
          <w:trHeight w:val="166"/>
        </w:trPr>
        <w:tc>
          <w:tcPr>
            <w:tcW w:w="2112" w:type="dxa"/>
          </w:tcPr>
          <w:p w14:paraId="7CEB28C6" w14:textId="772F57EF" w:rsidR="00D62099" w:rsidRPr="00EC3621" w:rsidRDefault="008C069B" w:rsidP="00D62099">
            <w:pPr>
              <w:rPr>
                <w:b/>
              </w:rPr>
            </w:pPr>
            <w:r>
              <w:rPr>
                <w:b/>
              </w:rPr>
              <w:t>Basic</w:t>
            </w:r>
            <w:r w:rsidR="00D62099">
              <w:rPr>
                <w:b/>
              </w:rPr>
              <w:t xml:space="preserve"> Template:</w:t>
            </w:r>
          </w:p>
        </w:tc>
        <w:tc>
          <w:tcPr>
            <w:tcW w:w="7512" w:type="dxa"/>
            <w:gridSpan w:val="2"/>
          </w:tcPr>
          <w:p w14:paraId="40180A15" w14:textId="53F14460" w:rsidR="00D62099" w:rsidRPr="00EC3621" w:rsidRDefault="00D62099" w:rsidP="00D62099">
            <w:pPr>
              <w:rPr>
                <w:b/>
              </w:rPr>
            </w:pPr>
            <w:r w:rsidRPr="00F62E71">
              <w:rPr>
                <w:rFonts w:cstheme="minorHAnsi"/>
                <w:b/>
                <w:bCs/>
              </w:rPr>
              <w:t xml:space="preserve">Click </w:t>
            </w:r>
            <w:r w:rsidR="003D077A">
              <w:rPr>
                <w:rFonts w:cstheme="minorHAnsi"/>
                <w:b/>
                <w:bCs/>
              </w:rPr>
              <w:t>the items below to learn more</w:t>
            </w:r>
            <w:r>
              <w:rPr>
                <w:rFonts w:cstheme="minorHAnsi"/>
                <w:b/>
                <w:bCs/>
              </w:rPr>
              <w:t>. Then, click the ‘Next’ arrow to continue.</w:t>
            </w:r>
          </w:p>
        </w:tc>
        <w:tc>
          <w:tcPr>
            <w:tcW w:w="4395" w:type="dxa"/>
            <w:vMerge/>
          </w:tcPr>
          <w:p w14:paraId="7547AAC2" w14:textId="77777777" w:rsidR="00D62099" w:rsidRDefault="00D62099" w:rsidP="00D62099"/>
        </w:tc>
      </w:tr>
      <w:tr w:rsidR="00D62099" w14:paraId="5B9BE446" w14:textId="77777777" w:rsidTr="008C069B">
        <w:trPr>
          <w:trHeight w:val="166"/>
        </w:trPr>
        <w:tc>
          <w:tcPr>
            <w:tcW w:w="2112" w:type="dxa"/>
          </w:tcPr>
          <w:p w14:paraId="128997D9" w14:textId="60A7D76B" w:rsidR="00D62099" w:rsidRPr="00F62E71" w:rsidRDefault="008C069B" w:rsidP="00D62099">
            <w:pPr>
              <w:rPr>
                <w:rFonts w:cstheme="minorHAnsi"/>
                <w:b/>
                <w:bCs/>
              </w:rPr>
            </w:pPr>
            <w:r>
              <w:rPr>
                <w:rFonts w:cstheme="minorHAnsi"/>
                <w:b/>
                <w:bCs/>
              </w:rPr>
              <w:t>Advanced</w:t>
            </w:r>
            <w:r w:rsidR="00D62099">
              <w:rPr>
                <w:rFonts w:cstheme="minorHAnsi"/>
                <w:b/>
                <w:bCs/>
              </w:rPr>
              <w:t xml:space="preserve"> Template:</w:t>
            </w:r>
          </w:p>
        </w:tc>
        <w:tc>
          <w:tcPr>
            <w:tcW w:w="7512" w:type="dxa"/>
            <w:gridSpan w:val="2"/>
          </w:tcPr>
          <w:p w14:paraId="517AA3F0" w14:textId="061E9084" w:rsidR="00D62099" w:rsidRPr="00F62E71" w:rsidRDefault="00D62099" w:rsidP="00D62099">
            <w:pPr>
              <w:rPr>
                <w:rFonts w:cstheme="minorHAnsi"/>
                <w:b/>
                <w:bCs/>
              </w:rPr>
            </w:pPr>
            <w:r>
              <w:rPr>
                <w:rFonts w:cstheme="minorHAnsi"/>
                <w:b/>
                <w:bCs/>
              </w:rPr>
              <w:t xml:space="preserve">Click </w:t>
            </w:r>
            <w:r w:rsidR="003D077A">
              <w:rPr>
                <w:rFonts w:cstheme="minorHAnsi"/>
                <w:b/>
                <w:bCs/>
              </w:rPr>
              <w:t>on each item below to learn more</w:t>
            </w:r>
            <w:r>
              <w:rPr>
                <w:rFonts w:cstheme="minorHAnsi"/>
                <w:b/>
                <w:bCs/>
              </w:rPr>
              <w:t>.  Then, click the ‘Next’ button to continue.</w:t>
            </w:r>
          </w:p>
        </w:tc>
        <w:tc>
          <w:tcPr>
            <w:tcW w:w="4395" w:type="dxa"/>
            <w:vMerge/>
          </w:tcPr>
          <w:p w14:paraId="68F00926" w14:textId="77777777" w:rsidR="00D62099" w:rsidRDefault="00D62099" w:rsidP="00D62099"/>
        </w:tc>
      </w:tr>
      <w:tr w:rsidR="00D62099" w14:paraId="6F3B8F33" w14:textId="77777777" w:rsidTr="00197322">
        <w:tc>
          <w:tcPr>
            <w:tcW w:w="9624" w:type="dxa"/>
            <w:gridSpan w:val="3"/>
            <w:shd w:val="clear" w:color="auto" w:fill="A6A6A6" w:themeFill="background1" w:themeFillShade="A6"/>
          </w:tcPr>
          <w:p w14:paraId="07EB36B0" w14:textId="77777777" w:rsidR="00D62099" w:rsidRPr="002D02F3" w:rsidRDefault="00D62099" w:rsidP="00D62099">
            <w:pPr>
              <w:rPr>
                <w:b/>
              </w:rPr>
            </w:pPr>
            <w:r>
              <w:rPr>
                <w:b/>
              </w:rPr>
              <w:t>Visual (concept only)</w:t>
            </w:r>
          </w:p>
        </w:tc>
        <w:tc>
          <w:tcPr>
            <w:tcW w:w="4395" w:type="dxa"/>
            <w:shd w:val="clear" w:color="auto" w:fill="A6A6A6" w:themeFill="background1" w:themeFillShade="A6"/>
          </w:tcPr>
          <w:p w14:paraId="659DBBD4" w14:textId="77777777" w:rsidR="00D62099" w:rsidRPr="002D02F3" w:rsidRDefault="00D62099" w:rsidP="00D62099">
            <w:pPr>
              <w:rPr>
                <w:b/>
              </w:rPr>
            </w:pPr>
            <w:r>
              <w:rPr>
                <w:b/>
              </w:rPr>
              <w:t>Assets</w:t>
            </w:r>
          </w:p>
        </w:tc>
      </w:tr>
      <w:tr w:rsidR="00DC631E" w14:paraId="66D5AB0A" w14:textId="77777777" w:rsidTr="00197322">
        <w:tc>
          <w:tcPr>
            <w:tcW w:w="9624" w:type="dxa"/>
            <w:gridSpan w:val="3"/>
          </w:tcPr>
          <w:p w14:paraId="5AF199E7" w14:textId="77777777" w:rsidR="00DC631E" w:rsidRDefault="00DC631E" w:rsidP="00DC631E"/>
        </w:tc>
        <w:tc>
          <w:tcPr>
            <w:tcW w:w="4395" w:type="dxa"/>
            <w:vMerge w:val="restart"/>
          </w:tcPr>
          <w:p w14:paraId="7C3BD2ED" w14:textId="77777777" w:rsidR="00DC631E" w:rsidRDefault="00DC631E" w:rsidP="00DC631E"/>
          <w:p w14:paraId="4BDFE15E" w14:textId="77777777" w:rsidR="00DC631E" w:rsidRDefault="00DC631E" w:rsidP="00DC631E"/>
        </w:tc>
      </w:tr>
      <w:tr w:rsidR="00DC631E" w14:paraId="62461F45" w14:textId="77777777" w:rsidTr="00197322">
        <w:tc>
          <w:tcPr>
            <w:tcW w:w="9624" w:type="dxa"/>
            <w:gridSpan w:val="3"/>
            <w:shd w:val="clear" w:color="auto" w:fill="A6A6A6" w:themeFill="background1" w:themeFillShade="A6"/>
          </w:tcPr>
          <w:p w14:paraId="2E0F7AF2"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22EC675D" w14:textId="77777777" w:rsidR="00DC631E" w:rsidRPr="002D02F3" w:rsidRDefault="00DC631E" w:rsidP="00DC631E">
            <w:pPr>
              <w:rPr>
                <w:b/>
              </w:rPr>
            </w:pPr>
          </w:p>
        </w:tc>
      </w:tr>
      <w:tr w:rsidR="00DC631E" w14:paraId="4E93F8F0" w14:textId="77777777" w:rsidTr="00197322">
        <w:tc>
          <w:tcPr>
            <w:tcW w:w="9624" w:type="dxa"/>
            <w:gridSpan w:val="3"/>
          </w:tcPr>
          <w:p w14:paraId="372A74A8" w14:textId="77777777" w:rsidR="00DC631E" w:rsidRPr="00F62E71" w:rsidRDefault="00DC631E" w:rsidP="00DC631E">
            <w:pPr>
              <w:autoSpaceDE w:val="0"/>
              <w:autoSpaceDN w:val="0"/>
              <w:adjustRightInd w:val="0"/>
            </w:pPr>
          </w:p>
        </w:tc>
        <w:tc>
          <w:tcPr>
            <w:tcW w:w="4395" w:type="dxa"/>
            <w:vMerge/>
          </w:tcPr>
          <w:p w14:paraId="72CA1BA8" w14:textId="77777777" w:rsidR="00DC631E" w:rsidRDefault="00DC631E" w:rsidP="00DC631E"/>
        </w:tc>
      </w:tr>
      <w:tr w:rsidR="00DC631E" w14:paraId="0EBCA9BF" w14:textId="77777777" w:rsidTr="00197322">
        <w:tc>
          <w:tcPr>
            <w:tcW w:w="9624" w:type="dxa"/>
            <w:gridSpan w:val="3"/>
            <w:shd w:val="clear" w:color="auto" w:fill="A6A6A6" w:themeFill="background1" w:themeFillShade="A6"/>
          </w:tcPr>
          <w:p w14:paraId="1DC1E13D"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31EA90AA" w14:textId="77777777" w:rsidR="00DC631E" w:rsidRPr="002D02F3" w:rsidRDefault="00DC631E" w:rsidP="00DC631E">
            <w:pPr>
              <w:rPr>
                <w:b/>
              </w:rPr>
            </w:pPr>
          </w:p>
        </w:tc>
      </w:tr>
      <w:tr w:rsidR="00DC631E" w14:paraId="455049BC" w14:textId="77777777" w:rsidTr="00197322">
        <w:trPr>
          <w:trHeight w:val="58"/>
        </w:trPr>
        <w:tc>
          <w:tcPr>
            <w:tcW w:w="9624" w:type="dxa"/>
            <w:gridSpan w:val="3"/>
          </w:tcPr>
          <w:p w14:paraId="76C8ABA5" w14:textId="77777777" w:rsidR="00DC631E" w:rsidRDefault="00DC631E" w:rsidP="00DC631E"/>
          <w:p w14:paraId="0B6DE00A" w14:textId="77777777" w:rsidR="00DC631E" w:rsidRPr="002D02F3" w:rsidRDefault="00DC631E" w:rsidP="00DC631E">
            <w:pPr>
              <w:rPr>
                <w:b/>
              </w:rPr>
            </w:pPr>
          </w:p>
        </w:tc>
        <w:tc>
          <w:tcPr>
            <w:tcW w:w="4395" w:type="dxa"/>
            <w:vMerge/>
          </w:tcPr>
          <w:p w14:paraId="1138A64B" w14:textId="77777777" w:rsidR="00DC631E" w:rsidRDefault="00DC631E" w:rsidP="00DC631E"/>
        </w:tc>
      </w:tr>
    </w:tbl>
    <w:p w14:paraId="0F8B6FF6" w14:textId="77777777" w:rsidR="00CB6B9C" w:rsidRDefault="00CB6B9C"/>
    <w:p w14:paraId="505D0BB9" w14:textId="77777777" w:rsidR="00CB6B9C" w:rsidRDefault="00CB6B9C"/>
    <w:tbl>
      <w:tblPr>
        <w:tblStyle w:val="TableGrid"/>
        <w:tblW w:w="14019" w:type="dxa"/>
        <w:tblLook w:val="04A0" w:firstRow="1" w:lastRow="0" w:firstColumn="1" w:lastColumn="0" w:noHBand="0" w:noVBand="1"/>
      </w:tblPr>
      <w:tblGrid>
        <w:gridCol w:w="2112"/>
        <w:gridCol w:w="435"/>
        <w:gridCol w:w="7077"/>
        <w:gridCol w:w="4395"/>
      </w:tblGrid>
      <w:tr w:rsidR="00204F35" w14:paraId="07E341A2"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AAF0E3" w14:textId="77777777" w:rsidR="00204F35" w:rsidRPr="005C1008" w:rsidRDefault="00204F35" w:rsidP="00D84F38">
            <w:pPr>
              <w:pageBreakBefore/>
              <w:rPr>
                <w:b/>
              </w:rPr>
            </w:pPr>
            <w:r>
              <w:rPr>
                <w:b/>
              </w:rPr>
              <w:lastRenderedPageBreak/>
              <w:t>Screen: m1_t1_p5</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ED921C8" w14:textId="37DB29D3" w:rsidR="00204F35" w:rsidRPr="002D02F3" w:rsidRDefault="00204F35" w:rsidP="00D84F38">
            <w:pPr>
              <w:rPr>
                <w:b/>
              </w:rPr>
            </w:pPr>
            <w:r w:rsidRPr="002D02F3">
              <w:rPr>
                <w:b/>
              </w:rPr>
              <w:t>Title</w:t>
            </w:r>
            <w:r>
              <w:rPr>
                <w:b/>
              </w:rPr>
              <w:t xml:space="preserve">: </w:t>
            </w:r>
            <w:r w:rsidR="00FC2619">
              <w:rPr>
                <w:b/>
              </w:rPr>
              <w:t>test5</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AF1C36E" w14:textId="193A2125" w:rsidR="00204F35" w:rsidRPr="00FB7326" w:rsidRDefault="00204F35" w:rsidP="0036698A">
            <w:pPr>
              <w:tabs>
                <w:tab w:val="left" w:pos="2724"/>
              </w:tabs>
              <w:rPr>
                <w:b/>
              </w:rPr>
            </w:pPr>
            <w:r>
              <w:rPr>
                <w:b/>
              </w:rPr>
              <w:t xml:space="preserve">Screen Type: </w:t>
            </w:r>
            <w:proofErr w:type="spellStart"/>
            <w:r>
              <w:rPr>
                <w:b/>
              </w:rPr>
              <w:t>accordion_plus</w:t>
            </w:r>
            <w:proofErr w:type="spellEnd"/>
          </w:p>
        </w:tc>
      </w:tr>
      <w:tr w:rsidR="0036698A" w14:paraId="16735BFA" w14:textId="77777777" w:rsidTr="00D84F38">
        <w:tc>
          <w:tcPr>
            <w:tcW w:w="9624" w:type="dxa"/>
            <w:gridSpan w:val="3"/>
            <w:tcBorders>
              <w:top w:val="single" w:sz="12" w:space="0" w:color="auto"/>
            </w:tcBorders>
            <w:shd w:val="clear" w:color="auto" w:fill="A6A6A6" w:themeFill="background1" w:themeFillShade="A6"/>
          </w:tcPr>
          <w:p w14:paraId="3459A231" w14:textId="77777777" w:rsidR="0036698A" w:rsidRPr="002D02F3" w:rsidRDefault="0036698A" w:rsidP="00D84F38">
            <w:pPr>
              <w:rPr>
                <w:b/>
              </w:rPr>
            </w:pPr>
            <w:r>
              <w:rPr>
                <w:b/>
              </w:rPr>
              <w:t>Screen Text</w:t>
            </w:r>
          </w:p>
        </w:tc>
        <w:tc>
          <w:tcPr>
            <w:tcW w:w="4395" w:type="dxa"/>
            <w:tcBorders>
              <w:top w:val="single" w:sz="12" w:space="0" w:color="auto"/>
            </w:tcBorders>
            <w:shd w:val="clear" w:color="auto" w:fill="BFBFBF" w:themeFill="background1" w:themeFillShade="BF"/>
          </w:tcPr>
          <w:p w14:paraId="6DB0106F" w14:textId="77777777" w:rsidR="0036698A" w:rsidRPr="00FB7326" w:rsidRDefault="0036698A" w:rsidP="00D84F38">
            <w:pPr>
              <w:rPr>
                <w:b/>
              </w:rPr>
            </w:pPr>
            <w:r w:rsidRPr="00FB7326">
              <w:rPr>
                <w:b/>
              </w:rPr>
              <w:t>Notes to Developer</w:t>
            </w:r>
          </w:p>
        </w:tc>
      </w:tr>
      <w:tr w:rsidR="0036698A" w14:paraId="709ADB2B" w14:textId="77777777" w:rsidTr="00D84F38">
        <w:trPr>
          <w:trHeight w:val="4427"/>
        </w:trPr>
        <w:tc>
          <w:tcPr>
            <w:tcW w:w="9624" w:type="dxa"/>
            <w:gridSpan w:val="3"/>
          </w:tcPr>
          <w:p w14:paraId="629C3DCA" w14:textId="77777777" w:rsidR="0036698A" w:rsidRDefault="0036698A" w:rsidP="00D84F38">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1EFB6286" w14:textId="77777777" w:rsidR="0036698A" w:rsidRPr="0046380A" w:rsidRDefault="0036698A" w:rsidP="00D84F38">
            <w:pPr>
              <w:rPr>
                <w:b/>
                <w:bCs/>
                <w:lang w:val="en-US"/>
              </w:rPr>
            </w:pPr>
          </w:p>
          <w:p w14:paraId="2CFF76FD" w14:textId="77777777" w:rsidR="0036698A" w:rsidRPr="0046380A" w:rsidRDefault="0036698A" w:rsidP="00D84F38">
            <w:pPr>
              <w:rPr>
                <w:lang w:val="en-US"/>
              </w:rPr>
            </w:pPr>
            <w:r w:rsidRPr="0046380A">
              <w:rPr>
                <w:b/>
              </w:rPr>
              <w:t>Option One:</w:t>
            </w:r>
            <w:r w:rsidRPr="0046380A">
              <w:t xml:space="preserve"> </w:t>
            </w:r>
            <w:r>
              <w:rPr>
                <w:lang w:val="en-US"/>
              </w:rPr>
              <w:t>Accordion Title 1</w:t>
            </w:r>
          </w:p>
          <w:p w14:paraId="5F848640" w14:textId="77777777" w:rsidR="0036698A" w:rsidRPr="00A06EB7" w:rsidRDefault="0036698A" w:rsidP="00D84F38">
            <w:pPr>
              <w:autoSpaceDE w:val="0"/>
              <w:autoSpaceDN w:val="0"/>
              <w:adjustRightInd w:val="0"/>
              <w:rPr>
                <w:rFonts w:eastAsiaTheme="minorHAnsi" w:cstheme="minorHAnsi"/>
              </w:rPr>
            </w:pPr>
            <w:r>
              <w:rPr>
                <w:rFonts w:ascii="Calibri" w:eastAsiaTheme="minorHAnsi" w:hAnsi="Calibri" w:cs="Calibri"/>
                <w:color w:val="000000"/>
              </w:rPr>
              <w:t>Content goes here.</w:t>
            </w:r>
          </w:p>
          <w:p w14:paraId="7A1F23E2" w14:textId="77777777" w:rsidR="0036698A" w:rsidRPr="00A06EB7" w:rsidRDefault="0036698A" w:rsidP="00D84F38"/>
          <w:p w14:paraId="17B07EC1" w14:textId="77777777" w:rsidR="0036698A" w:rsidRPr="0046380A" w:rsidRDefault="0036698A" w:rsidP="00D84F38">
            <w:pPr>
              <w:rPr>
                <w:lang w:val="en-US"/>
              </w:rPr>
            </w:pPr>
            <w:r w:rsidRPr="0046380A">
              <w:rPr>
                <w:b/>
              </w:rPr>
              <w:t>Option Two:</w:t>
            </w:r>
            <w:r w:rsidRPr="0046380A">
              <w:t xml:space="preserve"> </w:t>
            </w:r>
            <w:r>
              <w:rPr>
                <w:lang w:val="en-US"/>
              </w:rPr>
              <w:t>Accordion Title 2</w:t>
            </w:r>
          </w:p>
          <w:p w14:paraId="68FB6A15" w14:textId="77777777" w:rsidR="0036698A" w:rsidRPr="00A06EB7" w:rsidRDefault="0036698A" w:rsidP="00D84F38">
            <w:pPr>
              <w:autoSpaceDE w:val="0"/>
              <w:autoSpaceDN w:val="0"/>
              <w:adjustRightInd w:val="0"/>
              <w:rPr>
                <w:rFonts w:eastAsiaTheme="minorHAnsi" w:cstheme="minorHAnsi"/>
              </w:rPr>
            </w:pPr>
            <w:r>
              <w:rPr>
                <w:rFonts w:ascii="Calibri" w:eastAsiaTheme="minorHAnsi" w:hAnsi="Calibri" w:cs="Calibri"/>
                <w:color w:val="000000"/>
              </w:rPr>
              <w:t>Content goes here.</w:t>
            </w:r>
          </w:p>
          <w:p w14:paraId="10219BC5" w14:textId="77777777" w:rsidR="0036698A" w:rsidRDefault="0036698A" w:rsidP="00D84F38">
            <w:pPr>
              <w:rPr>
                <w:rFonts w:cstheme="minorHAnsi"/>
              </w:rPr>
            </w:pPr>
          </w:p>
          <w:p w14:paraId="74619CDF" w14:textId="77777777" w:rsidR="0036698A" w:rsidRPr="0046380A" w:rsidRDefault="0036698A" w:rsidP="00D84F38">
            <w:pPr>
              <w:rPr>
                <w:lang w:val="en-US"/>
              </w:rPr>
            </w:pPr>
            <w:r w:rsidRPr="0046380A">
              <w:rPr>
                <w:b/>
              </w:rPr>
              <w:t>Option T</w:t>
            </w:r>
            <w:r>
              <w:rPr>
                <w:b/>
              </w:rPr>
              <w:t>hree</w:t>
            </w:r>
            <w:r w:rsidRPr="0046380A">
              <w:rPr>
                <w:b/>
              </w:rPr>
              <w:t>:</w:t>
            </w:r>
            <w:r w:rsidRPr="0046380A">
              <w:t xml:space="preserve"> </w:t>
            </w:r>
            <w:r>
              <w:rPr>
                <w:lang w:val="en-US"/>
              </w:rPr>
              <w:t>Accordion Title 3</w:t>
            </w:r>
          </w:p>
          <w:p w14:paraId="5FCBFBB7" w14:textId="77777777" w:rsidR="0036698A" w:rsidRPr="00A06EB7" w:rsidRDefault="0036698A" w:rsidP="00D84F38">
            <w:pPr>
              <w:autoSpaceDE w:val="0"/>
              <w:autoSpaceDN w:val="0"/>
              <w:adjustRightInd w:val="0"/>
              <w:rPr>
                <w:rFonts w:eastAsiaTheme="minorHAnsi" w:cstheme="minorHAnsi"/>
              </w:rPr>
            </w:pPr>
            <w:r>
              <w:rPr>
                <w:rFonts w:ascii="Calibri" w:eastAsiaTheme="minorHAnsi" w:hAnsi="Calibri" w:cs="Calibri"/>
                <w:color w:val="000000"/>
              </w:rPr>
              <w:t>Content goes here.</w:t>
            </w:r>
          </w:p>
          <w:p w14:paraId="2F847A1E" w14:textId="77777777" w:rsidR="0036698A" w:rsidRPr="00F62E71" w:rsidRDefault="0036698A" w:rsidP="00D84F38">
            <w:pPr>
              <w:rPr>
                <w:rFonts w:cstheme="minorHAnsi"/>
              </w:rPr>
            </w:pPr>
          </w:p>
        </w:tc>
        <w:tc>
          <w:tcPr>
            <w:tcW w:w="4395" w:type="dxa"/>
            <w:vMerge w:val="restart"/>
          </w:tcPr>
          <w:p w14:paraId="019D4EAA" w14:textId="7E037CF2" w:rsidR="0036698A" w:rsidRDefault="0036698A" w:rsidP="0036698A">
            <w:r>
              <w:t xml:space="preserve">Standard Accordion Plus screen (Items </w:t>
            </w:r>
            <w:proofErr w:type="gramStart"/>
            <w:r>
              <w:t>must be formatted</w:t>
            </w:r>
            <w:proofErr w:type="gramEnd"/>
            <w:r>
              <w:t xml:space="preserve"> exactly as shown to work with the auto tool. </w:t>
            </w:r>
            <w:proofErr w:type="gramStart"/>
            <w:r>
              <w:t>Plus</w:t>
            </w:r>
            <w:proofErr w:type="gramEnd"/>
            <w:r>
              <w:t xml:space="preserve"> meaning an image can also appear on the right of the clickable accordion space in this template. Single image.</w:t>
            </w:r>
          </w:p>
          <w:p w14:paraId="233AAD43" w14:textId="77777777" w:rsidR="0036698A" w:rsidRPr="002D02F3" w:rsidRDefault="0036698A" w:rsidP="00D84F38"/>
          <w:p w14:paraId="1D15A32E" w14:textId="77777777" w:rsidR="0036698A" w:rsidRDefault="0036698A" w:rsidP="00D84F38"/>
          <w:p w14:paraId="6221EC42" w14:textId="77777777" w:rsidR="0036698A" w:rsidRDefault="0036698A" w:rsidP="00D84F38"/>
          <w:p w14:paraId="4A7183EE" w14:textId="77777777" w:rsidR="0036698A" w:rsidRDefault="0036698A" w:rsidP="00D84F38"/>
          <w:p w14:paraId="7FDF2723" w14:textId="77777777" w:rsidR="0036698A" w:rsidRDefault="0036698A" w:rsidP="00D84F38"/>
          <w:p w14:paraId="2EED5636" w14:textId="77777777" w:rsidR="0036698A" w:rsidRDefault="0036698A" w:rsidP="00D84F38"/>
          <w:p w14:paraId="6211300E" w14:textId="77777777" w:rsidR="0036698A" w:rsidRDefault="0036698A" w:rsidP="00D84F38"/>
          <w:p w14:paraId="486D6C24" w14:textId="77777777" w:rsidR="0036698A" w:rsidRDefault="0036698A" w:rsidP="00D84F38">
            <w:r>
              <w:t>Audio Clips: #</w:t>
            </w:r>
          </w:p>
          <w:p w14:paraId="28DA7FDD" w14:textId="77777777" w:rsidR="0036698A" w:rsidRDefault="0036698A" w:rsidP="00D84F38"/>
          <w:p w14:paraId="61681281" w14:textId="77777777" w:rsidR="0036698A" w:rsidRPr="002D02F3" w:rsidRDefault="0036698A" w:rsidP="00D84F38"/>
        </w:tc>
      </w:tr>
      <w:tr w:rsidR="0036698A" w14:paraId="03015435" w14:textId="77777777" w:rsidTr="00D84F38">
        <w:trPr>
          <w:trHeight w:val="267"/>
        </w:trPr>
        <w:tc>
          <w:tcPr>
            <w:tcW w:w="9624" w:type="dxa"/>
            <w:gridSpan w:val="3"/>
            <w:shd w:val="clear" w:color="auto" w:fill="A6A6A6" w:themeFill="background1" w:themeFillShade="A6"/>
          </w:tcPr>
          <w:p w14:paraId="7FD6E792" w14:textId="77777777" w:rsidR="0036698A" w:rsidRPr="002D02F3" w:rsidRDefault="0036698A" w:rsidP="00D84F38">
            <w:pPr>
              <w:rPr>
                <w:b/>
              </w:rPr>
            </w:pPr>
            <w:r>
              <w:rPr>
                <w:b/>
              </w:rPr>
              <w:t>User Directive</w:t>
            </w:r>
          </w:p>
        </w:tc>
        <w:tc>
          <w:tcPr>
            <w:tcW w:w="4395" w:type="dxa"/>
            <w:vMerge/>
          </w:tcPr>
          <w:p w14:paraId="727EBC0E" w14:textId="77777777" w:rsidR="0036698A" w:rsidRDefault="0036698A" w:rsidP="00D84F38"/>
        </w:tc>
      </w:tr>
      <w:tr w:rsidR="0036698A" w14:paraId="01F7BE7C" w14:textId="77777777" w:rsidTr="00D84F38">
        <w:trPr>
          <w:trHeight w:val="166"/>
        </w:trPr>
        <w:tc>
          <w:tcPr>
            <w:tcW w:w="2112" w:type="dxa"/>
          </w:tcPr>
          <w:p w14:paraId="6508371D" w14:textId="77777777" w:rsidR="0036698A" w:rsidRPr="00EC3621" w:rsidRDefault="0036698A" w:rsidP="00D84F38">
            <w:pPr>
              <w:rPr>
                <w:b/>
              </w:rPr>
            </w:pPr>
            <w:r>
              <w:rPr>
                <w:b/>
              </w:rPr>
              <w:t>Basic Template:</w:t>
            </w:r>
          </w:p>
        </w:tc>
        <w:tc>
          <w:tcPr>
            <w:tcW w:w="7512" w:type="dxa"/>
            <w:gridSpan w:val="2"/>
          </w:tcPr>
          <w:p w14:paraId="073746C8" w14:textId="77777777" w:rsidR="0036698A" w:rsidRPr="00EC3621" w:rsidRDefault="0036698A" w:rsidP="00D84F38">
            <w:pPr>
              <w:rPr>
                <w:b/>
              </w:rPr>
            </w:pPr>
            <w:r w:rsidRPr="00F62E71">
              <w:rPr>
                <w:rFonts w:cstheme="minorHAnsi"/>
                <w:b/>
                <w:bCs/>
              </w:rPr>
              <w:t xml:space="preserve">Click the </w:t>
            </w:r>
            <w:r>
              <w:rPr>
                <w:rFonts w:cstheme="minorHAnsi"/>
                <w:b/>
                <w:bCs/>
              </w:rPr>
              <w:t>items below to learn more. Then, click the ‘Next’ arrow to continue.</w:t>
            </w:r>
          </w:p>
        </w:tc>
        <w:tc>
          <w:tcPr>
            <w:tcW w:w="4395" w:type="dxa"/>
            <w:vMerge/>
          </w:tcPr>
          <w:p w14:paraId="6EA318B5" w14:textId="77777777" w:rsidR="0036698A" w:rsidRDefault="0036698A" w:rsidP="00D84F38"/>
        </w:tc>
      </w:tr>
      <w:tr w:rsidR="0036698A" w14:paraId="1DCFEFC3" w14:textId="77777777" w:rsidTr="00D84F38">
        <w:trPr>
          <w:trHeight w:val="166"/>
        </w:trPr>
        <w:tc>
          <w:tcPr>
            <w:tcW w:w="2112" w:type="dxa"/>
          </w:tcPr>
          <w:p w14:paraId="18534FB9" w14:textId="77777777" w:rsidR="0036698A" w:rsidRPr="00F62E71" w:rsidRDefault="0036698A" w:rsidP="00D84F38">
            <w:pPr>
              <w:rPr>
                <w:rFonts w:cstheme="minorHAnsi"/>
                <w:b/>
                <w:bCs/>
              </w:rPr>
            </w:pPr>
            <w:r>
              <w:rPr>
                <w:rFonts w:cstheme="minorHAnsi"/>
                <w:b/>
                <w:bCs/>
              </w:rPr>
              <w:t>Advanced Template:</w:t>
            </w:r>
          </w:p>
        </w:tc>
        <w:tc>
          <w:tcPr>
            <w:tcW w:w="7512" w:type="dxa"/>
            <w:gridSpan w:val="2"/>
          </w:tcPr>
          <w:p w14:paraId="4F263A49" w14:textId="1C77A1B2" w:rsidR="0036698A" w:rsidRPr="00F62E71" w:rsidRDefault="0036698A" w:rsidP="00D84F38">
            <w:pPr>
              <w:rPr>
                <w:rFonts w:cstheme="minorHAnsi"/>
                <w:b/>
                <w:bCs/>
              </w:rPr>
            </w:pPr>
            <w:r>
              <w:rPr>
                <w:rFonts w:cstheme="minorHAnsi"/>
                <w:b/>
                <w:bCs/>
              </w:rPr>
              <w:t xml:space="preserve">Click </w:t>
            </w:r>
            <w:r w:rsidR="005D0A87">
              <w:rPr>
                <w:rFonts w:cstheme="minorHAnsi"/>
                <w:b/>
                <w:bCs/>
              </w:rPr>
              <w:t>on each item below to learn more</w:t>
            </w:r>
            <w:r>
              <w:rPr>
                <w:rFonts w:cstheme="minorHAnsi"/>
                <w:b/>
                <w:bCs/>
              </w:rPr>
              <w:t>.  Then, click the ‘Next’ button to continue.</w:t>
            </w:r>
          </w:p>
        </w:tc>
        <w:tc>
          <w:tcPr>
            <w:tcW w:w="4395" w:type="dxa"/>
            <w:vMerge/>
          </w:tcPr>
          <w:p w14:paraId="0896D758" w14:textId="77777777" w:rsidR="0036698A" w:rsidRDefault="0036698A" w:rsidP="00D84F38"/>
        </w:tc>
      </w:tr>
      <w:tr w:rsidR="0036698A" w14:paraId="738EDC15" w14:textId="77777777" w:rsidTr="00D84F38">
        <w:tc>
          <w:tcPr>
            <w:tcW w:w="9624" w:type="dxa"/>
            <w:gridSpan w:val="3"/>
            <w:shd w:val="clear" w:color="auto" w:fill="A6A6A6" w:themeFill="background1" w:themeFillShade="A6"/>
          </w:tcPr>
          <w:p w14:paraId="4D2DC66F" w14:textId="77777777" w:rsidR="0036698A" w:rsidRPr="002D02F3" w:rsidRDefault="0036698A" w:rsidP="00D84F38">
            <w:pPr>
              <w:rPr>
                <w:b/>
              </w:rPr>
            </w:pPr>
            <w:r>
              <w:rPr>
                <w:b/>
              </w:rPr>
              <w:t>Visual (concept only)</w:t>
            </w:r>
          </w:p>
        </w:tc>
        <w:tc>
          <w:tcPr>
            <w:tcW w:w="4395" w:type="dxa"/>
            <w:shd w:val="clear" w:color="auto" w:fill="A6A6A6" w:themeFill="background1" w:themeFillShade="A6"/>
          </w:tcPr>
          <w:p w14:paraId="70226BCF" w14:textId="77777777" w:rsidR="0036698A" w:rsidRPr="002D02F3" w:rsidRDefault="0036698A" w:rsidP="00D84F38">
            <w:pPr>
              <w:rPr>
                <w:b/>
              </w:rPr>
            </w:pPr>
            <w:r>
              <w:rPr>
                <w:b/>
              </w:rPr>
              <w:t>Assets</w:t>
            </w:r>
          </w:p>
        </w:tc>
      </w:tr>
      <w:tr w:rsidR="00DC631E" w14:paraId="5C3EFB4C" w14:textId="77777777" w:rsidTr="00D84F38">
        <w:tc>
          <w:tcPr>
            <w:tcW w:w="9624" w:type="dxa"/>
            <w:gridSpan w:val="3"/>
          </w:tcPr>
          <w:p w14:paraId="4A9E0372" w14:textId="77777777" w:rsidR="00DC631E" w:rsidRDefault="00DC631E" w:rsidP="00DC631E"/>
        </w:tc>
        <w:tc>
          <w:tcPr>
            <w:tcW w:w="4395" w:type="dxa"/>
            <w:vMerge w:val="restart"/>
          </w:tcPr>
          <w:p w14:paraId="2A949075" w14:textId="21E3CA25" w:rsidR="00DC631E" w:rsidRDefault="00DC631E" w:rsidP="00DC631E">
            <w:r>
              <w:t>m1_t1_p5_i1</w:t>
            </w:r>
          </w:p>
          <w:p w14:paraId="2076986C" w14:textId="77777777" w:rsidR="00DC631E" w:rsidRDefault="00DC631E" w:rsidP="00DC631E">
            <w:r>
              <w:t>(Adobe stock # and description here)</w:t>
            </w:r>
          </w:p>
          <w:p w14:paraId="00C21864" w14:textId="77777777" w:rsidR="00DC631E" w:rsidRDefault="00DC631E" w:rsidP="00DC631E"/>
          <w:p w14:paraId="312E6DCD" w14:textId="77777777" w:rsidR="00DC631E" w:rsidRDefault="00DC631E" w:rsidP="00DC631E"/>
          <w:p w14:paraId="5D371129" w14:textId="77777777" w:rsidR="00DC631E" w:rsidRDefault="00DC631E" w:rsidP="00DC631E"/>
          <w:p w14:paraId="249A465F" w14:textId="29057AE6"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4D8A7F08" w14:textId="77777777" w:rsidR="00DC631E" w:rsidRDefault="00DC631E" w:rsidP="00DC631E"/>
          <w:p w14:paraId="55382B8C" w14:textId="77777777" w:rsidR="00DC631E" w:rsidRDefault="00DC631E" w:rsidP="00DC631E">
            <w:r>
              <w:t>ALT Tags:</w:t>
            </w:r>
          </w:p>
          <w:p w14:paraId="66EB8B4C" w14:textId="77777777" w:rsidR="00DC631E" w:rsidRDefault="00DC631E" w:rsidP="00DC631E"/>
          <w:p w14:paraId="754BE2F5" w14:textId="58B39A57" w:rsidR="00DC631E" w:rsidRDefault="00DC631E" w:rsidP="00DC631E">
            <w:r>
              <w:lastRenderedPageBreak/>
              <w:t>“</w:t>
            </w:r>
            <w:r w:rsidR="0067042F">
              <w:t>TAG1</w:t>
            </w:r>
            <w:r>
              <w:t xml:space="preserve"> </w:t>
            </w:r>
            <w:proofErr w:type="spellStart"/>
            <w:r>
              <w:t>Abc</w:t>
            </w:r>
            <w:proofErr w:type="spellEnd"/>
            <w:r>
              <w:t xml:space="preserve">…”, “TAG2Abc…”, “TAG3 </w:t>
            </w:r>
            <w:proofErr w:type="spellStart"/>
            <w:r>
              <w:t>Abc</w:t>
            </w:r>
            <w:proofErr w:type="spellEnd"/>
            <w:r>
              <w:t>…”</w:t>
            </w:r>
          </w:p>
          <w:p w14:paraId="7B4ED6F9" w14:textId="77777777" w:rsidR="00DC631E" w:rsidRDefault="00DC631E" w:rsidP="00DC631E"/>
          <w:p w14:paraId="747F8C87" w14:textId="77777777" w:rsidR="00DC631E" w:rsidRDefault="00DC631E" w:rsidP="00DC631E"/>
        </w:tc>
      </w:tr>
      <w:tr w:rsidR="00DC631E" w14:paraId="18DAE022" w14:textId="77777777" w:rsidTr="00D84F38">
        <w:tc>
          <w:tcPr>
            <w:tcW w:w="9624" w:type="dxa"/>
            <w:gridSpan w:val="3"/>
            <w:shd w:val="clear" w:color="auto" w:fill="A6A6A6" w:themeFill="background1" w:themeFillShade="A6"/>
          </w:tcPr>
          <w:p w14:paraId="773B6DF2"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3DF5C6DD" w14:textId="77777777" w:rsidR="00DC631E" w:rsidRPr="002D02F3" w:rsidRDefault="00DC631E" w:rsidP="00DC631E">
            <w:pPr>
              <w:rPr>
                <w:b/>
              </w:rPr>
            </w:pPr>
          </w:p>
        </w:tc>
      </w:tr>
      <w:tr w:rsidR="00DC631E" w14:paraId="7AC3AA00" w14:textId="77777777" w:rsidTr="00D84F38">
        <w:tc>
          <w:tcPr>
            <w:tcW w:w="9624" w:type="dxa"/>
            <w:gridSpan w:val="3"/>
          </w:tcPr>
          <w:p w14:paraId="1FD535A5" w14:textId="77777777" w:rsidR="00DC631E" w:rsidRPr="00F62E71" w:rsidRDefault="00DC631E" w:rsidP="00DC631E">
            <w:pPr>
              <w:autoSpaceDE w:val="0"/>
              <w:autoSpaceDN w:val="0"/>
              <w:adjustRightInd w:val="0"/>
            </w:pPr>
          </w:p>
        </w:tc>
        <w:tc>
          <w:tcPr>
            <w:tcW w:w="4395" w:type="dxa"/>
            <w:vMerge/>
          </w:tcPr>
          <w:p w14:paraId="5177C4BF" w14:textId="77777777" w:rsidR="00DC631E" w:rsidRDefault="00DC631E" w:rsidP="00DC631E"/>
        </w:tc>
      </w:tr>
      <w:tr w:rsidR="00DC631E" w14:paraId="0C5454E3" w14:textId="77777777" w:rsidTr="00D84F38">
        <w:tc>
          <w:tcPr>
            <w:tcW w:w="9624" w:type="dxa"/>
            <w:gridSpan w:val="3"/>
            <w:shd w:val="clear" w:color="auto" w:fill="A6A6A6" w:themeFill="background1" w:themeFillShade="A6"/>
          </w:tcPr>
          <w:p w14:paraId="3F5DC14E"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0ACD9831" w14:textId="77777777" w:rsidR="00DC631E" w:rsidRPr="002D02F3" w:rsidRDefault="00DC631E" w:rsidP="00DC631E">
            <w:pPr>
              <w:rPr>
                <w:b/>
              </w:rPr>
            </w:pPr>
          </w:p>
        </w:tc>
      </w:tr>
      <w:tr w:rsidR="00DC631E" w14:paraId="62368060" w14:textId="77777777" w:rsidTr="00D84F38">
        <w:trPr>
          <w:trHeight w:val="58"/>
        </w:trPr>
        <w:tc>
          <w:tcPr>
            <w:tcW w:w="9624" w:type="dxa"/>
            <w:gridSpan w:val="3"/>
          </w:tcPr>
          <w:p w14:paraId="1A494E13" w14:textId="77777777" w:rsidR="00DC631E" w:rsidRDefault="00DC631E" w:rsidP="00DC631E"/>
          <w:p w14:paraId="0944FEEE" w14:textId="77777777" w:rsidR="00DC631E" w:rsidRPr="002D02F3" w:rsidRDefault="00DC631E" w:rsidP="00DC631E">
            <w:pPr>
              <w:rPr>
                <w:b/>
              </w:rPr>
            </w:pPr>
          </w:p>
        </w:tc>
        <w:tc>
          <w:tcPr>
            <w:tcW w:w="4395" w:type="dxa"/>
            <w:vMerge/>
          </w:tcPr>
          <w:p w14:paraId="36F4A3A3" w14:textId="77777777" w:rsidR="00DC631E" w:rsidRDefault="00DC631E" w:rsidP="00DC631E"/>
        </w:tc>
      </w:tr>
      <w:tr w:rsidR="00204F35" w14:paraId="09E448E3"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05493DB" w14:textId="1B84E553" w:rsidR="00204F35" w:rsidRPr="005C1008" w:rsidRDefault="00204F35" w:rsidP="00DC631E">
            <w:pPr>
              <w:pageBreakBefore/>
              <w:rPr>
                <w:b/>
              </w:rPr>
            </w:pPr>
            <w:r>
              <w:rPr>
                <w:b/>
              </w:rPr>
              <w:lastRenderedPageBreak/>
              <w:t>Screen: m1_t1_p6</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7B8E2BE" w14:textId="60959ED2" w:rsidR="00204F35" w:rsidRPr="002D02F3" w:rsidRDefault="00204F35" w:rsidP="00DC631E">
            <w:pPr>
              <w:rPr>
                <w:b/>
              </w:rPr>
            </w:pPr>
            <w:r w:rsidRPr="002D02F3">
              <w:rPr>
                <w:b/>
              </w:rPr>
              <w:t>Title</w:t>
            </w:r>
            <w:r>
              <w:rPr>
                <w:b/>
              </w:rPr>
              <w:t xml:space="preserve">: </w:t>
            </w:r>
            <w:r w:rsidR="00011871">
              <w:rPr>
                <w:b/>
              </w:rPr>
              <w:t>test6</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ADF76FB" w14:textId="0DE3B508" w:rsidR="00204F35" w:rsidRPr="00FB7326" w:rsidRDefault="00204F35" w:rsidP="00DC631E">
            <w:pPr>
              <w:rPr>
                <w:b/>
              </w:rPr>
            </w:pPr>
            <w:r>
              <w:rPr>
                <w:b/>
              </w:rPr>
              <w:t xml:space="preserve">Screen Type: </w:t>
            </w:r>
            <w:commentRangeStart w:id="2"/>
            <w:r w:rsidRPr="005D0B1C">
              <w:rPr>
                <w:b/>
              </w:rPr>
              <w:t>accordion_plus</w:t>
            </w:r>
            <w:r>
              <w:rPr>
                <w:b/>
              </w:rPr>
              <w:t>2</w:t>
            </w:r>
            <w:commentRangeEnd w:id="2"/>
            <w:r w:rsidR="001A2618">
              <w:rPr>
                <w:rStyle w:val="CommentReference"/>
              </w:rPr>
              <w:commentReference w:id="2"/>
            </w:r>
          </w:p>
        </w:tc>
      </w:tr>
      <w:tr w:rsidR="00DC631E" w14:paraId="2FB6D3DF" w14:textId="77777777" w:rsidTr="00A35467">
        <w:tc>
          <w:tcPr>
            <w:tcW w:w="9624" w:type="dxa"/>
            <w:gridSpan w:val="3"/>
            <w:tcBorders>
              <w:top w:val="single" w:sz="12" w:space="0" w:color="auto"/>
            </w:tcBorders>
            <w:shd w:val="clear" w:color="auto" w:fill="A6A6A6" w:themeFill="background1" w:themeFillShade="A6"/>
          </w:tcPr>
          <w:p w14:paraId="15CCEDCE" w14:textId="77777777" w:rsidR="00DC631E" w:rsidRPr="002D02F3" w:rsidRDefault="00DC631E" w:rsidP="00DC631E">
            <w:pPr>
              <w:rPr>
                <w:b/>
              </w:rPr>
            </w:pPr>
            <w:r>
              <w:rPr>
                <w:b/>
              </w:rPr>
              <w:t>Screen Text</w:t>
            </w:r>
          </w:p>
        </w:tc>
        <w:tc>
          <w:tcPr>
            <w:tcW w:w="4395" w:type="dxa"/>
            <w:tcBorders>
              <w:top w:val="single" w:sz="12" w:space="0" w:color="auto"/>
            </w:tcBorders>
            <w:shd w:val="clear" w:color="auto" w:fill="BFBFBF" w:themeFill="background1" w:themeFillShade="BF"/>
          </w:tcPr>
          <w:p w14:paraId="71CBBA4B" w14:textId="77777777" w:rsidR="00DC631E" w:rsidRPr="00FB7326" w:rsidRDefault="00DC631E" w:rsidP="00DC631E">
            <w:pPr>
              <w:rPr>
                <w:b/>
              </w:rPr>
            </w:pPr>
            <w:r w:rsidRPr="00FB7326">
              <w:rPr>
                <w:b/>
              </w:rPr>
              <w:t>Notes to Developer</w:t>
            </w:r>
          </w:p>
        </w:tc>
      </w:tr>
      <w:tr w:rsidR="00DC631E" w14:paraId="3298F5B9" w14:textId="77777777" w:rsidTr="00A35467">
        <w:trPr>
          <w:trHeight w:val="4427"/>
        </w:trPr>
        <w:tc>
          <w:tcPr>
            <w:tcW w:w="9624" w:type="dxa"/>
            <w:gridSpan w:val="3"/>
          </w:tcPr>
          <w:p w14:paraId="13EAD8F9" w14:textId="77777777" w:rsidR="00DC631E" w:rsidRDefault="00DC631E" w:rsidP="00DC631E">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33927C75" w14:textId="77777777" w:rsidR="00DC631E" w:rsidRDefault="00DC631E" w:rsidP="00DC631E">
            <w:pPr>
              <w:autoSpaceDE w:val="0"/>
              <w:autoSpaceDN w:val="0"/>
              <w:adjustRightInd w:val="0"/>
              <w:rPr>
                <w:rFonts w:ascii="Microsoft Sans Serif" w:eastAsiaTheme="minorHAnsi" w:hAnsi="Microsoft Sans Serif" w:cs="Microsoft Sans Serif"/>
              </w:rPr>
            </w:pPr>
          </w:p>
          <w:p w14:paraId="39EF90B0" w14:textId="77777777" w:rsidR="00DC631E" w:rsidRPr="0046380A" w:rsidRDefault="00DC631E" w:rsidP="00DC631E">
            <w:pPr>
              <w:rPr>
                <w:lang w:val="en-US"/>
              </w:rPr>
            </w:pPr>
            <w:r w:rsidRPr="0046380A">
              <w:rPr>
                <w:b/>
              </w:rPr>
              <w:t>Option One:</w:t>
            </w:r>
            <w:r w:rsidRPr="0046380A">
              <w:t xml:space="preserve"> </w:t>
            </w:r>
            <w:r>
              <w:rPr>
                <w:lang w:val="en-US"/>
              </w:rPr>
              <w:t>Accordion Title 1</w:t>
            </w:r>
          </w:p>
          <w:p w14:paraId="215B249C" w14:textId="77777777" w:rsidR="00DC631E" w:rsidRPr="0046380A" w:rsidRDefault="00DC631E" w:rsidP="00DC631E">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153A099D" w14:textId="77777777" w:rsidR="00DC631E" w:rsidRPr="0046380A" w:rsidRDefault="00DC631E" w:rsidP="00DC631E">
            <w:pPr>
              <w:rPr>
                <w:b/>
              </w:rPr>
            </w:pPr>
          </w:p>
          <w:p w14:paraId="6E8F93AA" w14:textId="77777777" w:rsidR="00DC631E" w:rsidRPr="0046380A" w:rsidRDefault="00DC631E" w:rsidP="00DC631E">
            <w:pPr>
              <w:rPr>
                <w:lang w:val="en-US"/>
              </w:rPr>
            </w:pPr>
            <w:r w:rsidRPr="0046380A">
              <w:rPr>
                <w:b/>
              </w:rPr>
              <w:t>Option Two:</w:t>
            </w:r>
            <w:r w:rsidRPr="0046380A">
              <w:t xml:space="preserve"> </w:t>
            </w:r>
            <w:r>
              <w:rPr>
                <w:lang w:val="en-US"/>
              </w:rPr>
              <w:t>Accordion Title 2</w:t>
            </w:r>
          </w:p>
          <w:p w14:paraId="0E4C54BA" w14:textId="77777777" w:rsidR="00DC631E" w:rsidRPr="0046380A" w:rsidRDefault="00DC631E" w:rsidP="00DC631E">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275DA665" w14:textId="77777777" w:rsidR="00DC631E" w:rsidRDefault="00DC631E" w:rsidP="00DC631E">
            <w:pPr>
              <w:rPr>
                <w:rFonts w:cstheme="minorHAnsi"/>
              </w:rPr>
            </w:pPr>
          </w:p>
          <w:p w14:paraId="4EC53793" w14:textId="77777777" w:rsidR="00DC631E" w:rsidRPr="0046380A" w:rsidRDefault="00DC631E" w:rsidP="00DC631E">
            <w:pPr>
              <w:rPr>
                <w:lang w:val="en-US"/>
              </w:rPr>
            </w:pPr>
            <w:r w:rsidRPr="0046380A">
              <w:rPr>
                <w:b/>
              </w:rPr>
              <w:t>Option T</w:t>
            </w:r>
            <w:r>
              <w:rPr>
                <w:b/>
              </w:rPr>
              <w:t>hree</w:t>
            </w:r>
            <w:r w:rsidRPr="0046380A">
              <w:rPr>
                <w:b/>
              </w:rPr>
              <w:t>:</w:t>
            </w:r>
            <w:r w:rsidRPr="0046380A">
              <w:t xml:space="preserve"> </w:t>
            </w:r>
            <w:r>
              <w:rPr>
                <w:lang w:val="en-US"/>
              </w:rPr>
              <w:t>Accordion Title 3</w:t>
            </w:r>
          </w:p>
          <w:p w14:paraId="34FAA302" w14:textId="77777777" w:rsidR="00DC631E" w:rsidRPr="0046380A" w:rsidRDefault="00DC631E" w:rsidP="00DC631E">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1EA3D352" w14:textId="77777777" w:rsidR="00DC631E" w:rsidRPr="00F62E71" w:rsidRDefault="00DC631E" w:rsidP="00DC631E">
            <w:pPr>
              <w:rPr>
                <w:rFonts w:cstheme="minorHAnsi"/>
              </w:rPr>
            </w:pPr>
          </w:p>
        </w:tc>
        <w:tc>
          <w:tcPr>
            <w:tcW w:w="4395" w:type="dxa"/>
            <w:vMerge w:val="restart"/>
          </w:tcPr>
          <w:p w14:paraId="0DEEACF6" w14:textId="38F6F4A5" w:rsidR="00DC631E" w:rsidRDefault="00DC631E" w:rsidP="00DC631E">
            <w:r>
              <w:t xml:space="preserve">Standard Accordion Plus screen (Items </w:t>
            </w:r>
            <w:proofErr w:type="gramStart"/>
            <w:r>
              <w:t>must be formatted</w:t>
            </w:r>
            <w:proofErr w:type="gramEnd"/>
            <w:r>
              <w:t xml:space="preserve"> exactly as shown to work with the auto tool. Plus2 meaning an image can also appear on the right of the clickable accordion space in this template.)</w:t>
            </w:r>
          </w:p>
          <w:p w14:paraId="186E0760" w14:textId="77777777" w:rsidR="00DC631E" w:rsidRPr="002D02F3" w:rsidRDefault="00DC631E" w:rsidP="00DC631E"/>
          <w:p w14:paraId="3A5364CE" w14:textId="77777777" w:rsidR="00DC631E" w:rsidRDefault="00DC631E" w:rsidP="00DC631E"/>
          <w:p w14:paraId="2C4EFE11" w14:textId="77777777" w:rsidR="00DC631E" w:rsidRDefault="00DC631E" w:rsidP="00DC631E"/>
          <w:p w14:paraId="6D7593BC" w14:textId="77777777" w:rsidR="00DC631E" w:rsidRDefault="00DC631E" w:rsidP="00DC631E"/>
          <w:p w14:paraId="52B19107" w14:textId="6DA5C751" w:rsidR="00DC631E" w:rsidRDefault="00DC631E" w:rsidP="00DC631E">
            <w:r>
              <w:t>Audio Clips: #</w:t>
            </w:r>
          </w:p>
          <w:p w14:paraId="01158B98" w14:textId="77777777" w:rsidR="00DC631E" w:rsidRPr="002D02F3" w:rsidRDefault="00DC631E" w:rsidP="00DC631E"/>
        </w:tc>
      </w:tr>
      <w:tr w:rsidR="00DC631E" w14:paraId="4EDFCD7A" w14:textId="77777777" w:rsidTr="00A35467">
        <w:trPr>
          <w:trHeight w:val="267"/>
        </w:trPr>
        <w:tc>
          <w:tcPr>
            <w:tcW w:w="9624" w:type="dxa"/>
            <w:gridSpan w:val="3"/>
            <w:shd w:val="clear" w:color="auto" w:fill="A6A6A6" w:themeFill="background1" w:themeFillShade="A6"/>
          </w:tcPr>
          <w:p w14:paraId="31179A31" w14:textId="77777777" w:rsidR="00DC631E" w:rsidRPr="002D02F3" w:rsidRDefault="00DC631E" w:rsidP="00DC631E">
            <w:pPr>
              <w:rPr>
                <w:b/>
              </w:rPr>
            </w:pPr>
            <w:r>
              <w:rPr>
                <w:b/>
              </w:rPr>
              <w:t>User Directive</w:t>
            </w:r>
          </w:p>
        </w:tc>
        <w:tc>
          <w:tcPr>
            <w:tcW w:w="4395" w:type="dxa"/>
            <w:vMerge/>
          </w:tcPr>
          <w:p w14:paraId="718322ED" w14:textId="77777777" w:rsidR="00DC631E" w:rsidRDefault="00DC631E" w:rsidP="00DC631E"/>
        </w:tc>
      </w:tr>
      <w:tr w:rsidR="001A2618" w14:paraId="1CAD046C" w14:textId="77777777" w:rsidTr="00A35467">
        <w:trPr>
          <w:trHeight w:val="166"/>
        </w:trPr>
        <w:tc>
          <w:tcPr>
            <w:tcW w:w="2112" w:type="dxa"/>
          </w:tcPr>
          <w:p w14:paraId="6234AB8C" w14:textId="5CAF5241" w:rsidR="001A2618" w:rsidRPr="00EC3621" w:rsidRDefault="001A2618" w:rsidP="001A2618">
            <w:pPr>
              <w:rPr>
                <w:b/>
              </w:rPr>
            </w:pPr>
            <w:r>
              <w:rPr>
                <w:b/>
              </w:rPr>
              <w:t>Basic Template:</w:t>
            </w:r>
          </w:p>
        </w:tc>
        <w:tc>
          <w:tcPr>
            <w:tcW w:w="7512" w:type="dxa"/>
            <w:gridSpan w:val="2"/>
          </w:tcPr>
          <w:p w14:paraId="7ADAAECA" w14:textId="6C9EE0A3" w:rsidR="001A2618" w:rsidRPr="00EC3621" w:rsidRDefault="001A2618" w:rsidP="001A2618">
            <w:pPr>
              <w:rPr>
                <w:b/>
              </w:rPr>
            </w:pPr>
            <w:commentRangeStart w:id="3"/>
            <w:r w:rsidRPr="00F62E71">
              <w:rPr>
                <w:rFonts w:cstheme="minorHAnsi"/>
                <w:b/>
                <w:bCs/>
              </w:rPr>
              <w:t xml:space="preserve">Click the </w:t>
            </w:r>
            <w:r>
              <w:rPr>
                <w:rFonts w:cstheme="minorHAnsi"/>
                <w:b/>
                <w:bCs/>
              </w:rPr>
              <w:t>items below to learn more. Then, click the ‘Next’ arrow to continue.</w:t>
            </w:r>
            <w:commentRangeEnd w:id="3"/>
            <w:r>
              <w:rPr>
                <w:rStyle w:val="CommentReference"/>
              </w:rPr>
              <w:commentReference w:id="3"/>
            </w:r>
          </w:p>
        </w:tc>
        <w:tc>
          <w:tcPr>
            <w:tcW w:w="4395" w:type="dxa"/>
            <w:vMerge/>
          </w:tcPr>
          <w:p w14:paraId="327063AF" w14:textId="77777777" w:rsidR="001A2618" w:rsidRDefault="001A2618" w:rsidP="001A2618"/>
        </w:tc>
      </w:tr>
      <w:tr w:rsidR="001A2618" w14:paraId="103725A1" w14:textId="77777777" w:rsidTr="00A35467">
        <w:trPr>
          <w:trHeight w:val="166"/>
        </w:trPr>
        <w:tc>
          <w:tcPr>
            <w:tcW w:w="2112" w:type="dxa"/>
          </w:tcPr>
          <w:p w14:paraId="55602382" w14:textId="14CFADE8" w:rsidR="001A2618" w:rsidRPr="00F62E71" w:rsidRDefault="001A2618" w:rsidP="001A2618">
            <w:pPr>
              <w:rPr>
                <w:rFonts w:cstheme="minorHAnsi"/>
                <w:b/>
                <w:bCs/>
              </w:rPr>
            </w:pPr>
            <w:r>
              <w:rPr>
                <w:rFonts w:cstheme="minorHAnsi"/>
                <w:b/>
                <w:bCs/>
              </w:rPr>
              <w:t>Advanced Template:</w:t>
            </w:r>
          </w:p>
        </w:tc>
        <w:tc>
          <w:tcPr>
            <w:tcW w:w="7512" w:type="dxa"/>
            <w:gridSpan w:val="2"/>
          </w:tcPr>
          <w:p w14:paraId="47240A24" w14:textId="7BA431B2" w:rsidR="001A2618" w:rsidRPr="00F62E71" w:rsidRDefault="001A2618" w:rsidP="001A2618">
            <w:pPr>
              <w:rPr>
                <w:rFonts w:cstheme="minorHAnsi"/>
                <w:b/>
                <w:bCs/>
              </w:rPr>
            </w:pPr>
            <w:r>
              <w:rPr>
                <w:rFonts w:cstheme="minorHAnsi"/>
                <w:b/>
                <w:bCs/>
              </w:rPr>
              <w:t>Click the items below to learn more. Then, click the ‘Next’ button to continue.</w:t>
            </w:r>
          </w:p>
        </w:tc>
        <w:tc>
          <w:tcPr>
            <w:tcW w:w="4395" w:type="dxa"/>
            <w:vMerge/>
          </w:tcPr>
          <w:p w14:paraId="4CA5D05C" w14:textId="77777777" w:rsidR="001A2618" w:rsidRDefault="001A2618" w:rsidP="001A2618"/>
        </w:tc>
      </w:tr>
      <w:tr w:rsidR="001A2618" w14:paraId="1B362F74" w14:textId="77777777" w:rsidTr="00A35467">
        <w:tc>
          <w:tcPr>
            <w:tcW w:w="9624" w:type="dxa"/>
            <w:gridSpan w:val="3"/>
            <w:shd w:val="clear" w:color="auto" w:fill="A6A6A6" w:themeFill="background1" w:themeFillShade="A6"/>
          </w:tcPr>
          <w:p w14:paraId="348F6087" w14:textId="77777777" w:rsidR="001A2618" w:rsidRPr="002D02F3" w:rsidRDefault="001A2618" w:rsidP="001A2618">
            <w:pPr>
              <w:rPr>
                <w:b/>
              </w:rPr>
            </w:pPr>
            <w:r>
              <w:rPr>
                <w:b/>
              </w:rPr>
              <w:t>Visual (concept only)</w:t>
            </w:r>
          </w:p>
        </w:tc>
        <w:tc>
          <w:tcPr>
            <w:tcW w:w="4395" w:type="dxa"/>
            <w:shd w:val="clear" w:color="auto" w:fill="A6A6A6" w:themeFill="background1" w:themeFillShade="A6"/>
          </w:tcPr>
          <w:p w14:paraId="7B76E4D8" w14:textId="77777777" w:rsidR="001A2618" w:rsidRPr="002D02F3" w:rsidRDefault="001A2618" w:rsidP="001A2618">
            <w:pPr>
              <w:rPr>
                <w:b/>
              </w:rPr>
            </w:pPr>
            <w:r>
              <w:rPr>
                <w:b/>
              </w:rPr>
              <w:t>Assets</w:t>
            </w:r>
          </w:p>
        </w:tc>
      </w:tr>
      <w:tr w:rsidR="001A2618" w14:paraId="15635DD3" w14:textId="77777777" w:rsidTr="0067042F">
        <w:trPr>
          <w:trHeight w:val="1292"/>
        </w:trPr>
        <w:tc>
          <w:tcPr>
            <w:tcW w:w="9624" w:type="dxa"/>
            <w:gridSpan w:val="3"/>
          </w:tcPr>
          <w:p w14:paraId="08C727B9" w14:textId="77777777" w:rsidR="001A2618" w:rsidRDefault="001A2618" w:rsidP="001A2618"/>
        </w:tc>
        <w:tc>
          <w:tcPr>
            <w:tcW w:w="4395" w:type="dxa"/>
            <w:vMerge w:val="restart"/>
          </w:tcPr>
          <w:p w14:paraId="0ABA131A" w14:textId="55C9A5C7" w:rsidR="001A2618" w:rsidRDefault="001A2618" w:rsidP="001A2618">
            <w:r>
              <w:t>m1_t1_p6_i1</w:t>
            </w:r>
          </w:p>
          <w:p w14:paraId="1F7B8000" w14:textId="77777777" w:rsidR="001A2618" w:rsidRDefault="001A2618" w:rsidP="001A2618">
            <w:r>
              <w:t>(Adobe stock # and description here)</w:t>
            </w:r>
          </w:p>
          <w:p w14:paraId="5FEA3246" w14:textId="77777777" w:rsidR="001A2618" w:rsidRDefault="001A2618" w:rsidP="001A2618"/>
          <w:p w14:paraId="3697A310" w14:textId="77777777" w:rsidR="001A2618" w:rsidRDefault="001A2618" w:rsidP="001A2618"/>
          <w:p w14:paraId="72576B69" w14:textId="77777777" w:rsidR="001A2618" w:rsidRDefault="001A2618" w:rsidP="001A2618"/>
          <w:p w14:paraId="1EC089BE" w14:textId="7979DBC7" w:rsidR="001A2618" w:rsidRDefault="001A2618" w:rsidP="001A2618">
            <w:r>
              <w:lastRenderedPageBreak/>
              <w:t>Below is where to include the descriptive text for images.  TAG1 = Image 1, TAG 2 = Image 2, TAG3 = Image 3 etc. Each tag should be contained with quotation marks and separated by a comma.</w:t>
            </w:r>
          </w:p>
          <w:p w14:paraId="5B70F565" w14:textId="77777777" w:rsidR="001A2618" w:rsidRDefault="001A2618" w:rsidP="001A2618"/>
          <w:p w14:paraId="17830673" w14:textId="77777777" w:rsidR="001A2618" w:rsidRDefault="001A2618" w:rsidP="001A2618">
            <w:r>
              <w:t>ALT Tags:</w:t>
            </w:r>
          </w:p>
          <w:p w14:paraId="189B2CB1" w14:textId="77777777" w:rsidR="001A2618" w:rsidRDefault="001A2618" w:rsidP="001A2618"/>
          <w:p w14:paraId="140E3DA6" w14:textId="026B5715" w:rsidR="001A2618" w:rsidRDefault="001A2618" w:rsidP="001A2618">
            <w:r>
              <w:t xml:space="preserve">“TAG1 </w:t>
            </w:r>
            <w:proofErr w:type="spellStart"/>
            <w:r>
              <w:t>Abc</w:t>
            </w:r>
            <w:proofErr w:type="spellEnd"/>
            <w:r>
              <w:t xml:space="preserve">…”, “TAG2Abc…”, “TAG3 </w:t>
            </w:r>
            <w:proofErr w:type="spellStart"/>
            <w:r>
              <w:t>Abc</w:t>
            </w:r>
            <w:proofErr w:type="spellEnd"/>
            <w:r>
              <w:t>…”</w:t>
            </w:r>
          </w:p>
          <w:p w14:paraId="015FB764" w14:textId="77777777" w:rsidR="001A2618" w:rsidRDefault="001A2618" w:rsidP="001A2618"/>
          <w:p w14:paraId="14297467" w14:textId="142A4F4D" w:rsidR="001A2618" w:rsidRDefault="001A2618" w:rsidP="001A2618"/>
        </w:tc>
      </w:tr>
      <w:tr w:rsidR="001A2618" w14:paraId="6C77641E" w14:textId="77777777" w:rsidTr="00A35467">
        <w:tc>
          <w:tcPr>
            <w:tcW w:w="9624" w:type="dxa"/>
            <w:gridSpan w:val="3"/>
            <w:shd w:val="clear" w:color="auto" w:fill="A6A6A6" w:themeFill="background1" w:themeFillShade="A6"/>
          </w:tcPr>
          <w:p w14:paraId="2013294B" w14:textId="77777777" w:rsidR="001A2618" w:rsidRPr="002D02F3" w:rsidRDefault="001A2618" w:rsidP="001A2618">
            <w:pPr>
              <w:rPr>
                <w:b/>
              </w:rPr>
            </w:pPr>
            <w:r w:rsidRPr="002D02F3">
              <w:rPr>
                <w:b/>
              </w:rPr>
              <w:t>Voiceover Script</w:t>
            </w:r>
          </w:p>
        </w:tc>
        <w:tc>
          <w:tcPr>
            <w:tcW w:w="4395" w:type="dxa"/>
            <w:vMerge/>
            <w:shd w:val="clear" w:color="auto" w:fill="A6A6A6" w:themeFill="background1" w:themeFillShade="A6"/>
          </w:tcPr>
          <w:p w14:paraId="1A23DA38" w14:textId="77777777" w:rsidR="001A2618" w:rsidRPr="002D02F3" w:rsidRDefault="001A2618" w:rsidP="001A2618">
            <w:pPr>
              <w:rPr>
                <w:b/>
              </w:rPr>
            </w:pPr>
          </w:p>
        </w:tc>
      </w:tr>
      <w:tr w:rsidR="001A2618" w14:paraId="5BE893BE" w14:textId="77777777" w:rsidTr="0067042F">
        <w:trPr>
          <w:trHeight w:val="2502"/>
        </w:trPr>
        <w:tc>
          <w:tcPr>
            <w:tcW w:w="9624" w:type="dxa"/>
            <w:gridSpan w:val="3"/>
          </w:tcPr>
          <w:p w14:paraId="3B48C191" w14:textId="77777777" w:rsidR="001A2618" w:rsidRPr="00F62E71" w:rsidRDefault="001A2618" w:rsidP="001A2618">
            <w:pPr>
              <w:autoSpaceDE w:val="0"/>
              <w:autoSpaceDN w:val="0"/>
              <w:adjustRightInd w:val="0"/>
            </w:pPr>
          </w:p>
        </w:tc>
        <w:tc>
          <w:tcPr>
            <w:tcW w:w="4395" w:type="dxa"/>
            <w:vMerge/>
          </w:tcPr>
          <w:p w14:paraId="7136BC74" w14:textId="77777777" w:rsidR="001A2618" w:rsidRDefault="001A2618" w:rsidP="001A2618"/>
        </w:tc>
      </w:tr>
      <w:tr w:rsidR="001A2618" w14:paraId="29A22B57" w14:textId="77777777" w:rsidTr="0067042F">
        <w:trPr>
          <w:trHeight w:val="1530"/>
        </w:trPr>
        <w:tc>
          <w:tcPr>
            <w:tcW w:w="9624" w:type="dxa"/>
            <w:gridSpan w:val="3"/>
            <w:tcBorders>
              <w:bottom w:val="single" w:sz="4" w:space="0" w:color="auto"/>
            </w:tcBorders>
            <w:shd w:val="clear" w:color="auto" w:fill="A6A6A6" w:themeFill="background1" w:themeFillShade="A6"/>
          </w:tcPr>
          <w:p w14:paraId="0478C58E" w14:textId="77777777" w:rsidR="001A2618" w:rsidRPr="002D02F3" w:rsidRDefault="001A2618" w:rsidP="001A2618">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283F90C9" w14:textId="77777777" w:rsidR="001A2618" w:rsidRPr="002D02F3" w:rsidRDefault="001A2618" w:rsidP="001A2618">
            <w:pPr>
              <w:rPr>
                <w:b/>
              </w:rPr>
            </w:pPr>
          </w:p>
        </w:tc>
      </w:tr>
      <w:tr w:rsidR="001A2618" w14:paraId="684BE836" w14:textId="77777777" w:rsidTr="0067042F">
        <w:trPr>
          <w:trHeight w:val="1530"/>
        </w:trPr>
        <w:tc>
          <w:tcPr>
            <w:tcW w:w="9624" w:type="dxa"/>
            <w:gridSpan w:val="3"/>
            <w:tcBorders>
              <w:bottom w:val="nil"/>
            </w:tcBorders>
            <w:shd w:val="clear" w:color="auto" w:fill="FFFFFF" w:themeFill="background1"/>
          </w:tcPr>
          <w:p w14:paraId="0549EE7C" w14:textId="77777777" w:rsidR="001A2618" w:rsidRPr="002D02F3" w:rsidRDefault="001A2618" w:rsidP="001A2618">
            <w:pPr>
              <w:rPr>
                <w:b/>
              </w:rPr>
            </w:pPr>
          </w:p>
        </w:tc>
        <w:tc>
          <w:tcPr>
            <w:tcW w:w="4395" w:type="dxa"/>
            <w:vMerge/>
            <w:shd w:val="clear" w:color="auto" w:fill="A6A6A6" w:themeFill="background1" w:themeFillShade="A6"/>
          </w:tcPr>
          <w:p w14:paraId="004EC0ED" w14:textId="77777777" w:rsidR="001A2618" w:rsidRPr="002D02F3" w:rsidRDefault="001A2618" w:rsidP="001A2618">
            <w:pPr>
              <w:rPr>
                <w:b/>
              </w:rPr>
            </w:pPr>
          </w:p>
        </w:tc>
      </w:tr>
      <w:tr w:rsidR="001A2618" w14:paraId="5F16D6EC" w14:textId="77777777" w:rsidTr="0067042F">
        <w:trPr>
          <w:trHeight w:val="466"/>
        </w:trPr>
        <w:tc>
          <w:tcPr>
            <w:tcW w:w="9624" w:type="dxa"/>
            <w:gridSpan w:val="3"/>
            <w:tcBorders>
              <w:top w:val="nil"/>
            </w:tcBorders>
          </w:tcPr>
          <w:p w14:paraId="7CD1B56F" w14:textId="3CBD94F7" w:rsidR="001A2618" w:rsidRDefault="001A2618" w:rsidP="001A2618">
            <w:pPr>
              <w:rPr>
                <w:b/>
              </w:rPr>
            </w:pPr>
          </w:p>
          <w:p w14:paraId="4783F7E5" w14:textId="77777777" w:rsidR="001A2618" w:rsidRDefault="001A2618" w:rsidP="001A2618"/>
          <w:p w14:paraId="579EDD2F" w14:textId="77777777" w:rsidR="001A2618" w:rsidRDefault="001A2618" w:rsidP="001A2618"/>
          <w:p w14:paraId="3FCECF13" w14:textId="77777777" w:rsidR="001A2618" w:rsidRDefault="001A2618" w:rsidP="001A2618"/>
          <w:p w14:paraId="45CF34B0" w14:textId="30F19ADD" w:rsidR="001A2618" w:rsidRPr="0036698A" w:rsidRDefault="001A2618" w:rsidP="001A2618"/>
        </w:tc>
        <w:tc>
          <w:tcPr>
            <w:tcW w:w="4395" w:type="dxa"/>
          </w:tcPr>
          <w:p w14:paraId="39251802" w14:textId="77777777" w:rsidR="001A2618" w:rsidRDefault="001A2618" w:rsidP="001A2618"/>
        </w:tc>
      </w:tr>
      <w:tr w:rsidR="001A2618" w14:paraId="111A82E7"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C626A55" w14:textId="034DF8FF" w:rsidR="001A2618" w:rsidRPr="005C1008" w:rsidRDefault="001A2618" w:rsidP="001A2618">
            <w:pPr>
              <w:pageBreakBefore/>
              <w:rPr>
                <w:b/>
              </w:rPr>
            </w:pPr>
            <w:r>
              <w:rPr>
                <w:b/>
              </w:rPr>
              <w:lastRenderedPageBreak/>
              <w:t>Screen: m1_t1_p7</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6960F6E" w14:textId="23320243" w:rsidR="001A2618" w:rsidRPr="002D02F3" w:rsidRDefault="001A2618" w:rsidP="001A2618">
            <w:pPr>
              <w:rPr>
                <w:b/>
              </w:rPr>
            </w:pPr>
            <w:r w:rsidRPr="002D02F3">
              <w:rPr>
                <w:b/>
              </w:rPr>
              <w:t>Title</w:t>
            </w:r>
            <w:r>
              <w:rPr>
                <w:b/>
              </w:rPr>
              <w:t xml:space="preserve">: </w:t>
            </w:r>
            <w:r w:rsidR="00405335">
              <w:rPr>
                <w:b/>
              </w:rPr>
              <w:t>test7</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5DAAC8D" w14:textId="5703A52D" w:rsidR="001A2618" w:rsidRPr="00FB7326" w:rsidRDefault="001A2618" w:rsidP="001A2618">
            <w:pPr>
              <w:rPr>
                <w:b/>
              </w:rPr>
            </w:pPr>
            <w:r>
              <w:rPr>
                <w:b/>
              </w:rPr>
              <w:t>Screen Type: carousel</w:t>
            </w:r>
          </w:p>
        </w:tc>
      </w:tr>
      <w:tr w:rsidR="001A2618" w14:paraId="43FF8EF3" w14:textId="77777777" w:rsidTr="00A35467">
        <w:tc>
          <w:tcPr>
            <w:tcW w:w="9624" w:type="dxa"/>
            <w:gridSpan w:val="3"/>
            <w:tcBorders>
              <w:top w:val="single" w:sz="12" w:space="0" w:color="auto"/>
            </w:tcBorders>
            <w:shd w:val="clear" w:color="auto" w:fill="A6A6A6" w:themeFill="background1" w:themeFillShade="A6"/>
          </w:tcPr>
          <w:p w14:paraId="411C9E0D" w14:textId="77777777" w:rsidR="001A2618" w:rsidRPr="002D02F3" w:rsidRDefault="001A2618" w:rsidP="001A2618">
            <w:pPr>
              <w:rPr>
                <w:b/>
              </w:rPr>
            </w:pPr>
            <w:r>
              <w:rPr>
                <w:b/>
              </w:rPr>
              <w:t>Screen Text</w:t>
            </w:r>
          </w:p>
        </w:tc>
        <w:tc>
          <w:tcPr>
            <w:tcW w:w="4395" w:type="dxa"/>
            <w:tcBorders>
              <w:top w:val="single" w:sz="12" w:space="0" w:color="auto"/>
            </w:tcBorders>
            <w:shd w:val="clear" w:color="auto" w:fill="BFBFBF" w:themeFill="background1" w:themeFillShade="BF"/>
          </w:tcPr>
          <w:p w14:paraId="01E8332A" w14:textId="77777777" w:rsidR="001A2618" w:rsidRPr="00FB7326" w:rsidRDefault="001A2618" w:rsidP="001A2618">
            <w:pPr>
              <w:rPr>
                <w:b/>
              </w:rPr>
            </w:pPr>
            <w:r w:rsidRPr="00FB7326">
              <w:rPr>
                <w:b/>
              </w:rPr>
              <w:t>Notes to Developer</w:t>
            </w:r>
          </w:p>
        </w:tc>
      </w:tr>
      <w:tr w:rsidR="001A2618" w14:paraId="3AECFB44" w14:textId="77777777" w:rsidTr="00A35467">
        <w:trPr>
          <w:trHeight w:val="4427"/>
        </w:trPr>
        <w:tc>
          <w:tcPr>
            <w:tcW w:w="9624" w:type="dxa"/>
            <w:gridSpan w:val="3"/>
          </w:tcPr>
          <w:p w14:paraId="3E1BDF10" w14:textId="77777777" w:rsidR="001A2618" w:rsidRDefault="001A2618" w:rsidP="001A2618">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4E49510A" w14:textId="77777777" w:rsidR="001A2618" w:rsidRDefault="001A2618" w:rsidP="001A2618">
            <w:pPr>
              <w:autoSpaceDE w:val="0"/>
              <w:autoSpaceDN w:val="0"/>
              <w:adjustRightInd w:val="0"/>
              <w:rPr>
                <w:rFonts w:ascii="Microsoft Sans Serif" w:eastAsiaTheme="minorHAnsi" w:hAnsi="Microsoft Sans Serif" w:cs="Microsoft Sans Serif"/>
              </w:rPr>
            </w:pPr>
          </w:p>
          <w:p w14:paraId="684DA01F" w14:textId="0B10290A" w:rsidR="001A2618" w:rsidRDefault="001A2618" w:rsidP="001A2618">
            <w:pPr>
              <w:rPr>
                <w:b/>
              </w:rPr>
            </w:pPr>
          </w:p>
          <w:p w14:paraId="4E147F4B" w14:textId="2CD37B63" w:rsidR="001A2618" w:rsidRPr="00CE252C" w:rsidRDefault="001A2618" w:rsidP="001A2618">
            <w:r w:rsidRPr="0052391C">
              <w:rPr>
                <w:b/>
                <w:bCs/>
              </w:rPr>
              <w:t>Option One:</w:t>
            </w:r>
            <w:r>
              <w:t xml:space="preserve"> bottom</w:t>
            </w:r>
          </w:p>
          <w:p w14:paraId="787B70C4" w14:textId="77777777" w:rsidR="001A2618" w:rsidRPr="0046380A" w:rsidRDefault="001A2618" w:rsidP="001A2618">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193B83F5" w14:textId="77777777" w:rsidR="001A2618" w:rsidRPr="0052391C" w:rsidRDefault="001A2618" w:rsidP="001A2618">
            <w:pPr>
              <w:rPr>
                <w:b/>
                <w:bCs/>
              </w:rPr>
            </w:pPr>
          </w:p>
          <w:p w14:paraId="0928DAF2" w14:textId="483154B0" w:rsidR="001A2618" w:rsidRPr="00CE252C" w:rsidRDefault="001A2618" w:rsidP="001A2618">
            <w:r w:rsidRPr="0052391C">
              <w:rPr>
                <w:b/>
                <w:bCs/>
              </w:rPr>
              <w:t>Option Two:</w:t>
            </w:r>
            <w:r>
              <w:t xml:space="preserve"> left</w:t>
            </w:r>
          </w:p>
          <w:p w14:paraId="0A3042B3" w14:textId="77777777" w:rsidR="001A2618" w:rsidRPr="0046380A" w:rsidRDefault="001A2618" w:rsidP="001A2618">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4C842D12" w14:textId="40D83FF6" w:rsidR="001A2618" w:rsidRDefault="001A2618" w:rsidP="001A2618">
            <w:pPr>
              <w:autoSpaceDE w:val="0"/>
              <w:autoSpaceDN w:val="0"/>
              <w:adjustRightInd w:val="0"/>
              <w:rPr>
                <w:rFonts w:ascii="Microsoft Sans Serif" w:eastAsiaTheme="minorHAnsi" w:hAnsi="Microsoft Sans Serif" w:cs="Microsoft Sans Serif"/>
              </w:rPr>
            </w:pPr>
          </w:p>
          <w:p w14:paraId="6E66F740" w14:textId="703EC48F" w:rsidR="001A2618" w:rsidRPr="00CE252C" w:rsidRDefault="001A2618" w:rsidP="001A2618">
            <w:r w:rsidRPr="0052391C">
              <w:rPr>
                <w:b/>
                <w:bCs/>
              </w:rPr>
              <w:t>Option Three:</w:t>
            </w:r>
            <w:r>
              <w:t xml:space="preserve"> right</w:t>
            </w:r>
          </w:p>
          <w:p w14:paraId="38575A4E" w14:textId="77777777" w:rsidR="001A2618" w:rsidRPr="0046380A" w:rsidRDefault="001A2618" w:rsidP="001A2618">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431A98DC" w14:textId="77777777" w:rsidR="001A2618" w:rsidRPr="0046380A" w:rsidRDefault="001A2618" w:rsidP="001A2618">
            <w:pPr>
              <w:autoSpaceDE w:val="0"/>
              <w:autoSpaceDN w:val="0"/>
              <w:adjustRightInd w:val="0"/>
              <w:rPr>
                <w:rFonts w:ascii="Microsoft Sans Serif" w:eastAsiaTheme="minorHAnsi" w:hAnsi="Microsoft Sans Serif" w:cs="Microsoft Sans Serif"/>
              </w:rPr>
            </w:pPr>
          </w:p>
          <w:p w14:paraId="05C1F052" w14:textId="77777777" w:rsidR="001A2618" w:rsidRPr="00F62E71" w:rsidRDefault="001A2618" w:rsidP="001A2618">
            <w:pPr>
              <w:rPr>
                <w:rFonts w:cstheme="minorHAnsi"/>
              </w:rPr>
            </w:pPr>
          </w:p>
        </w:tc>
        <w:tc>
          <w:tcPr>
            <w:tcW w:w="4395" w:type="dxa"/>
            <w:vMerge w:val="restart"/>
          </w:tcPr>
          <w:p w14:paraId="7C2D3906" w14:textId="2A9E3BBF" w:rsidR="001A2618" w:rsidRDefault="001A2618" w:rsidP="001A2618">
            <w:r>
              <w:t>Standard Carousel screen (Broken down by slide).</w:t>
            </w:r>
          </w:p>
          <w:p w14:paraId="1366DFC3" w14:textId="77777777" w:rsidR="001A2618" w:rsidRDefault="001A2618" w:rsidP="001A2618"/>
          <w:p w14:paraId="50FA3A71" w14:textId="189E17EA" w:rsidR="001A2618" w:rsidRDefault="001A2618" w:rsidP="001A2618">
            <w:r>
              <w:t>(</w:t>
            </w:r>
            <w:r w:rsidRPr="00BD3CE5">
              <w:rPr>
                <w:b/>
                <w:u w:val="single"/>
              </w:rPr>
              <w:t xml:space="preserve">IDs: </w:t>
            </w:r>
            <w:r>
              <w:t xml:space="preserve">The location of where the text will appear for each slide </w:t>
            </w:r>
            <w:proofErr w:type="gramStart"/>
            <w:r w:rsidRPr="00BD3CE5">
              <w:rPr>
                <w:b/>
              </w:rPr>
              <w:t>must</w:t>
            </w:r>
            <w:r>
              <w:t xml:space="preserve"> be specified</w:t>
            </w:r>
            <w:proofErr w:type="gramEnd"/>
            <w:r>
              <w:t xml:space="preserve"> as shown. The three locations are:</w:t>
            </w:r>
          </w:p>
          <w:p w14:paraId="0BA8D0D4" w14:textId="55EEDC19" w:rsidR="001A2618" w:rsidRDefault="001A2618" w:rsidP="001A2618">
            <w:pPr>
              <w:pStyle w:val="ListParagraph"/>
              <w:numPr>
                <w:ilvl w:val="0"/>
                <w:numId w:val="13"/>
              </w:numPr>
            </w:pPr>
            <w:r>
              <w:t>bottom</w:t>
            </w:r>
          </w:p>
          <w:p w14:paraId="23BB6DC9" w14:textId="477E85E5" w:rsidR="001A2618" w:rsidRDefault="001A2618" w:rsidP="001A2618">
            <w:pPr>
              <w:pStyle w:val="ListParagraph"/>
              <w:numPr>
                <w:ilvl w:val="0"/>
                <w:numId w:val="13"/>
              </w:numPr>
            </w:pPr>
            <w:r>
              <w:t>left</w:t>
            </w:r>
          </w:p>
          <w:p w14:paraId="5DD9FFB1" w14:textId="7E6A9A0F" w:rsidR="001A2618" w:rsidRDefault="001A2618" w:rsidP="001A2618">
            <w:pPr>
              <w:pStyle w:val="ListParagraph"/>
              <w:numPr>
                <w:ilvl w:val="0"/>
                <w:numId w:val="13"/>
              </w:numPr>
            </w:pPr>
            <w:r>
              <w:t>right</w:t>
            </w:r>
          </w:p>
          <w:p w14:paraId="21A0ABAF" w14:textId="76DC68BF" w:rsidR="001A2618" w:rsidRDefault="001A2618" w:rsidP="001A2618">
            <w:r>
              <w:t xml:space="preserve">Use all lowercase letters and </w:t>
            </w:r>
            <w:r w:rsidRPr="00DD3AF0">
              <w:rPr>
                <w:b/>
              </w:rPr>
              <w:t>do not</w:t>
            </w:r>
            <w:r>
              <w:t xml:space="preserve"> include punctuation.) </w:t>
            </w:r>
          </w:p>
          <w:p w14:paraId="6DF1A711" w14:textId="77777777" w:rsidR="001A2618" w:rsidRPr="002D02F3" w:rsidRDefault="001A2618" w:rsidP="001A2618"/>
          <w:p w14:paraId="6AA33C2C" w14:textId="77777777" w:rsidR="001A2618" w:rsidRDefault="001A2618" w:rsidP="001A2618"/>
          <w:p w14:paraId="13484DB6" w14:textId="5BC00C72" w:rsidR="001A2618" w:rsidRPr="0052391C" w:rsidRDefault="001A2618" w:rsidP="001A2618">
            <w:pPr>
              <w:rPr>
                <w:b/>
                <w:bCs/>
                <w:i/>
                <w:iCs/>
                <w:color w:val="FF0000"/>
                <w:u w:val="single"/>
              </w:rPr>
            </w:pPr>
            <w:r>
              <w:rPr>
                <w:b/>
                <w:bCs/>
                <w:i/>
                <w:iCs/>
                <w:color w:val="FF0000"/>
                <w:u w:val="single"/>
              </w:rPr>
              <w:t>Basic</w:t>
            </w:r>
            <w:r w:rsidRPr="0052391C">
              <w:rPr>
                <w:b/>
                <w:bCs/>
                <w:i/>
                <w:iCs/>
                <w:color w:val="FF0000"/>
                <w:u w:val="single"/>
              </w:rPr>
              <w:t xml:space="preserve"> Template only.</w:t>
            </w:r>
          </w:p>
          <w:p w14:paraId="57D9FDE8" w14:textId="77777777" w:rsidR="001A2618" w:rsidRDefault="001A2618" w:rsidP="001A2618"/>
          <w:p w14:paraId="60EE8F5C" w14:textId="59CADE7B" w:rsidR="001A2618" w:rsidRDefault="001A2618" w:rsidP="001A2618">
            <w:r>
              <w:t>Audio Clips: #</w:t>
            </w:r>
          </w:p>
          <w:p w14:paraId="3AFEB3B5" w14:textId="77777777" w:rsidR="001A2618" w:rsidRDefault="001A2618" w:rsidP="001A2618"/>
          <w:p w14:paraId="5841072F" w14:textId="77777777" w:rsidR="001A2618" w:rsidRDefault="001A2618" w:rsidP="001A2618"/>
          <w:p w14:paraId="51BD8D82" w14:textId="77777777" w:rsidR="001A2618" w:rsidRDefault="001A2618" w:rsidP="001A2618"/>
          <w:p w14:paraId="6FEAA298" w14:textId="77777777" w:rsidR="001A2618" w:rsidRDefault="001A2618" w:rsidP="001A2618"/>
          <w:p w14:paraId="176C906A" w14:textId="77777777" w:rsidR="001A2618" w:rsidRPr="002D02F3" w:rsidRDefault="001A2618" w:rsidP="001A2618"/>
        </w:tc>
      </w:tr>
      <w:tr w:rsidR="001A2618" w14:paraId="17D7931C" w14:textId="77777777" w:rsidTr="00A35467">
        <w:trPr>
          <w:trHeight w:val="267"/>
        </w:trPr>
        <w:tc>
          <w:tcPr>
            <w:tcW w:w="9624" w:type="dxa"/>
            <w:gridSpan w:val="3"/>
            <w:shd w:val="clear" w:color="auto" w:fill="A6A6A6" w:themeFill="background1" w:themeFillShade="A6"/>
          </w:tcPr>
          <w:p w14:paraId="3070217E" w14:textId="77777777" w:rsidR="001A2618" w:rsidRPr="002D02F3" w:rsidRDefault="001A2618" w:rsidP="001A2618">
            <w:pPr>
              <w:rPr>
                <w:b/>
              </w:rPr>
            </w:pPr>
            <w:r>
              <w:rPr>
                <w:b/>
              </w:rPr>
              <w:t>User Directive</w:t>
            </w:r>
          </w:p>
        </w:tc>
        <w:tc>
          <w:tcPr>
            <w:tcW w:w="4395" w:type="dxa"/>
            <w:vMerge/>
          </w:tcPr>
          <w:p w14:paraId="58C1A4AE" w14:textId="77777777" w:rsidR="001A2618" w:rsidRDefault="001A2618" w:rsidP="001A2618"/>
        </w:tc>
      </w:tr>
      <w:tr w:rsidR="001A2618" w14:paraId="3EC369B9" w14:textId="77777777" w:rsidTr="00A35467">
        <w:trPr>
          <w:trHeight w:val="369"/>
        </w:trPr>
        <w:tc>
          <w:tcPr>
            <w:tcW w:w="2112" w:type="dxa"/>
          </w:tcPr>
          <w:p w14:paraId="4DF4B2CE" w14:textId="66DA6818" w:rsidR="001A2618" w:rsidRPr="00CE252C" w:rsidRDefault="001A2618" w:rsidP="001A2618">
            <w:pPr>
              <w:rPr>
                <w:b/>
                <w:bCs/>
                <w:lang w:val="en-US"/>
              </w:rPr>
            </w:pPr>
            <w:r>
              <w:rPr>
                <w:b/>
                <w:bCs/>
                <w:lang w:val="en-US"/>
              </w:rPr>
              <w:t>Basic Template:</w:t>
            </w:r>
          </w:p>
        </w:tc>
        <w:tc>
          <w:tcPr>
            <w:tcW w:w="7512" w:type="dxa"/>
            <w:gridSpan w:val="2"/>
          </w:tcPr>
          <w:p w14:paraId="4433623A" w14:textId="06BF9E74" w:rsidR="001A2618" w:rsidRPr="00CE252C" w:rsidRDefault="001A2618" w:rsidP="001A2618">
            <w:pPr>
              <w:rPr>
                <w:b/>
                <w:bCs/>
                <w:lang w:val="en-US"/>
              </w:rPr>
            </w:pPr>
            <w:r w:rsidRPr="00CE252C">
              <w:rPr>
                <w:b/>
              </w:rPr>
              <w:t xml:space="preserve">Click </w:t>
            </w:r>
            <w:r>
              <w:rPr>
                <w:b/>
              </w:rPr>
              <w:t>the</w:t>
            </w:r>
            <w:r w:rsidRPr="00CE252C">
              <w:rPr>
                <w:b/>
              </w:rPr>
              <w:t xml:space="preserve"> right-facing arrow to proceed through the story. Then, click the 'Next' arrow to continue.</w:t>
            </w:r>
          </w:p>
        </w:tc>
        <w:tc>
          <w:tcPr>
            <w:tcW w:w="4395" w:type="dxa"/>
            <w:vMerge/>
          </w:tcPr>
          <w:p w14:paraId="024C28BC" w14:textId="77777777" w:rsidR="001A2618" w:rsidRDefault="001A2618" w:rsidP="001A2618"/>
        </w:tc>
      </w:tr>
      <w:tr w:rsidR="001A2618" w14:paraId="4DED1639" w14:textId="77777777" w:rsidTr="00A35467">
        <w:trPr>
          <w:trHeight w:val="369"/>
        </w:trPr>
        <w:tc>
          <w:tcPr>
            <w:tcW w:w="2112" w:type="dxa"/>
          </w:tcPr>
          <w:p w14:paraId="5E25D299" w14:textId="2FF245E8" w:rsidR="001A2618" w:rsidRPr="00CE252C" w:rsidRDefault="001A2618" w:rsidP="001A2618">
            <w:pPr>
              <w:rPr>
                <w:b/>
              </w:rPr>
            </w:pPr>
            <w:r>
              <w:rPr>
                <w:b/>
              </w:rPr>
              <w:t>Advanced Template:</w:t>
            </w:r>
          </w:p>
        </w:tc>
        <w:tc>
          <w:tcPr>
            <w:tcW w:w="7512" w:type="dxa"/>
            <w:gridSpan w:val="2"/>
          </w:tcPr>
          <w:p w14:paraId="31CE1B2F" w14:textId="22474246" w:rsidR="001A2618" w:rsidRPr="0052391C" w:rsidRDefault="001A2618" w:rsidP="001A2618">
            <w:pPr>
              <w:rPr>
                <w:b/>
              </w:rPr>
            </w:pPr>
            <w:r w:rsidRPr="0052391C">
              <w:rPr>
                <w:b/>
                <w:color w:val="FF0000"/>
              </w:rPr>
              <w:t>N/A</w:t>
            </w:r>
          </w:p>
        </w:tc>
        <w:tc>
          <w:tcPr>
            <w:tcW w:w="4395" w:type="dxa"/>
            <w:vMerge/>
          </w:tcPr>
          <w:p w14:paraId="4AF5ACA5" w14:textId="77777777" w:rsidR="001A2618" w:rsidRDefault="001A2618" w:rsidP="001A2618"/>
        </w:tc>
      </w:tr>
      <w:tr w:rsidR="001A2618" w14:paraId="62759009" w14:textId="77777777" w:rsidTr="00A35467">
        <w:tc>
          <w:tcPr>
            <w:tcW w:w="9624" w:type="dxa"/>
            <w:gridSpan w:val="3"/>
            <w:shd w:val="clear" w:color="auto" w:fill="A6A6A6" w:themeFill="background1" w:themeFillShade="A6"/>
          </w:tcPr>
          <w:p w14:paraId="69BBA53D" w14:textId="77777777" w:rsidR="001A2618" w:rsidRPr="002D02F3" w:rsidRDefault="001A2618" w:rsidP="001A2618">
            <w:pPr>
              <w:rPr>
                <w:b/>
              </w:rPr>
            </w:pPr>
            <w:r>
              <w:rPr>
                <w:b/>
              </w:rPr>
              <w:t>Visual (concept only)</w:t>
            </w:r>
          </w:p>
        </w:tc>
        <w:tc>
          <w:tcPr>
            <w:tcW w:w="4395" w:type="dxa"/>
            <w:shd w:val="clear" w:color="auto" w:fill="A6A6A6" w:themeFill="background1" w:themeFillShade="A6"/>
          </w:tcPr>
          <w:p w14:paraId="5EBF0D7E" w14:textId="77777777" w:rsidR="001A2618" w:rsidRPr="002D02F3" w:rsidRDefault="001A2618" w:rsidP="001A2618">
            <w:pPr>
              <w:rPr>
                <w:b/>
              </w:rPr>
            </w:pPr>
            <w:r>
              <w:rPr>
                <w:b/>
              </w:rPr>
              <w:t>Assets</w:t>
            </w:r>
          </w:p>
        </w:tc>
      </w:tr>
      <w:tr w:rsidR="001A2618" w14:paraId="70786B23" w14:textId="77777777" w:rsidTr="00DC631E">
        <w:tc>
          <w:tcPr>
            <w:tcW w:w="9624" w:type="dxa"/>
            <w:gridSpan w:val="3"/>
          </w:tcPr>
          <w:p w14:paraId="53238D5F" w14:textId="77777777" w:rsidR="001A2618" w:rsidRDefault="001A2618" w:rsidP="001A2618"/>
        </w:tc>
        <w:tc>
          <w:tcPr>
            <w:tcW w:w="4395" w:type="dxa"/>
            <w:vMerge w:val="restart"/>
            <w:shd w:val="clear" w:color="auto" w:fill="FFFFFF" w:themeFill="background1"/>
          </w:tcPr>
          <w:p w14:paraId="660A28E4" w14:textId="017F7934" w:rsidR="001A2618" w:rsidRDefault="001A2618" w:rsidP="001A2618">
            <w:r>
              <w:t>m1_t1_p7_i1</w:t>
            </w:r>
          </w:p>
          <w:p w14:paraId="2ECFB32F" w14:textId="77777777" w:rsidR="001A2618" w:rsidRDefault="001A2618" w:rsidP="001A2618">
            <w:r>
              <w:t>(Adobe stock # and description here)</w:t>
            </w:r>
          </w:p>
          <w:p w14:paraId="7119CB51" w14:textId="77777777" w:rsidR="001A2618" w:rsidRDefault="001A2618" w:rsidP="001A2618"/>
          <w:p w14:paraId="0599D9F1" w14:textId="77777777" w:rsidR="001A2618" w:rsidRDefault="001A2618" w:rsidP="001A2618"/>
          <w:p w14:paraId="7A4A9B3C" w14:textId="77777777" w:rsidR="001A2618" w:rsidRDefault="001A2618" w:rsidP="001A2618"/>
          <w:p w14:paraId="1B323ED7" w14:textId="20D6404D" w:rsidR="001A2618" w:rsidRDefault="001A2618" w:rsidP="001A2618">
            <w:r>
              <w:t>Below is where to include the descriptive text for images.  TAG1 = Image 1, TAG 2 = Image 2, TAG3 = Image 3 etc. Each tag should be contained with quotation marks and separated by a comma.</w:t>
            </w:r>
          </w:p>
          <w:p w14:paraId="71A18343" w14:textId="77777777" w:rsidR="001A2618" w:rsidRDefault="001A2618" w:rsidP="001A2618"/>
          <w:p w14:paraId="5C359447" w14:textId="77777777" w:rsidR="001A2618" w:rsidRDefault="001A2618" w:rsidP="001A2618">
            <w:r>
              <w:t>ALT Tags:</w:t>
            </w:r>
          </w:p>
          <w:p w14:paraId="0E865A36" w14:textId="77777777" w:rsidR="001A2618" w:rsidRDefault="001A2618" w:rsidP="001A2618"/>
          <w:p w14:paraId="533F8B1B" w14:textId="7E56C67A" w:rsidR="001A2618" w:rsidRDefault="001A2618" w:rsidP="001A2618">
            <w:r>
              <w:t xml:space="preserve">“TAG1 </w:t>
            </w:r>
            <w:proofErr w:type="spellStart"/>
            <w:r>
              <w:t>Abc</w:t>
            </w:r>
            <w:proofErr w:type="spellEnd"/>
            <w:r>
              <w:t xml:space="preserve">…”, “TAG2Abc…”, “TAG3 </w:t>
            </w:r>
            <w:proofErr w:type="spellStart"/>
            <w:r>
              <w:t>Abc</w:t>
            </w:r>
            <w:proofErr w:type="spellEnd"/>
            <w:r>
              <w:t>…”</w:t>
            </w:r>
          </w:p>
          <w:p w14:paraId="47C85B35" w14:textId="77777777" w:rsidR="001A2618" w:rsidRDefault="001A2618" w:rsidP="001A2618"/>
          <w:p w14:paraId="6146B41B" w14:textId="14E3122C" w:rsidR="001A2618" w:rsidRDefault="001A2618" w:rsidP="001A2618"/>
        </w:tc>
      </w:tr>
      <w:tr w:rsidR="001A2618" w14:paraId="4025465A" w14:textId="77777777" w:rsidTr="00DC631E">
        <w:tc>
          <w:tcPr>
            <w:tcW w:w="9624" w:type="dxa"/>
            <w:gridSpan w:val="3"/>
            <w:shd w:val="clear" w:color="auto" w:fill="A6A6A6" w:themeFill="background1" w:themeFillShade="A6"/>
          </w:tcPr>
          <w:p w14:paraId="56B31D2B" w14:textId="77777777" w:rsidR="001A2618" w:rsidRPr="002D02F3" w:rsidRDefault="001A2618" w:rsidP="001A2618">
            <w:pPr>
              <w:rPr>
                <w:b/>
              </w:rPr>
            </w:pPr>
            <w:r w:rsidRPr="002D02F3">
              <w:rPr>
                <w:b/>
              </w:rPr>
              <w:t>Voiceover Script</w:t>
            </w:r>
          </w:p>
        </w:tc>
        <w:tc>
          <w:tcPr>
            <w:tcW w:w="4395" w:type="dxa"/>
            <w:vMerge/>
            <w:shd w:val="clear" w:color="auto" w:fill="FFFFFF" w:themeFill="background1"/>
          </w:tcPr>
          <w:p w14:paraId="3072D36A" w14:textId="77777777" w:rsidR="001A2618" w:rsidRPr="002D02F3" w:rsidRDefault="001A2618" w:rsidP="001A2618">
            <w:pPr>
              <w:rPr>
                <w:b/>
              </w:rPr>
            </w:pPr>
          </w:p>
        </w:tc>
      </w:tr>
      <w:tr w:rsidR="001A2618" w14:paraId="5E837604" w14:textId="77777777" w:rsidTr="00DC631E">
        <w:tc>
          <w:tcPr>
            <w:tcW w:w="9624" w:type="dxa"/>
            <w:gridSpan w:val="3"/>
          </w:tcPr>
          <w:p w14:paraId="7108B10D" w14:textId="77777777" w:rsidR="001A2618" w:rsidRPr="00F62E71" w:rsidRDefault="001A2618" w:rsidP="001A2618">
            <w:pPr>
              <w:autoSpaceDE w:val="0"/>
              <w:autoSpaceDN w:val="0"/>
              <w:adjustRightInd w:val="0"/>
            </w:pPr>
          </w:p>
        </w:tc>
        <w:tc>
          <w:tcPr>
            <w:tcW w:w="4395" w:type="dxa"/>
            <w:vMerge/>
            <w:shd w:val="clear" w:color="auto" w:fill="FFFFFF" w:themeFill="background1"/>
          </w:tcPr>
          <w:p w14:paraId="757D2F10" w14:textId="77777777" w:rsidR="001A2618" w:rsidRDefault="001A2618" w:rsidP="001A2618"/>
        </w:tc>
      </w:tr>
      <w:tr w:rsidR="001A2618" w14:paraId="3DEF9A9C" w14:textId="77777777" w:rsidTr="00DC631E">
        <w:tc>
          <w:tcPr>
            <w:tcW w:w="9624" w:type="dxa"/>
            <w:gridSpan w:val="3"/>
            <w:shd w:val="clear" w:color="auto" w:fill="A6A6A6" w:themeFill="background1" w:themeFillShade="A6"/>
          </w:tcPr>
          <w:p w14:paraId="7453655F" w14:textId="77777777" w:rsidR="001A2618" w:rsidRPr="002D02F3" w:rsidRDefault="001A2618" w:rsidP="001A2618">
            <w:pPr>
              <w:rPr>
                <w:b/>
              </w:rPr>
            </w:pPr>
            <w:r w:rsidRPr="002D02F3">
              <w:rPr>
                <w:b/>
              </w:rPr>
              <w:t>CC Text</w:t>
            </w:r>
            <w:r>
              <w:rPr>
                <w:b/>
              </w:rPr>
              <w:t xml:space="preserve"> (Only used if VO doesn’t match onscreen text)</w:t>
            </w:r>
          </w:p>
        </w:tc>
        <w:tc>
          <w:tcPr>
            <w:tcW w:w="4395" w:type="dxa"/>
            <w:vMerge/>
            <w:shd w:val="clear" w:color="auto" w:fill="FFFFFF" w:themeFill="background1"/>
          </w:tcPr>
          <w:p w14:paraId="3E64D942" w14:textId="77777777" w:rsidR="001A2618" w:rsidRPr="002D02F3" w:rsidRDefault="001A2618" w:rsidP="001A2618">
            <w:pPr>
              <w:rPr>
                <w:b/>
              </w:rPr>
            </w:pPr>
          </w:p>
        </w:tc>
      </w:tr>
      <w:tr w:rsidR="001A2618" w14:paraId="20F4C0B4" w14:textId="77777777" w:rsidTr="00DC631E">
        <w:trPr>
          <w:trHeight w:val="1175"/>
        </w:trPr>
        <w:tc>
          <w:tcPr>
            <w:tcW w:w="9624" w:type="dxa"/>
            <w:gridSpan w:val="3"/>
          </w:tcPr>
          <w:p w14:paraId="2C0B2026" w14:textId="77777777" w:rsidR="001A2618" w:rsidRDefault="001A2618" w:rsidP="001A2618"/>
          <w:p w14:paraId="41DD249A" w14:textId="77777777" w:rsidR="001A2618" w:rsidRPr="002D02F3" w:rsidRDefault="001A2618" w:rsidP="001A2618">
            <w:pPr>
              <w:rPr>
                <w:b/>
              </w:rPr>
            </w:pPr>
          </w:p>
        </w:tc>
        <w:tc>
          <w:tcPr>
            <w:tcW w:w="4395" w:type="dxa"/>
            <w:vMerge/>
            <w:shd w:val="clear" w:color="auto" w:fill="FFFFFF" w:themeFill="background1"/>
          </w:tcPr>
          <w:p w14:paraId="5BD1F6C5" w14:textId="77777777" w:rsidR="001A2618" w:rsidRDefault="001A2618" w:rsidP="001A2618"/>
        </w:tc>
      </w:tr>
      <w:tr w:rsidR="001A2618" w14:paraId="1D9F039F"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5D43CCB" w14:textId="479155FF" w:rsidR="001A2618" w:rsidRPr="005C1008" w:rsidRDefault="001A2618" w:rsidP="001A2618">
            <w:pPr>
              <w:pageBreakBefore/>
              <w:rPr>
                <w:b/>
              </w:rPr>
            </w:pPr>
            <w:r>
              <w:rPr>
                <w:b/>
              </w:rPr>
              <w:lastRenderedPageBreak/>
              <w:t>Screen: m1_t1_p8</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2CF8EF" w14:textId="6095FD9C" w:rsidR="001A2618" w:rsidRPr="002D02F3" w:rsidRDefault="001A2618" w:rsidP="001A2618">
            <w:pPr>
              <w:rPr>
                <w:b/>
              </w:rPr>
            </w:pPr>
            <w:r w:rsidRPr="002D02F3">
              <w:rPr>
                <w:b/>
              </w:rPr>
              <w:t>Title</w:t>
            </w:r>
            <w:r>
              <w:rPr>
                <w:b/>
              </w:rPr>
              <w:t xml:space="preserve">: </w:t>
            </w:r>
            <w:r w:rsidR="00FF1612">
              <w:rPr>
                <w:b/>
              </w:rPr>
              <w:t>test8</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A56C3B6" w14:textId="77777777" w:rsidR="001A2618" w:rsidRPr="00FB7326" w:rsidRDefault="001A2618" w:rsidP="001A2618">
            <w:pPr>
              <w:rPr>
                <w:b/>
              </w:rPr>
            </w:pPr>
            <w:r>
              <w:rPr>
                <w:b/>
              </w:rPr>
              <w:t xml:space="preserve">Screen Type: </w:t>
            </w:r>
            <w:proofErr w:type="spellStart"/>
            <w:r w:rsidRPr="005D0B1C">
              <w:rPr>
                <w:b/>
              </w:rPr>
              <w:t>flow_click_display</w:t>
            </w:r>
            <w:proofErr w:type="spellEnd"/>
          </w:p>
        </w:tc>
      </w:tr>
      <w:tr w:rsidR="001A2618" w14:paraId="508768CD" w14:textId="77777777" w:rsidTr="00A35467">
        <w:tc>
          <w:tcPr>
            <w:tcW w:w="9624" w:type="dxa"/>
            <w:gridSpan w:val="3"/>
            <w:tcBorders>
              <w:top w:val="single" w:sz="12" w:space="0" w:color="auto"/>
            </w:tcBorders>
            <w:shd w:val="clear" w:color="auto" w:fill="A6A6A6" w:themeFill="background1" w:themeFillShade="A6"/>
          </w:tcPr>
          <w:p w14:paraId="785AB0D1" w14:textId="77777777" w:rsidR="001A2618" w:rsidRPr="002D02F3" w:rsidRDefault="001A2618" w:rsidP="001A2618">
            <w:pPr>
              <w:rPr>
                <w:b/>
              </w:rPr>
            </w:pPr>
            <w:r>
              <w:rPr>
                <w:b/>
              </w:rPr>
              <w:t>Screen Text</w:t>
            </w:r>
          </w:p>
        </w:tc>
        <w:tc>
          <w:tcPr>
            <w:tcW w:w="4395" w:type="dxa"/>
            <w:tcBorders>
              <w:top w:val="single" w:sz="12" w:space="0" w:color="auto"/>
            </w:tcBorders>
            <w:shd w:val="clear" w:color="auto" w:fill="BFBFBF" w:themeFill="background1" w:themeFillShade="BF"/>
          </w:tcPr>
          <w:p w14:paraId="4A3E3BC2" w14:textId="77777777" w:rsidR="001A2618" w:rsidRPr="00FB7326" w:rsidRDefault="001A2618" w:rsidP="001A2618">
            <w:pPr>
              <w:rPr>
                <w:b/>
              </w:rPr>
            </w:pPr>
            <w:r w:rsidRPr="00FB7326">
              <w:rPr>
                <w:b/>
              </w:rPr>
              <w:t>Notes to Developer</w:t>
            </w:r>
          </w:p>
        </w:tc>
      </w:tr>
      <w:tr w:rsidR="001A2618" w14:paraId="79CF03E4" w14:textId="77777777" w:rsidTr="00A35467">
        <w:trPr>
          <w:trHeight w:val="4427"/>
        </w:trPr>
        <w:tc>
          <w:tcPr>
            <w:tcW w:w="9624" w:type="dxa"/>
            <w:gridSpan w:val="3"/>
          </w:tcPr>
          <w:p w14:paraId="75CC6CD1" w14:textId="77777777" w:rsidR="001A2618" w:rsidRDefault="001A2618" w:rsidP="001A2618">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3E7780CB" w14:textId="77777777" w:rsidR="001A2618" w:rsidRDefault="001A2618" w:rsidP="001A2618">
            <w:pPr>
              <w:autoSpaceDE w:val="0"/>
              <w:autoSpaceDN w:val="0"/>
              <w:adjustRightInd w:val="0"/>
              <w:rPr>
                <w:rFonts w:ascii="Microsoft Sans Serif" w:eastAsiaTheme="minorHAnsi" w:hAnsi="Microsoft Sans Serif" w:cs="Microsoft Sans Serif"/>
              </w:rPr>
            </w:pPr>
          </w:p>
          <w:p w14:paraId="49F6700B" w14:textId="77777777" w:rsidR="001A2618" w:rsidRPr="0046380A" w:rsidRDefault="001A2618" w:rsidP="001A2618">
            <w:pPr>
              <w:rPr>
                <w:lang w:val="en-US"/>
              </w:rPr>
            </w:pPr>
            <w:r w:rsidRPr="0046380A">
              <w:rPr>
                <w:b/>
              </w:rPr>
              <w:t>Option One:</w:t>
            </w:r>
            <w:r w:rsidRPr="0046380A">
              <w:t xml:space="preserve"> </w:t>
            </w:r>
            <w:r>
              <w:rPr>
                <w:lang w:val="en-US"/>
              </w:rPr>
              <w:t>Title 1</w:t>
            </w:r>
          </w:p>
          <w:p w14:paraId="0E352F2A" w14:textId="77777777" w:rsidR="001A2618" w:rsidRPr="0046380A" w:rsidRDefault="001A2618" w:rsidP="001A2618">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295F1794" w14:textId="77777777" w:rsidR="001A2618" w:rsidRPr="0046380A" w:rsidRDefault="001A2618" w:rsidP="001A2618">
            <w:pPr>
              <w:rPr>
                <w:b/>
              </w:rPr>
            </w:pPr>
          </w:p>
          <w:p w14:paraId="401860E2" w14:textId="77777777" w:rsidR="001A2618" w:rsidRPr="0046380A" w:rsidRDefault="001A2618" w:rsidP="001A2618">
            <w:pPr>
              <w:rPr>
                <w:lang w:val="en-US"/>
              </w:rPr>
            </w:pPr>
            <w:r w:rsidRPr="0046380A">
              <w:rPr>
                <w:b/>
              </w:rPr>
              <w:t>Option Two:</w:t>
            </w:r>
            <w:r w:rsidRPr="0046380A">
              <w:t xml:space="preserve"> </w:t>
            </w:r>
            <w:r>
              <w:rPr>
                <w:lang w:val="en-US"/>
              </w:rPr>
              <w:t>Title 2</w:t>
            </w:r>
          </w:p>
          <w:p w14:paraId="024988F6" w14:textId="77777777" w:rsidR="001A2618" w:rsidRPr="0046380A" w:rsidRDefault="001A2618" w:rsidP="001A2618">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5A17E416" w14:textId="77777777" w:rsidR="001A2618" w:rsidRDefault="001A2618" w:rsidP="001A2618">
            <w:pPr>
              <w:rPr>
                <w:rFonts w:cstheme="minorHAnsi"/>
              </w:rPr>
            </w:pPr>
          </w:p>
          <w:p w14:paraId="61960BF7" w14:textId="77777777" w:rsidR="001A2618" w:rsidRPr="0046380A" w:rsidRDefault="001A2618" w:rsidP="001A2618">
            <w:pPr>
              <w:rPr>
                <w:lang w:val="en-US"/>
              </w:rPr>
            </w:pPr>
            <w:r w:rsidRPr="0046380A">
              <w:rPr>
                <w:b/>
              </w:rPr>
              <w:t>Option T</w:t>
            </w:r>
            <w:r>
              <w:rPr>
                <w:b/>
              </w:rPr>
              <w:t>hree</w:t>
            </w:r>
            <w:r w:rsidRPr="0046380A">
              <w:rPr>
                <w:b/>
              </w:rPr>
              <w:t>:</w:t>
            </w:r>
            <w:r w:rsidRPr="0046380A">
              <w:t xml:space="preserve"> </w:t>
            </w:r>
            <w:r>
              <w:rPr>
                <w:lang w:val="en-US"/>
              </w:rPr>
              <w:t>Title 3</w:t>
            </w:r>
          </w:p>
          <w:p w14:paraId="5455E9C2" w14:textId="77777777" w:rsidR="001A2618" w:rsidRPr="0046380A" w:rsidRDefault="001A2618" w:rsidP="001A2618">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7EF587F2" w14:textId="77777777" w:rsidR="001A2618" w:rsidRPr="0046380A" w:rsidRDefault="001A2618" w:rsidP="001A2618">
            <w:pPr>
              <w:autoSpaceDE w:val="0"/>
              <w:autoSpaceDN w:val="0"/>
              <w:adjustRightInd w:val="0"/>
              <w:rPr>
                <w:rFonts w:ascii="Microsoft Sans Serif" w:eastAsiaTheme="minorHAnsi" w:hAnsi="Microsoft Sans Serif" w:cs="Microsoft Sans Serif"/>
              </w:rPr>
            </w:pPr>
          </w:p>
          <w:p w14:paraId="2C6D5244" w14:textId="77777777" w:rsidR="001A2618" w:rsidRPr="00F62E71" w:rsidRDefault="001A2618" w:rsidP="001A2618">
            <w:pPr>
              <w:rPr>
                <w:rFonts w:cstheme="minorHAnsi"/>
              </w:rPr>
            </w:pPr>
          </w:p>
        </w:tc>
        <w:tc>
          <w:tcPr>
            <w:tcW w:w="4395" w:type="dxa"/>
            <w:vMerge w:val="restart"/>
          </w:tcPr>
          <w:p w14:paraId="78F9BE36" w14:textId="77777777" w:rsidR="001A2618" w:rsidRDefault="001A2618" w:rsidP="001A2618">
            <w:r>
              <w:t>Standard Flow Click and Display screen</w:t>
            </w:r>
          </w:p>
          <w:p w14:paraId="200310B6" w14:textId="77777777" w:rsidR="001A2618" w:rsidRPr="002D02F3" w:rsidRDefault="001A2618" w:rsidP="001A2618"/>
          <w:p w14:paraId="30A4C998" w14:textId="77777777" w:rsidR="001A2618" w:rsidRDefault="001A2618" w:rsidP="001A2618"/>
          <w:p w14:paraId="3CD69DE4" w14:textId="77777777" w:rsidR="001A2618" w:rsidRDefault="001A2618" w:rsidP="001A2618"/>
          <w:p w14:paraId="10740D39" w14:textId="77777777" w:rsidR="001A2618" w:rsidRDefault="001A2618" w:rsidP="001A2618"/>
          <w:p w14:paraId="4F2BEB91" w14:textId="77777777" w:rsidR="001A2618" w:rsidRDefault="001A2618" w:rsidP="001A2618"/>
          <w:p w14:paraId="62F90BCA" w14:textId="77777777" w:rsidR="001A2618" w:rsidRDefault="001A2618" w:rsidP="001A2618"/>
          <w:p w14:paraId="074636BA" w14:textId="77777777" w:rsidR="001A2618" w:rsidRDefault="001A2618" w:rsidP="001A2618"/>
          <w:p w14:paraId="2BAE3817" w14:textId="77777777" w:rsidR="001A2618" w:rsidRDefault="001A2618" w:rsidP="001A2618"/>
          <w:p w14:paraId="55AA9EE0" w14:textId="78D4280E" w:rsidR="001A2618" w:rsidRPr="0052391C" w:rsidRDefault="001A2618" w:rsidP="001A2618">
            <w:pPr>
              <w:rPr>
                <w:b/>
                <w:bCs/>
                <w:i/>
                <w:iCs/>
                <w:color w:val="FF0000"/>
                <w:u w:val="single"/>
              </w:rPr>
            </w:pPr>
            <w:r>
              <w:rPr>
                <w:b/>
                <w:bCs/>
                <w:i/>
                <w:iCs/>
                <w:color w:val="FF0000"/>
                <w:u w:val="single"/>
              </w:rPr>
              <w:t>Basic</w:t>
            </w:r>
            <w:r w:rsidRPr="0052391C">
              <w:rPr>
                <w:b/>
                <w:bCs/>
                <w:i/>
                <w:iCs/>
                <w:color w:val="FF0000"/>
                <w:u w:val="single"/>
              </w:rPr>
              <w:t xml:space="preserve"> Template only.</w:t>
            </w:r>
          </w:p>
          <w:p w14:paraId="06C329A9" w14:textId="77777777" w:rsidR="001A2618" w:rsidRDefault="001A2618" w:rsidP="001A2618"/>
          <w:p w14:paraId="0D9DCD05" w14:textId="7A2EBD3E" w:rsidR="001A2618" w:rsidRPr="002D02F3" w:rsidRDefault="001A2618" w:rsidP="001A2618">
            <w:r>
              <w:t>Audio Clips: #</w:t>
            </w:r>
          </w:p>
        </w:tc>
      </w:tr>
      <w:tr w:rsidR="001A2618" w14:paraId="348D00CF" w14:textId="77777777" w:rsidTr="00A35467">
        <w:trPr>
          <w:trHeight w:val="267"/>
        </w:trPr>
        <w:tc>
          <w:tcPr>
            <w:tcW w:w="9624" w:type="dxa"/>
            <w:gridSpan w:val="3"/>
            <w:shd w:val="clear" w:color="auto" w:fill="A6A6A6" w:themeFill="background1" w:themeFillShade="A6"/>
          </w:tcPr>
          <w:p w14:paraId="15D5422F" w14:textId="77777777" w:rsidR="001A2618" w:rsidRPr="002D02F3" w:rsidRDefault="001A2618" w:rsidP="001A2618">
            <w:pPr>
              <w:rPr>
                <w:b/>
              </w:rPr>
            </w:pPr>
            <w:r>
              <w:rPr>
                <w:b/>
              </w:rPr>
              <w:t>User Directive</w:t>
            </w:r>
          </w:p>
        </w:tc>
        <w:tc>
          <w:tcPr>
            <w:tcW w:w="4395" w:type="dxa"/>
            <w:vMerge/>
          </w:tcPr>
          <w:p w14:paraId="3158BE65" w14:textId="77777777" w:rsidR="001A2618" w:rsidRDefault="001A2618" w:rsidP="001A2618"/>
        </w:tc>
      </w:tr>
      <w:tr w:rsidR="001A2618" w14:paraId="31255398" w14:textId="77777777" w:rsidTr="00A35467">
        <w:trPr>
          <w:trHeight w:val="166"/>
        </w:trPr>
        <w:tc>
          <w:tcPr>
            <w:tcW w:w="2112" w:type="dxa"/>
          </w:tcPr>
          <w:p w14:paraId="05C33E03" w14:textId="6793E58B" w:rsidR="001A2618" w:rsidRPr="00CE252C" w:rsidRDefault="001A2618" w:rsidP="001A2618">
            <w:pPr>
              <w:rPr>
                <w:b/>
                <w:bCs/>
                <w:lang w:val="en-US"/>
              </w:rPr>
            </w:pPr>
            <w:r>
              <w:rPr>
                <w:b/>
                <w:bCs/>
                <w:lang w:val="en-US"/>
              </w:rPr>
              <w:t>Basic Template:</w:t>
            </w:r>
          </w:p>
        </w:tc>
        <w:tc>
          <w:tcPr>
            <w:tcW w:w="7512" w:type="dxa"/>
            <w:gridSpan w:val="2"/>
          </w:tcPr>
          <w:p w14:paraId="2064D00E" w14:textId="322A3F37" w:rsidR="001A2618" w:rsidRPr="00CE252C" w:rsidRDefault="001A2618" w:rsidP="001A2618">
            <w:pPr>
              <w:rPr>
                <w:b/>
                <w:bCs/>
                <w:lang w:val="en-US"/>
              </w:rPr>
            </w:pPr>
            <w:r w:rsidRPr="00F62E71">
              <w:rPr>
                <w:rFonts w:cstheme="minorHAnsi"/>
                <w:b/>
                <w:bCs/>
              </w:rPr>
              <w:t xml:space="preserve">Click </w:t>
            </w:r>
            <w:r>
              <w:rPr>
                <w:rFonts w:cstheme="minorHAnsi"/>
                <w:b/>
                <w:bCs/>
              </w:rPr>
              <w:t>each of the X steps below to learn more. Then, click the ‘Next’ arrow to continue.</w:t>
            </w:r>
          </w:p>
        </w:tc>
        <w:tc>
          <w:tcPr>
            <w:tcW w:w="4395" w:type="dxa"/>
            <w:vMerge/>
          </w:tcPr>
          <w:p w14:paraId="568E6E2B" w14:textId="77777777" w:rsidR="001A2618" w:rsidRDefault="001A2618" w:rsidP="001A2618"/>
        </w:tc>
      </w:tr>
      <w:tr w:rsidR="001A2618" w14:paraId="7E072579" w14:textId="77777777" w:rsidTr="00A35467">
        <w:trPr>
          <w:trHeight w:val="166"/>
        </w:trPr>
        <w:tc>
          <w:tcPr>
            <w:tcW w:w="2112" w:type="dxa"/>
          </w:tcPr>
          <w:p w14:paraId="7DBB95EB" w14:textId="5541AE39" w:rsidR="001A2618" w:rsidRPr="00F62E71" w:rsidRDefault="001A2618" w:rsidP="001A2618">
            <w:pPr>
              <w:rPr>
                <w:rFonts w:cstheme="minorHAnsi"/>
                <w:b/>
                <w:bCs/>
              </w:rPr>
            </w:pPr>
            <w:r>
              <w:rPr>
                <w:rFonts w:cstheme="minorHAnsi"/>
                <w:b/>
                <w:bCs/>
              </w:rPr>
              <w:t>Advanced Template</w:t>
            </w:r>
          </w:p>
        </w:tc>
        <w:tc>
          <w:tcPr>
            <w:tcW w:w="7512" w:type="dxa"/>
            <w:gridSpan w:val="2"/>
          </w:tcPr>
          <w:p w14:paraId="4791929E" w14:textId="7DD2B8B3" w:rsidR="001A2618" w:rsidRPr="00F62E71" w:rsidRDefault="001A2618" w:rsidP="001A2618">
            <w:pPr>
              <w:rPr>
                <w:rFonts w:cstheme="minorHAnsi"/>
                <w:b/>
                <w:bCs/>
              </w:rPr>
            </w:pPr>
            <w:r w:rsidRPr="00FA4A9A">
              <w:rPr>
                <w:rFonts w:cstheme="minorHAnsi"/>
                <w:b/>
                <w:bCs/>
                <w:color w:val="FF0000"/>
              </w:rPr>
              <w:t>N/A</w:t>
            </w:r>
          </w:p>
        </w:tc>
        <w:tc>
          <w:tcPr>
            <w:tcW w:w="4395" w:type="dxa"/>
            <w:vMerge/>
          </w:tcPr>
          <w:p w14:paraId="36B2A23F" w14:textId="77777777" w:rsidR="001A2618" w:rsidRDefault="001A2618" w:rsidP="001A2618"/>
        </w:tc>
      </w:tr>
      <w:tr w:rsidR="001A2618" w14:paraId="017183FB" w14:textId="77777777" w:rsidTr="00A35467">
        <w:tc>
          <w:tcPr>
            <w:tcW w:w="9624" w:type="dxa"/>
            <w:gridSpan w:val="3"/>
            <w:shd w:val="clear" w:color="auto" w:fill="A6A6A6" w:themeFill="background1" w:themeFillShade="A6"/>
          </w:tcPr>
          <w:p w14:paraId="0004BE3F" w14:textId="77777777" w:rsidR="001A2618" w:rsidRPr="002D02F3" w:rsidRDefault="001A2618" w:rsidP="001A2618">
            <w:pPr>
              <w:rPr>
                <w:b/>
              </w:rPr>
            </w:pPr>
            <w:r>
              <w:rPr>
                <w:b/>
              </w:rPr>
              <w:t>Visual (concept only)</w:t>
            </w:r>
          </w:p>
        </w:tc>
        <w:tc>
          <w:tcPr>
            <w:tcW w:w="4395" w:type="dxa"/>
            <w:shd w:val="clear" w:color="auto" w:fill="A6A6A6" w:themeFill="background1" w:themeFillShade="A6"/>
          </w:tcPr>
          <w:p w14:paraId="51032A10" w14:textId="77777777" w:rsidR="001A2618" w:rsidRPr="002D02F3" w:rsidRDefault="001A2618" w:rsidP="001A2618">
            <w:pPr>
              <w:rPr>
                <w:b/>
              </w:rPr>
            </w:pPr>
            <w:r>
              <w:rPr>
                <w:b/>
              </w:rPr>
              <w:t>Assets</w:t>
            </w:r>
          </w:p>
        </w:tc>
      </w:tr>
      <w:tr w:rsidR="001A2618" w14:paraId="5AE6EEF1" w14:textId="77777777" w:rsidTr="00A35467">
        <w:tc>
          <w:tcPr>
            <w:tcW w:w="9624" w:type="dxa"/>
            <w:gridSpan w:val="3"/>
          </w:tcPr>
          <w:p w14:paraId="7AE0DF30" w14:textId="77777777" w:rsidR="001A2618" w:rsidRDefault="001A2618" w:rsidP="001A2618"/>
        </w:tc>
        <w:tc>
          <w:tcPr>
            <w:tcW w:w="4395" w:type="dxa"/>
            <w:vMerge w:val="restart"/>
          </w:tcPr>
          <w:p w14:paraId="5A932F58" w14:textId="24ED794F" w:rsidR="001A2618" w:rsidRDefault="001A2618" w:rsidP="001A2618">
            <w:r>
              <w:t>m1_t1_p8_i1</w:t>
            </w:r>
          </w:p>
          <w:p w14:paraId="5B8C214D" w14:textId="77777777" w:rsidR="001A2618" w:rsidRDefault="001A2618" w:rsidP="001A2618">
            <w:r>
              <w:t>(Adobe stock # and description here)</w:t>
            </w:r>
          </w:p>
          <w:p w14:paraId="29E67B1D" w14:textId="77777777" w:rsidR="001A2618" w:rsidRDefault="001A2618" w:rsidP="001A2618"/>
          <w:p w14:paraId="0A0DCFD8" w14:textId="77777777" w:rsidR="001A2618" w:rsidRDefault="001A2618" w:rsidP="001A2618"/>
          <w:p w14:paraId="4EEB4FCF" w14:textId="77777777" w:rsidR="001A2618" w:rsidRDefault="001A2618" w:rsidP="001A2618"/>
          <w:p w14:paraId="346196D6" w14:textId="60B42740" w:rsidR="001A2618" w:rsidRDefault="001A2618" w:rsidP="001A2618">
            <w:r>
              <w:t>Below is where to include the descriptive text for images.  TAG1 = Image 1, TAG 2 = Image 2, TAG3 = Image 3 etc. Each tag should be contained with quotation marks and separated by a comma.</w:t>
            </w:r>
          </w:p>
          <w:p w14:paraId="1EE45308" w14:textId="77777777" w:rsidR="001A2618" w:rsidRDefault="001A2618" w:rsidP="001A2618"/>
          <w:p w14:paraId="385211BB" w14:textId="77777777" w:rsidR="001A2618" w:rsidRDefault="001A2618" w:rsidP="001A2618">
            <w:r>
              <w:t>ALT Tags:</w:t>
            </w:r>
          </w:p>
          <w:p w14:paraId="3F7EF2C6" w14:textId="77777777" w:rsidR="001A2618" w:rsidRDefault="001A2618" w:rsidP="001A2618"/>
          <w:p w14:paraId="0434667B" w14:textId="423C23F9" w:rsidR="001A2618" w:rsidRDefault="001A2618" w:rsidP="001A2618">
            <w:r>
              <w:lastRenderedPageBreak/>
              <w:t xml:space="preserve">“TAG1 </w:t>
            </w:r>
            <w:proofErr w:type="spellStart"/>
            <w:r>
              <w:t>Abc</w:t>
            </w:r>
            <w:proofErr w:type="spellEnd"/>
            <w:r>
              <w:t>…”, “TAG2Abc…”</w:t>
            </w:r>
            <w:proofErr w:type="gramStart"/>
            <w:r>
              <w:t>,“</w:t>
            </w:r>
            <w:proofErr w:type="gramEnd"/>
            <w:r>
              <w:t xml:space="preserve">TAG3 </w:t>
            </w:r>
            <w:proofErr w:type="spellStart"/>
            <w:r>
              <w:t>Abc</w:t>
            </w:r>
            <w:proofErr w:type="spellEnd"/>
            <w:r>
              <w:t>…”</w:t>
            </w:r>
          </w:p>
          <w:p w14:paraId="694C3A46" w14:textId="77777777" w:rsidR="001A2618" w:rsidRDefault="001A2618" w:rsidP="001A2618"/>
          <w:p w14:paraId="52748389" w14:textId="77777777" w:rsidR="001A2618" w:rsidRDefault="001A2618" w:rsidP="001A2618"/>
        </w:tc>
      </w:tr>
      <w:tr w:rsidR="001A2618" w14:paraId="1E098C7E" w14:textId="77777777" w:rsidTr="00A35467">
        <w:tc>
          <w:tcPr>
            <w:tcW w:w="9624" w:type="dxa"/>
            <w:gridSpan w:val="3"/>
            <w:shd w:val="clear" w:color="auto" w:fill="A6A6A6" w:themeFill="background1" w:themeFillShade="A6"/>
          </w:tcPr>
          <w:p w14:paraId="68697B06" w14:textId="77777777" w:rsidR="001A2618" w:rsidRPr="002D02F3" w:rsidRDefault="001A2618" w:rsidP="001A2618">
            <w:pPr>
              <w:rPr>
                <w:b/>
              </w:rPr>
            </w:pPr>
            <w:r w:rsidRPr="002D02F3">
              <w:rPr>
                <w:b/>
              </w:rPr>
              <w:t>Voiceover Script</w:t>
            </w:r>
          </w:p>
        </w:tc>
        <w:tc>
          <w:tcPr>
            <w:tcW w:w="4395" w:type="dxa"/>
            <w:vMerge/>
            <w:shd w:val="clear" w:color="auto" w:fill="A6A6A6" w:themeFill="background1" w:themeFillShade="A6"/>
          </w:tcPr>
          <w:p w14:paraId="31A18F77" w14:textId="77777777" w:rsidR="001A2618" w:rsidRPr="002D02F3" w:rsidRDefault="001A2618" w:rsidP="001A2618">
            <w:pPr>
              <w:rPr>
                <w:b/>
              </w:rPr>
            </w:pPr>
          </w:p>
        </w:tc>
      </w:tr>
      <w:tr w:rsidR="001A2618" w14:paraId="29F73BA2" w14:textId="77777777" w:rsidTr="00A35467">
        <w:tc>
          <w:tcPr>
            <w:tcW w:w="9624" w:type="dxa"/>
            <w:gridSpan w:val="3"/>
          </w:tcPr>
          <w:p w14:paraId="6F5F8374" w14:textId="77777777" w:rsidR="001A2618" w:rsidRPr="00F62E71" w:rsidRDefault="001A2618" w:rsidP="001A2618">
            <w:pPr>
              <w:autoSpaceDE w:val="0"/>
              <w:autoSpaceDN w:val="0"/>
              <w:adjustRightInd w:val="0"/>
            </w:pPr>
          </w:p>
        </w:tc>
        <w:tc>
          <w:tcPr>
            <w:tcW w:w="4395" w:type="dxa"/>
            <w:vMerge/>
          </w:tcPr>
          <w:p w14:paraId="3E42F67F" w14:textId="77777777" w:rsidR="001A2618" w:rsidRDefault="001A2618" w:rsidP="001A2618"/>
        </w:tc>
      </w:tr>
      <w:tr w:rsidR="001A2618" w14:paraId="05C09FBA" w14:textId="77777777" w:rsidTr="00A35467">
        <w:tc>
          <w:tcPr>
            <w:tcW w:w="9624" w:type="dxa"/>
            <w:gridSpan w:val="3"/>
            <w:shd w:val="clear" w:color="auto" w:fill="A6A6A6" w:themeFill="background1" w:themeFillShade="A6"/>
          </w:tcPr>
          <w:p w14:paraId="0CB772FF" w14:textId="77777777" w:rsidR="001A2618" w:rsidRPr="002D02F3" w:rsidRDefault="001A2618" w:rsidP="001A2618">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74C35C80" w14:textId="77777777" w:rsidR="001A2618" w:rsidRPr="002D02F3" w:rsidRDefault="001A2618" w:rsidP="001A2618">
            <w:pPr>
              <w:rPr>
                <w:b/>
              </w:rPr>
            </w:pPr>
          </w:p>
        </w:tc>
      </w:tr>
      <w:tr w:rsidR="001A2618" w14:paraId="240205C8" w14:textId="77777777" w:rsidTr="00A35467">
        <w:trPr>
          <w:trHeight w:val="324"/>
        </w:trPr>
        <w:tc>
          <w:tcPr>
            <w:tcW w:w="9624" w:type="dxa"/>
            <w:gridSpan w:val="3"/>
          </w:tcPr>
          <w:p w14:paraId="59045E9E" w14:textId="5443E97E" w:rsidR="001A2618" w:rsidRPr="002D02F3" w:rsidRDefault="001A2618" w:rsidP="001A2618">
            <w:pPr>
              <w:rPr>
                <w:b/>
              </w:rPr>
            </w:pPr>
          </w:p>
        </w:tc>
        <w:tc>
          <w:tcPr>
            <w:tcW w:w="4395" w:type="dxa"/>
            <w:vMerge/>
          </w:tcPr>
          <w:p w14:paraId="17AEB27C" w14:textId="77777777" w:rsidR="001A2618" w:rsidRDefault="001A2618" w:rsidP="001A2618"/>
        </w:tc>
      </w:tr>
    </w:tbl>
    <w:p w14:paraId="7CA48F1D" w14:textId="77777777" w:rsidR="0056248E" w:rsidRDefault="0056248E" w:rsidP="0056248E"/>
    <w:p w14:paraId="7078F3AA" w14:textId="77777777" w:rsidR="0056248E" w:rsidRDefault="0056248E"/>
    <w:tbl>
      <w:tblPr>
        <w:tblStyle w:val="TableGrid"/>
        <w:tblW w:w="14019" w:type="dxa"/>
        <w:tblLook w:val="04A0" w:firstRow="1" w:lastRow="0" w:firstColumn="1" w:lastColumn="0" w:noHBand="0" w:noVBand="1"/>
      </w:tblPr>
      <w:tblGrid>
        <w:gridCol w:w="2112"/>
        <w:gridCol w:w="435"/>
        <w:gridCol w:w="7077"/>
        <w:gridCol w:w="4395"/>
      </w:tblGrid>
      <w:tr w:rsidR="00204F35" w14:paraId="47ED5B26"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1B677B1" w14:textId="161A4BCD" w:rsidR="00204F35" w:rsidRPr="005C1008" w:rsidRDefault="00204F35" w:rsidP="007B33F9">
            <w:pPr>
              <w:pageBreakBefore/>
              <w:rPr>
                <w:b/>
              </w:rPr>
            </w:pPr>
            <w:r>
              <w:rPr>
                <w:b/>
              </w:rPr>
              <w:lastRenderedPageBreak/>
              <w:t>Screen: m1_t1_p9</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01AA987" w14:textId="6050767A" w:rsidR="00204F35" w:rsidRPr="002D02F3" w:rsidRDefault="00204F35" w:rsidP="00197322">
            <w:pPr>
              <w:rPr>
                <w:b/>
              </w:rPr>
            </w:pPr>
            <w:r w:rsidRPr="002D02F3">
              <w:rPr>
                <w:b/>
              </w:rPr>
              <w:t>Title</w:t>
            </w:r>
            <w:r>
              <w:rPr>
                <w:b/>
              </w:rPr>
              <w:t xml:space="preserve">: </w:t>
            </w:r>
            <w:r w:rsidR="004F26A7">
              <w:rPr>
                <w:b/>
              </w:rPr>
              <w:t>test9</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9E66CEB" w14:textId="0122F1FD" w:rsidR="00204F35" w:rsidRPr="00FB7326" w:rsidRDefault="00204F35" w:rsidP="00197322">
            <w:pPr>
              <w:rPr>
                <w:b/>
              </w:rPr>
            </w:pPr>
            <w:r>
              <w:rPr>
                <w:b/>
              </w:rPr>
              <w:t xml:space="preserve">Screen Type: </w:t>
            </w:r>
            <w:proofErr w:type="spellStart"/>
            <w:r w:rsidRPr="005D0B1C">
              <w:rPr>
                <w:b/>
              </w:rPr>
              <w:t>text_click_display</w:t>
            </w:r>
            <w:proofErr w:type="spellEnd"/>
          </w:p>
        </w:tc>
      </w:tr>
      <w:tr w:rsidR="00CB6B9C" w14:paraId="33163372" w14:textId="77777777" w:rsidTr="00197322">
        <w:tc>
          <w:tcPr>
            <w:tcW w:w="9624" w:type="dxa"/>
            <w:gridSpan w:val="3"/>
            <w:tcBorders>
              <w:top w:val="single" w:sz="12" w:space="0" w:color="auto"/>
            </w:tcBorders>
            <w:shd w:val="clear" w:color="auto" w:fill="A6A6A6" w:themeFill="background1" w:themeFillShade="A6"/>
          </w:tcPr>
          <w:p w14:paraId="77CE8A3B" w14:textId="77777777" w:rsidR="00CB6B9C" w:rsidRPr="002D02F3" w:rsidRDefault="00CB6B9C" w:rsidP="00197322">
            <w:pPr>
              <w:rPr>
                <w:b/>
              </w:rPr>
            </w:pPr>
            <w:r>
              <w:rPr>
                <w:b/>
              </w:rPr>
              <w:t>Screen Text</w:t>
            </w:r>
          </w:p>
        </w:tc>
        <w:tc>
          <w:tcPr>
            <w:tcW w:w="4395" w:type="dxa"/>
            <w:tcBorders>
              <w:top w:val="single" w:sz="12" w:space="0" w:color="auto"/>
            </w:tcBorders>
            <w:shd w:val="clear" w:color="auto" w:fill="BFBFBF" w:themeFill="background1" w:themeFillShade="BF"/>
          </w:tcPr>
          <w:p w14:paraId="4999F9EF" w14:textId="77777777" w:rsidR="00CB6B9C" w:rsidRPr="00FB7326" w:rsidRDefault="00CB6B9C" w:rsidP="00197322">
            <w:pPr>
              <w:rPr>
                <w:b/>
              </w:rPr>
            </w:pPr>
            <w:r w:rsidRPr="00FB7326">
              <w:rPr>
                <w:b/>
              </w:rPr>
              <w:t>Notes to Developer</w:t>
            </w:r>
          </w:p>
        </w:tc>
      </w:tr>
      <w:tr w:rsidR="00FA4A9A" w14:paraId="14F10690" w14:textId="77777777" w:rsidTr="00197322">
        <w:trPr>
          <w:trHeight w:val="4427"/>
        </w:trPr>
        <w:tc>
          <w:tcPr>
            <w:tcW w:w="9624" w:type="dxa"/>
            <w:gridSpan w:val="3"/>
          </w:tcPr>
          <w:p w14:paraId="75C06C49" w14:textId="77777777" w:rsidR="00FA4A9A" w:rsidRDefault="00FA4A9A" w:rsidP="00197322">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72071E7C" w14:textId="77777777" w:rsidR="00FA4A9A" w:rsidRDefault="00FA4A9A" w:rsidP="00197322">
            <w:pPr>
              <w:autoSpaceDE w:val="0"/>
              <w:autoSpaceDN w:val="0"/>
              <w:adjustRightInd w:val="0"/>
              <w:rPr>
                <w:rFonts w:ascii="Microsoft Sans Serif" w:eastAsiaTheme="minorHAnsi" w:hAnsi="Microsoft Sans Serif" w:cs="Microsoft Sans Serif"/>
              </w:rPr>
            </w:pPr>
          </w:p>
          <w:p w14:paraId="4C4287D9" w14:textId="77777777" w:rsidR="00FA4A9A" w:rsidRPr="0046380A" w:rsidRDefault="00FA4A9A" w:rsidP="00197322">
            <w:pPr>
              <w:rPr>
                <w:b/>
                <w:bCs/>
                <w:lang w:val="en-US"/>
              </w:rPr>
            </w:pPr>
          </w:p>
          <w:p w14:paraId="2F626673" w14:textId="66F6888A" w:rsidR="00FA4A9A" w:rsidRPr="0046380A" w:rsidRDefault="00FA4A9A" w:rsidP="00197322">
            <w:pPr>
              <w:rPr>
                <w:lang w:val="en-US"/>
              </w:rPr>
            </w:pPr>
            <w:r w:rsidRPr="0046380A">
              <w:rPr>
                <w:b/>
              </w:rPr>
              <w:t>Option One:</w:t>
            </w:r>
            <w:r w:rsidRPr="0046380A">
              <w:t xml:space="preserve"> </w:t>
            </w:r>
            <w:r>
              <w:rPr>
                <w:lang w:val="en-US"/>
              </w:rPr>
              <w:t>Title 1</w:t>
            </w:r>
          </w:p>
          <w:p w14:paraId="6D0122B7" w14:textId="501DFF22" w:rsidR="00FA4A9A" w:rsidRPr="0046380A" w:rsidRDefault="00FA4A9A" w:rsidP="00197322">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5F9DB79F" w14:textId="77777777" w:rsidR="00FA4A9A" w:rsidRPr="0046380A" w:rsidRDefault="00FA4A9A" w:rsidP="00197322">
            <w:pPr>
              <w:rPr>
                <w:b/>
              </w:rPr>
            </w:pPr>
          </w:p>
          <w:p w14:paraId="409A3364" w14:textId="1AE10F98" w:rsidR="00FA4A9A" w:rsidRPr="0046380A" w:rsidRDefault="00FA4A9A" w:rsidP="00197322">
            <w:pPr>
              <w:rPr>
                <w:lang w:val="en-US"/>
              </w:rPr>
            </w:pPr>
            <w:r w:rsidRPr="0046380A">
              <w:rPr>
                <w:b/>
              </w:rPr>
              <w:t>Option Two:</w:t>
            </w:r>
            <w:r w:rsidRPr="0046380A">
              <w:t xml:space="preserve"> </w:t>
            </w:r>
            <w:r>
              <w:rPr>
                <w:lang w:val="en-US"/>
              </w:rPr>
              <w:t>Title 2</w:t>
            </w:r>
          </w:p>
          <w:p w14:paraId="60D7DB56" w14:textId="77777777" w:rsidR="00FA4A9A" w:rsidRPr="0046380A" w:rsidRDefault="00FA4A9A" w:rsidP="00F65807">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3359B00B" w14:textId="77777777" w:rsidR="00FA4A9A" w:rsidRDefault="00FA4A9A" w:rsidP="00197322">
            <w:pPr>
              <w:rPr>
                <w:rFonts w:cstheme="minorHAnsi"/>
              </w:rPr>
            </w:pPr>
          </w:p>
          <w:p w14:paraId="12C373E2" w14:textId="471FFE8E" w:rsidR="00FA4A9A" w:rsidRPr="0046380A" w:rsidRDefault="00FA4A9A" w:rsidP="00197322">
            <w:pPr>
              <w:rPr>
                <w:lang w:val="en-US"/>
              </w:rPr>
            </w:pPr>
            <w:r w:rsidRPr="0046380A">
              <w:rPr>
                <w:b/>
              </w:rPr>
              <w:t>Option T</w:t>
            </w:r>
            <w:r>
              <w:rPr>
                <w:b/>
              </w:rPr>
              <w:t>hree</w:t>
            </w:r>
            <w:r w:rsidRPr="0046380A">
              <w:rPr>
                <w:b/>
              </w:rPr>
              <w:t>:</w:t>
            </w:r>
            <w:r w:rsidRPr="0046380A">
              <w:t xml:space="preserve"> </w:t>
            </w:r>
            <w:r>
              <w:rPr>
                <w:lang w:val="en-US"/>
              </w:rPr>
              <w:t>Title 3</w:t>
            </w:r>
          </w:p>
          <w:p w14:paraId="03514BDC" w14:textId="77777777" w:rsidR="00FA4A9A" w:rsidRPr="0046380A" w:rsidRDefault="00FA4A9A" w:rsidP="00F65807">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4AD885CE" w14:textId="77777777" w:rsidR="00FA4A9A" w:rsidRPr="00F62E71" w:rsidRDefault="00FA4A9A" w:rsidP="00197322">
            <w:pPr>
              <w:rPr>
                <w:rFonts w:cstheme="minorHAnsi"/>
              </w:rPr>
            </w:pPr>
          </w:p>
        </w:tc>
        <w:tc>
          <w:tcPr>
            <w:tcW w:w="4395" w:type="dxa"/>
            <w:vMerge w:val="restart"/>
          </w:tcPr>
          <w:p w14:paraId="6F920434" w14:textId="10FE7135" w:rsidR="00FA4A9A" w:rsidRDefault="00FA4A9A" w:rsidP="00197322">
            <w:r>
              <w:t>Standard Text Click and Display screen (</w:t>
            </w:r>
            <w:r w:rsidR="008667ED">
              <w:t>i</w:t>
            </w:r>
            <w:r>
              <w:t>tems must be formatted exactly as shown to work with the auto tool.)</w:t>
            </w:r>
          </w:p>
          <w:p w14:paraId="4FB82CF6" w14:textId="77777777" w:rsidR="00FA4A9A" w:rsidRPr="002D02F3" w:rsidRDefault="00FA4A9A" w:rsidP="00197322"/>
          <w:p w14:paraId="67A1ACC3" w14:textId="77777777" w:rsidR="00FA4A9A" w:rsidRDefault="00FA4A9A" w:rsidP="00197322"/>
          <w:p w14:paraId="406D950C" w14:textId="226DD9A4" w:rsidR="00FA4A9A" w:rsidRPr="00FA4A9A" w:rsidRDefault="00697E46" w:rsidP="00197322">
            <w:pPr>
              <w:rPr>
                <w:b/>
                <w:bCs/>
                <w:i/>
                <w:iCs/>
                <w:color w:val="FF0000"/>
                <w:u w:val="single"/>
              </w:rPr>
            </w:pPr>
            <w:r>
              <w:rPr>
                <w:b/>
                <w:bCs/>
                <w:i/>
                <w:iCs/>
                <w:color w:val="FF0000"/>
                <w:u w:val="single"/>
              </w:rPr>
              <w:t>Basic</w:t>
            </w:r>
            <w:r w:rsidR="00FA4A9A" w:rsidRPr="00FA4A9A">
              <w:rPr>
                <w:b/>
                <w:bCs/>
                <w:i/>
                <w:iCs/>
                <w:color w:val="FF0000"/>
                <w:u w:val="single"/>
              </w:rPr>
              <w:t xml:space="preserve"> Template Only</w:t>
            </w:r>
          </w:p>
          <w:p w14:paraId="46FBCFE4" w14:textId="6A2A1964" w:rsidR="00FA4A9A" w:rsidRDefault="00FA4A9A" w:rsidP="00197322">
            <w:r>
              <w:t xml:space="preserve">More than 4 options = custom </w:t>
            </w:r>
            <w:r w:rsidR="00697E46">
              <w:t>template</w:t>
            </w:r>
          </w:p>
          <w:p w14:paraId="6C1CF0A2" w14:textId="2D4878DB" w:rsidR="00697E46" w:rsidRDefault="00697E46" w:rsidP="00197322"/>
          <w:p w14:paraId="505122BA" w14:textId="53AE2A1D" w:rsidR="00697E46" w:rsidRDefault="00697E46" w:rsidP="00197322"/>
          <w:p w14:paraId="5B926DA1" w14:textId="0912F3F2" w:rsidR="00697E46" w:rsidRPr="00FA4A9A" w:rsidRDefault="00697E46" w:rsidP="00197322">
            <w:pPr>
              <w:rPr>
                <w:b/>
                <w:bCs/>
              </w:rPr>
            </w:pPr>
            <w:r>
              <w:t>Audio Clips: #</w:t>
            </w:r>
          </w:p>
          <w:p w14:paraId="6E50895F" w14:textId="6A9B7714" w:rsidR="00FA4A9A" w:rsidRDefault="00FA4A9A" w:rsidP="00197322"/>
          <w:p w14:paraId="69343452" w14:textId="12C829E0" w:rsidR="00FA4A9A" w:rsidRDefault="00FA4A9A" w:rsidP="00197322"/>
          <w:p w14:paraId="23FB220F" w14:textId="74566F50" w:rsidR="00FA4A9A" w:rsidRDefault="00FA4A9A" w:rsidP="00197322"/>
          <w:p w14:paraId="32F95669" w14:textId="2274C7D9" w:rsidR="00FA4A9A" w:rsidRDefault="00FA4A9A" w:rsidP="00197322"/>
          <w:p w14:paraId="7523912B" w14:textId="77777777" w:rsidR="00FA4A9A" w:rsidRDefault="00FA4A9A" w:rsidP="00197322"/>
          <w:p w14:paraId="45633233" w14:textId="77777777" w:rsidR="00FA4A9A" w:rsidRDefault="00FA4A9A" w:rsidP="00197322"/>
          <w:p w14:paraId="0989963D" w14:textId="77777777" w:rsidR="00FA4A9A" w:rsidRDefault="00FA4A9A" w:rsidP="00197322"/>
          <w:p w14:paraId="7E554F1D" w14:textId="77777777" w:rsidR="00FA4A9A" w:rsidRDefault="00FA4A9A" w:rsidP="00197322"/>
          <w:p w14:paraId="29C90B24" w14:textId="77777777" w:rsidR="00FA4A9A" w:rsidRDefault="00FA4A9A" w:rsidP="00197322"/>
          <w:p w14:paraId="20BD2472" w14:textId="77777777" w:rsidR="00FA4A9A" w:rsidRDefault="00FA4A9A" w:rsidP="00197322"/>
          <w:p w14:paraId="132BDE04" w14:textId="77777777" w:rsidR="00FA4A9A" w:rsidRPr="002D02F3" w:rsidRDefault="00FA4A9A" w:rsidP="00197322"/>
        </w:tc>
      </w:tr>
      <w:tr w:rsidR="00FA4A9A" w14:paraId="3EEFFF73" w14:textId="77777777" w:rsidTr="00197322">
        <w:trPr>
          <w:trHeight w:val="267"/>
        </w:trPr>
        <w:tc>
          <w:tcPr>
            <w:tcW w:w="9624" w:type="dxa"/>
            <w:gridSpan w:val="3"/>
            <w:shd w:val="clear" w:color="auto" w:fill="A6A6A6" w:themeFill="background1" w:themeFillShade="A6"/>
          </w:tcPr>
          <w:p w14:paraId="7D95843F" w14:textId="77777777" w:rsidR="00FA4A9A" w:rsidRPr="002D02F3" w:rsidRDefault="00FA4A9A" w:rsidP="00197322">
            <w:pPr>
              <w:rPr>
                <w:b/>
              </w:rPr>
            </w:pPr>
            <w:r>
              <w:rPr>
                <w:b/>
              </w:rPr>
              <w:t>User Directive</w:t>
            </w:r>
          </w:p>
        </w:tc>
        <w:tc>
          <w:tcPr>
            <w:tcW w:w="4395" w:type="dxa"/>
            <w:vMerge/>
          </w:tcPr>
          <w:p w14:paraId="6BFF5F18" w14:textId="77777777" w:rsidR="00FA4A9A" w:rsidRDefault="00FA4A9A" w:rsidP="00197322"/>
        </w:tc>
      </w:tr>
      <w:tr w:rsidR="00FA4A9A" w14:paraId="4331840D" w14:textId="77777777" w:rsidTr="00697E46">
        <w:trPr>
          <w:trHeight w:val="166"/>
        </w:trPr>
        <w:tc>
          <w:tcPr>
            <w:tcW w:w="2112" w:type="dxa"/>
          </w:tcPr>
          <w:p w14:paraId="793C1BCC" w14:textId="1552EC97" w:rsidR="00FA4A9A" w:rsidRPr="00EC3621" w:rsidRDefault="00697E46" w:rsidP="00197322">
            <w:pPr>
              <w:rPr>
                <w:b/>
              </w:rPr>
            </w:pPr>
            <w:r>
              <w:rPr>
                <w:b/>
              </w:rPr>
              <w:t>Basic</w:t>
            </w:r>
            <w:r w:rsidR="00F917E9">
              <w:rPr>
                <w:b/>
              </w:rPr>
              <w:t xml:space="preserve"> Template:</w:t>
            </w:r>
          </w:p>
        </w:tc>
        <w:tc>
          <w:tcPr>
            <w:tcW w:w="7512" w:type="dxa"/>
            <w:gridSpan w:val="2"/>
          </w:tcPr>
          <w:p w14:paraId="1827AFA1" w14:textId="7BEDC504" w:rsidR="00FA4A9A" w:rsidRPr="00EC3621" w:rsidRDefault="00FA4A9A" w:rsidP="00197322">
            <w:pPr>
              <w:rPr>
                <w:b/>
              </w:rPr>
            </w:pPr>
            <w:r w:rsidRPr="00F62E71">
              <w:rPr>
                <w:rFonts w:cstheme="minorHAnsi"/>
                <w:b/>
                <w:bCs/>
              </w:rPr>
              <w:t xml:space="preserve">Click the </w:t>
            </w:r>
            <w:r>
              <w:rPr>
                <w:rFonts w:cstheme="minorHAnsi"/>
                <w:b/>
                <w:bCs/>
              </w:rPr>
              <w:t>items below to learn more. Then, click the ‘Next’ arrow to continue.</w:t>
            </w:r>
          </w:p>
        </w:tc>
        <w:tc>
          <w:tcPr>
            <w:tcW w:w="4395" w:type="dxa"/>
            <w:vMerge/>
          </w:tcPr>
          <w:p w14:paraId="45896697" w14:textId="77777777" w:rsidR="00FA4A9A" w:rsidRDefault="00FA4A9A" w:rsidP="00197322"/>
        </w:tc>
      </w:tr>
      <w:tr w:rsidR="00FA4A9A" w14:paraId="65D85B55" w14:textId="77777777" w:rsidTr="00697E46">
        <w:trPr>
          <w:trHeight w:val="166"/>
        </w:trPr>
        <w:tc>
          <w:tcPr>
            <w:tcW w:w="2112" w:type="dxa"/>
          </w:tcPr>
          <w:p w14:paraId="700E23A0" w14:textId="02F7C35E" w:rsidR="00FA4A9A" w:rsidRPr="00F62E71" w:rsidRDefault="00697E46" w:rsidP="00197322">
            <w:pPr>
              <w:rPr>
                <w:rFonts w:cstheme="minorHAnsi"/>
                <w:b/>
                <w:bCs/>
              </w:rPr>
            </w:pPr>
            <w:r>
              <w:rPr>
                <w:rFonts w:cstheme="minorHAnsi"/>
                <w:b/>
                <w:bCs/>
              </w:rPr>
              <w:t>Advanced</w:t>
            </w:r>
            <w:r w:rsidR="00F917E9">
              <w:rPr>
                <w:rFonts w:cstheme="minorHAnsi"/>
                <w:b/>
                <w:bCs/>
              </w:rPr>
              <w:t xml:space="preserve"> Template:</w:t>
            </w:r>
          </w:p>
        </w:tc>
        <w:tc>
          <w:tcPr>
            <w:tcW w:w="7512" w:type="dxa"/>
            <w:gridSpan w:val="2"/>
          </w:tcPr>
          <w:p w14:paraId="09E43444" w14:textId="767334F1" w:rsidR="00FA4A9A" w:rsidRPr="00F62E71" w:rsidRDefault="00F917E9" w:rsidP="00197322">
            <w:pPr>
              <w:rPr>
                <w:rFonts w:cstheme="minorHAnsi"/>
                <w:b/>
                <w:bCs/>
              </w:rPr>
            </w:pPr>
            <w:r w:rsidRPr="00F917E9">
              <w:rPr>
                <w:rFonts w:cstheme="minorHAnsi"/>
                <w:b/>
                <w:bCs/>
                <w:color w:val="FF0000"/>
              </w:rPr>
              <w:t>N/A</w:t>
            </w:r>
          </w:p>
        </w:tc>
        <w:tc>
          <w:tcPr>
            <w:tcW w:w="4395" w:type="dxa"/>
            <w:vMerge/>
          </w:tcPr>
          <w:p w14:paraId="12B5DC7D" w14:textId="77777777" w:rsidR="00FA4A9A" w:rsidRDefault="00FA4A9A" w:rsidP="00197322"/>
        </w:tc>
      </w:tr>
      <w:tr w:rsidR="00CB6B9C" w14:paraId="0F2A8A82" w14:textId="77777777" w:rsidTr="00197322">
        <w:tc>
          <w:tcPr>
            <w:tcW w:w="9624" w:type="dxa"/>
            <w:gridSpan w:val="3"/>
            <w:shd w:val="clear" w:color="auto" w:fill="A6A6A6" w:themeFill="background1" w:themeFillShade="A6"/>
          </w:tcPr>
          <w:p w14:paraId="5DA3AE5A" w14:textId="77777777" w:rsidR="00CB6B9C" w:rsidRPr="002D02F3" w:rsidRDefault="00CB6B9C" w:rsidP="00197322">
            <w:pPr>
              <w:rPr>
                <w:b/>
              </w:rPr>
            </w:pPr>
            <w:r>
              <w:rPr>
                <w:b/>
              </w:rPr>
              <w:t>Visual (concept only)</w:t>
            </w:r>
          </w:p>
        </w:tc>
        <w:tc>
          <w:tcPr>
            <w:tcW w:w="4395" w:type="dxa"/>
            <w:shd w:val="clear" w:color="auto" w:fill="A6A6A6" w:themeFill="background1" w:themeFillShade="A6"/>
          </w:tcPr>
          <w:p w14:paraId="6B64A568" w14:textId="77777777" w:rsidR="00CB6B9C" w:rsidRPr="002D02F3" w:rsidRDefault="00CB6B9C" w:rsidP="00197322">
            <w:pPr>
              <w:rPr>
                <w:b/>
              </w:rPr>
            </w:pPr>
            <w:r>
              <w:rPr>
                <w:b/>
              </w:rPr>
              <w:t>Assets</w:t>
            </w:r>
          </w:p>
        </w:tc>
      </w:tr>
      <w:tr w:rsidR="00DC631E" w14:paraId="5D60F282" w14:textId="77777777" w:rsidTr="00197322">
        <w:tc>
          <w:tcPr>
            <w:tcW w:w="9624" w:type="dxa"/>
            <w:gridSpan w:val="3"/>
          </w:tcPr>
          <w:p w14:paraId="6E105D4A" w14:textId="77777777" w:rsidR="00DC631E" w:rsidRDefault="00DC631E" w:rsidP="00DC631E"/>
        </w:tc>
        <w:tc>
          <w:tcPr>
            <w:tcW w:w="4395" w:type="dxa"/>
            <w:vMerge w:val="restart"/>
          </w:tcPr>
          <w:p w14:paraId="0F58E4C0" w14:textId="013411AB" w:rsidR="00DC631E" w:rsidRDefault="00DC631E" w:rsidP="00DC631E">
            <w:r>
              <w:t>m1_t1_p10_i1</w:t>
            </w:r>
          </w:p>
          <w:p w14:paraId="604C5085" w14:textId="77777777" w:rsidR="00DC631E" w:rsidRDefault="00DC631E" w:rsidP="00DC631E">
            <w:r>
              <w:t>(Adobe stock # and description here)</w:t>
            </w:r>
          </w:p>
          <w:p w14:paraId="6AB9F60D" w14:textId="77777777" w:rsidR="00DC631E" w:rsidRDefault="00DC631E" w:rsidP="00DC631E"/>
          <w:p w14:paraId="7B213499" w14:textId="77777777" w:rsidR="00DC631E" w:rsidRDefault="00DC631E" w:rsidP="00DC631E"/>
          <w:p w14:paraId="43EBD6A8" w14:textId="77777777" w:rsidR="00DC631E" w:rsidRDefault="00DC631E" w:rsidP="00DC631E"/>
          <w:p w14:paraId="4996B549" w14:textId="75414EAF"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35B58B96" w14:textId="77777777" w:rsidR="00DC631E" w:rsidRDefault="00DC631E" w:rsidP="00DC631E"/>
          <w:p w14:paraId="10B8B9B5" w14:textId="77777777" w:rsidR="00DC631E" w:rsidRDefault="00DC631E" w:rsidP="00DC631E">
            <w:r>
              <w:t>ALT Tags:</w:t>
            </w:r>
          </w:p>
          <w:p w14:paraId="19B921C8" w14:textId="77777777" w:rsidR="00DC631E" w:rsidRDefault="00DC631E" w:rsidP="00DC631E"/>
          <w:p w14:paraId="6E51C501" w14:textId="2EFA9D95" w:rsidR="00DC631E" w:rsidRDefault="00DC631E" w:rsidP="00DC631E">
            <w:r>
              <w:t>“</w:t>
            </w:r>
            <w:r w:rsidR="0067042F">
              <w:t>TAG1</w:t>
            </w:r>
            <w:r>
              <w:t xml:space="preserve"> </w:t>
            </w:r>
            <w:proofErr w:type="spellStart"/>
            <w:r>
              <w:t>Abc</w:t>
            </w:r>
            <w:proofErr w:type="spellEnd"/>
            <w:r>
              <w:t>…”, “TAG2Abc…”</w:t>
            </w:r>
            <w:proofErr w:type="gramStart"/>
            <w:r>
              <w:t>,“</w:t>
            </w:r>
            <w:proofErr w:type="gramEnd"/>
            <w:r>
              <w:t xml:space="preserve">TAG3 </w:t>
            </w:r>
            <w:proofErr w:type="spellStart"/>
            <w:r>
              <w:t>Abc</w:t>
            </w:r>
            <w:proofErr w:type="spellEnd"/>
            <w:r>
              <w:t>…”</w:t>
            </w:r>
          </w:p>
          <w:p w14:paraId="51FF9EEA" w14:textId="77777777" w:rsidR="00DC631E" w:rsidRDefault="00DC631E" w:rsidP="00DC631E"/>
          <w:p w14:paraId="55C76455" w14:textId="2F59B1FC" w:rsidR="00DC631E" w:rsidRDefault="00DC631E" w:rsidP="00DC631E"/>
        </w:tc>
      </w:tr>
      <w:tr w:rsidR="00DC631E" w14:paraId="4D1A265B" w14:textId="77777777" w:rsidTr="00197322">
        <w:tc>
          <w:tcPr>
            <w:tcW w:w="9624" w:type="dxa"/>
            <w:gridSpan w:val="3"/>
            <w:shd w:val="clear" w:color="auto" w:fill="A6A6A6" w:themeFill="background1" w:themeFillShade="A6"/>
          </w:tcPr>
          <w:p w14:paraId="6B445910"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3819B3F9" w14:textId="77777777" w:rsidR="00DC631E" w:rsidRPr="002D02F3" w:rsidRDefault="00DC631E" w:rsidP="00DC631E">
            <w:pPr>
              <w:rPr>
                <w:b/>
              </w:rPr>
            </w:pPr>
          </w:p>
        </w:tc>
      </w:tr>
      <w:tr w:rsidR="00DC631E" w14:paraId="1E51D48F" w14:textId="77777777" w:rsidTr="00197322">
        <w:tc>
          <w:tcPr>
            <w:tcW w:w="9624" w:type="dxa"/>
            <w:gridSpan w:val="3"/>
          </w:tcPr>
          <w:p w14:paraId="7F3E5529" w14:textId="77777777" w:rsidR="00DC631E" w:rsidRPr="00F62E71" w:rsidRDefault="00DC631E" w:rsidP="00DC631E">
            <w:pPr>
              <w:autoSpaceDE w:val="0"/>
              <w:autoSpaceDN w:val="0"/>
              <w:adjustRightInd w:val="0"/>
            </w:pPr>
          </w:p>
        </w:tc>
        <w:tc>
          <w:tcPr>
            <w:tcW w:w="4395" w:type="dxa"/>
            <w:vMerge/>
          </w:tcPr>
          <w:p w14:paraId="1555F983" w14:textId="77777777" w:rsidR="00DC631E" w:rsidRDefault="00DC631E" w:rsidP="00DC631E"/>
        </w:tc>
      </w:tr>
      <w:tr w:rsidR="00DC631E" w14:paraId="79625251" w14:textId="77777777" w:rsidTr="00197322">
        <w:tc>
          <w:tcPr>
            <w:tcW w:w="9624" w:type="dxa"/>
            <w:gridSpan w:val="3"/>
            <w:shd w:val="clear" w:color="auto" w:fill="A6A6A6" w:themeFill="background1" w:themeFillShade="A6"/>
          </w:tcPr>
          <w:p w14:paraId="44542DBE"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6C6BA9E9" w14:textId="77777777" w:rsidR="00DC631E" w:rsidRPr="002D02F3" w:rsidRDefault="00DC631E" w:rsidP="00DC631E">
            <w:pPr>
              <w:rPr>
                <w:b/>
              </w:rPr>
            </w:pPr>
          </w:p>
        </w:tc>
      </w:tr>
      <w:tr w:rsidR="00DC631E" w14:paraId="5059FAED" w14:textId="77777777" w:rsidTr="0056248E">
        <w:trPr>
          <w:trHeight w:val="325"/>
        </w:trPr>
        <w:tc>
          <w:tcPr>
            <w:tcW w:w="9624" w:type="dxa"/>
            <w:gridSpan w:val="3"/>
          </w:tcPr>
          <w:p w14:paraId="3FF319B8" w14:textId="6D2A8610" w:rsidR="00DC631E" w:rsidRPr="002D02F3" w:rsidRDefault="00DC631E" w:rsidP="00DC631E">
            <w:pPr>
              <w:rPr>
                <w:b/>
              </w:rPr>
            </w:pPr>
          </w:p>
        </w:tc>
        <w:tc>
          <w:tcPr>
            <w:tcW w:w="4395" w:type="dxa"/>
            <w:vMerge/>
          </w:tcPr>
          <w:p w14:paraId="6C2E8966" w14:textId="77777777" w:rsidR="00DC631E" w:rsidRDefault="00DC631E" w:rsidP="00DC631E"/>
        </w:tc>
      </w:tr>
    </w:tbl>
    <w:p w14:paraId="3C3183A4" w14:textId="3CE69498" w:rsidR="0087120E" w:rsidRDefault="0087120E"/>
    <w:tbl>
      <w:tblPr>
        <w:tblStyle w:val="TableGrid"/>
        <w:tblW w:w="14019" w:type="dxa"/>
        <w:tblLook w:val="04A0" w:firstRow="1" w:lastRow="0" w:firstColumn="1" w:lastColumn="0" w:noHBand="0" w:noVBand="1"/>
      </w:tblPr>
      <w:tblGrid>
        <w:gridCol w:w="2112"/>
        <w:gridCol w:w="435"/>
        <w:gridCol w:w="7077"/>
        <w:gridCol w:w="4395"/>
      </w:tblGrid>
      <w:tr w:rsidR="00204F35" w14:paraId="1154F76D"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293F7C1" w14:textId="576AAD01" w:rsidR="00204F35" w:rsidRPr="005C1008" w:rsidRDefault="00204F35" w:rsidP="007B33F9">
            <w:pPr>
              <w:pageBreakBefore/>
              <w:rPr>
                <w:b/>
              </w:rPr>
            </w:pPr>
            <w:r>
              <w:rPr>
                <w:b/>
              </w:rPr>
              <w:lastRenderedPageBreak/>
              <w:t>Screen: m1_t1_p10</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1948467" w14:textId="1C0ADF0D" w:rsidR="00204F35" w:rsidRPr="002D02F3" w:rsidRDefault="00204F35" w:rsidP="00197322">
            <w:pPr>
              <w:rPr>
                <w:b/>
              </w:rPr>
            </w:pPr>
            <w:r w:rsidRPr="002D02F3">
              <w:rPr>
                <w:b/>
              </w:rPr>
              <w:t>Title</w:t>
            </w:r>
            <w:r>
              <w:rPr>
                <w:b/>
              </w:rPr>
              <w:t xml:space="preserve">: </w:t>
            </w:r>
            <w:r w:rsidR="00587654">
              <w:rPr>
                <w:b/>
              </w:rPr>
              <w:t>test10</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9A81C5E" w14:textId="52BA809E" w:rsidR="00204F35" w:rsidRPr="00FB7326" w:rsidRDefault="00204F35" w:rsidP="00197322">
            <w:pPr>
              <w:rPr>
                <w:b/>
              </w:rPr>
            </w:pPr>
            <w:r>
              <w:rPr>
                <w:b/>
              </w:rPr>
              <w:t xml:space="preserve">Screen Type: </w:t>
            </w:r>
            <w:proofErr w:type="spellStart"/>
            <w:r w:rsidRPr="005D0B1C">
              <w:rPr>
                <w:b/>
              </w:rPr>
              <w:t>image_click_display</w:t>
            </w:r>
            <w:proofErr w:type="spellEnd"/>
          </w:p>
        </w:tc>
      </w:tr>
      <w:tr w:rsidR="0087120E" w14:paraId="4EC28C97" w14:textId="77777777" w:rsidTr="00197322">
        <w:tc>
          <w:tcPr>
            <w:tcW w:w="9624" w:type="dxa"/>
            <w:gridSpan w:val="3"/>
            <w:tcBorders>
              <w:top w:val="single" w:sz="12" w:space="0" w:color="auto"/>
            </w:tcBorders>
            <w:shd w:val="clear" w:color="auto" w:fill="A6A6A6" w:themeFill="background1" w:themeFillShade="A6"/>
          </w:tcPr>
          <w:p w14:paraId="03A4C9B2" w14:textId="77777777" w:rsidR="0087120E" w:rsidRPr="002D02F3" w:rsidRDefault="0087120E" w:rsidP="00197322">
            <w:pPr>
              <w:rPr>
                <w:b/>
              </w:rPr>
            </w:pPr>
            <w:r>
              <w:rPr>
                <w:b/>
              </w:rPr>
              <w:t>Screen Text</w:t>
            </w:r>
          </w:p>
        </w:tc>
        <w:tc>
          <w:tcPr>
            <w:tcW w:w="4395" w:type="dxa"/>
            <w:tcBorders>
              <w:top w:val="single" w:sz="12" w:space="0" w:color="auto"/>
            </w:tcBorders>
            <w:shd w:val="clear" w:color="auto" w:fill="BFBFBF" w:themeFill="background1" w:themeFillShade="BF"/>
          </w:tcPr>
          <w:p w14:paraId="63DA74DF" w14:textId="77777777" w:rsidR="0087120E" w:rsidRPr="00FB7326" w:rsidRDefault="0087120E" w:rsidP="00197322">
            <w:pPr>
              <w:rPr>
                <w:b/>
              </w:rPr>
            </w:pPr>
            <w:r w:rsidRPr="00FB7326">
              <w:rPr>
                <w:b/>
              </w:rPr>
              <w:t>Notes to Developer</w:t>
            </w:r>
          </w:p>
        </w:tc>
      </w:tr>
      <w:tr w:rsidR="00807A56" w14:paraId="5F7FBD49" w14:textId="77777777" w:rsidTr="00197322">
        <w:trPr>
          <w:trHeight w:val="4427"/>
        </w:trPr>
        <w:tc>
          <w:tcPr>
            <w:tcW w:w="9624" w:type="dxa"/>
            <w:gridSpan w:val="3"/>
          </w:tcPr>
          <w:p w14:paraId="101BCD39" w14:textId="734CB497" w:rsidR="00807A56" w:rsidRDefault="00807A56" w:rsidP="00E32F50">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159CACFF" w14:textId="77777777" w:rsidR="00807A56" w:rsidRDefault="00807A56" w:rsidP="00E32F50">
            <w:pPr>
              <w:autoSpaceDE w:val="0"/>
              <w:autoSpaceDN w:val="0"/>
              <w:adjustRightInd w:val="0"/>
              <w:rPr>
                <w:rFonts w:ascii="Microsoft Sans Serif" w:eastAsiaTheme="minorHAnsi" w:hAnsi="Microsoft Sans Serif" w:cs="Microsoft Sans Serif"/>
              </w:rPr>
            </w:pPr>
          </w:p>
          <w:p w14:paraId="02C6D2A6" w14:textId="77777777" w:rsidR="00807A56" w:rsidRPr="0046380A" w:rsidRDefault="00807A56" w:rsidP="00E32F50">
            <w:pPr>
              <w:rPr>
                <w:b/>
                <w:bCs/>
                <w:lang w:val="en-US"/>
              </w:rPr>
            </w:pPr>
          </w:p>
          <w:p w14:paraId="208BEBF2" w14:textId="31755A3D" w:rsidR="00807A56" w:rsidRPr="0046380A" w:rsidRDefault="00807A56" w:rsidP="00E32F50">
            <w:pPr>
              <w:rPr>
                <w:lang w:val="en-US"/>
              </w:rPr>
            </w:pPr>
            <w:r w:rsidRPr="0046380A">
              <w:rPr>
                <w:b/>
              </w:rPr>
              <w:t>Option One:</w:t>
            </w:r>
            <w:r w:rsidRPr="0046380A">
              <w:t xml:space="preserve"> </w:t>
            </w:r>
            <w:r>
              <w:rPr>
                <w:lang w:val="en-US"/>
              </w:rPr>
              <w:t>Title 1</w:t>
            </w:r>
          </w:p>
          <w:p w14:paraId="3E5FFBF2" w14:textId="77777777" w:rsidR="00807A56" w:rsidRPr="0046380A" w:rsidRDefault="00807A56" w:rsidP="00F65807">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70969B3E" w14:textId="77777777" w:rsidR="00807A56" w:rsidRPr="0046380A" w:rsidRDefault="00807A56" w:rsidP="00E32F50">
            <w:pPr>
              <w:rPr>
                <w:b/>
              </w:rPr>
            </w:pPr>
          </w:p>
          <w:p w14:paraId="5CCE7F20" w14:textId="7E13A907" w:rsidR="00807A56" w:rsidRPr="0046380A" w:rsidRDefault="00807A56" w:rsidP="00E32F50">
            <w:pPr>
              <w:rPr>
                <w:lang w:val="en-US"/>
              </w:rPr>
            </w:pPr>
            <w:r w:rsidRPr="0046380A">
              <w:rPr>
                <w:b/>
              </w:rPr>
              <w:t>Option Two:</w:t>
            </w:r>
            <w:r w:rsidRPr="0046380A">
              <w:t xml:space="preserve"> </w:t>
            </w:r>
            <w:r>
              <w:rPr>
                <w:lang w:val="en-US"/>
              </w:rPr>
              <w:t>Title 2</w:t>
            </w:r>
          </w:p>
          <w:p w14:paraId="7D764C74" w14:textId="77777777" w:rsidR="00807A56" w:rsidRPr="0046380A" w:rsidRDefault="00807A56" w:rsidP="00F65807">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23AABABB" w14:textId="77777777" w:rsidR="00807A56" w:rsidRDefault="00807A56" w:rsidP="00E32F50">
            <w:pPr>
              <w:rPr>
                <w:rFonts w:cstheme="minorHAnsi"/>
              </w:rPr>
            </w:pPr>
          </w:p>
          <w:p w14:paraId="67CA5466" w14:textId="53486DB3" w:rsidR="00807A56" w:rsidRPr="0046380A" w:rsidRDefault="00807A56" w:rsidP="00E32F50">
            <w:pPr>
              <w:rPr>
                <w:lang w:val="en-US"/>
              </w:rPr>
            </w:pPr>
            <w:r w:rsidRPr="0046380A">
              <w:rPr>
                <w:b/>
              </w:rPr>
              <w:t>Option T</w:t>
            </w:r>
            <w:r>
              <w:rPr>
                <w:b/>
              </w:rPr>
              <w:t>hree</w:t>
            </w:r>
            <w:r w:rsidRPr="0046380A">
              <w:rPr>
                <w:b/>
              </w:rPr>
              <w:t>:</w:t>
            </w:r>
            <w:r w:rsidRPr="0046380A">
              <w:t xml:space="preserve"> </w:t>
            </w:r>
            <w:r>
              <w:rPr>
                <w:lang w:val="en-US"/>
              </w:rPr>
              <w:t>Title 3</w:t>
            </w:r>
          </w:p>
          <w:p w14:paraId="41588F17" w14:textId="77777777" w:rsidR="00807A56" w:rsidRPr="0046380A" w:rsidRDefault="00807A56" w:rsidP="00F65807">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04B895EB" w14:textId="72144EB1" w:rsidR="00807A56" w:rsidRPr="0046380A" w:rsidRDefault="00807A56" w:rsidP="00197322">
            <w:pPr>
              <w:autoSpaceDE w:val="0"/>
              <w:autoSpaceDN w:val="0"/>
              <w:adjustRightInd w:val="0"/>
              <w:rPr>
                <w:rFonts w:ascii="Microsoft Sans Serif" w:eastAsiaTheme="minorHAnsi" w:hAnsi="Microsoft Sans Serif" w:cs="Microsoft Sans Serif"/>
              </w:rPr>
            </w:pPr>
          </w:p>
          <w:p w14:paraId="385C0EFF" w14:textId="77777777" w:rsidR="00807A56" w:rsidRPr="00F62E71" w:rsidRDefault="00807A56" w:rsidP="00197322">
            <w:pPr>
              <w:rPr>
                <w:rFonts w:cstheme="minorHAnsi"/>
              </w:rPr>
            </w:pPr>
          </w:p>
        </w:tc>
        <w:tc>
          <w:tcPr>
            <w:tcW w:w="4395" w:type="dxa"/>
            <w:vMerge w:val="restart"/>
          </w:tcPr>
          <w:p w14:paraId="5F703C7A" w14:textId="66CF5E0F" w:rsidR="00807A56" w:rsidRDefault="00807A56" w:rsidP="005E3F47">
            <w:r>
              <w:t xml:space="preserve">Standard Image Click and Display screen (Items </w:t>
            </w:r>
            <w:proofErr w:type="gramStart"/>
            <w:r>
              <w:t>must be formatted</w:t>
            </w:r>
            <w:proofErr w:type="gramEnd"/>
            <w:r>
              <w:t xml:space="preserve"> exactly as shown to work with the auto tool.)</w:t>
            </w:r>
          </w:p>
          <w:p w14:paraId="364D6EA9" w14:textId="77777777" w:rsidR="00807A56" w:rsidRPr="002D02F3" w:rsidRDefault="00807A56" w:rsidP="00197322"/>
          <w:p w14:paraId="539B275B" w14:textId="77777777" w:rsidR="00807A56" w:rsidRDefault="00807A56" w:rsidP="00197322"/>
          <w:p w14:paraId="02419F5C" w14:textId="77777777" w:rsidR="00807A56" w:rsidRDefault="00807A56" w:rsidP="00197322"/>
          <w:p w14:paraId="2A8B42F9" w14:textId="29B4E7CA" w:rsidR="00807A56" w:rsidRDefault="00807A56" w:rsidP="00197322"/>
          <w:p w14:paraId="1C2CF851" w14:textId="2D47265C" w:rsidR="00807A56" w:rsidRDefault="00113CE1" w:rsidP="00197322">
            <w:r>
              <w:t>Up to 6 images.</w:t>
            </w:r>
          </w:p>
          <w:p w14:paraId="3B9506ED" w14:textId="79BD179F" w:rsidR="00807A56" w:rsidRDefault="00807A56" w:rsidP="00197322">
            <w:r>
              <w:t xml:space="preserve">More than six </w:t>
            </w:r>
            <w:r w:rsidR="00113CE1">
              <w:t xml:space="preserve">images </w:t>
            </w:r>
            <w:r>
              <w:t>= custom</w:t>
            </w:r>
            <w:r w:rsidR="00697E46">
              <w:t xml:space="preserve"> template</w:t>
            </w:r>
          </w:p>
          <w:p w14:paraId="6640267F" w14:textId="4611BA2A" w:rsidR="00697E46" w:rsidRDefault="00697E46" w:rsidP="00197322"/>
          <w:p w14:paraId="311FC9E8" w14:textId="309EE477" w:rsidR="00697E46" w:rsidRPr="00FA4A9A" w:rsidRDefault="00697E46" w:rsidP="00197322">
            <w:pPr>
              <w:rPr>
                <w:b/>
                <w:bCs/>
                <w:color w:val="FF0000"/>
              </w:rPr>
            </w:pPr>
            <w:r>
              <w:t>Audio Clips: #</w:t>
            </w:r>
          </w:p>
          <w:p w14:paraId="5F3792FA" w14:textId="77777777" w:rsidR="00807A56" w:rsidRDefault="00807A56" w:rsidP="00197322"/>
          <w:p w14:paraId="720E7BB3" w14:textId="77777777" w:rsidR="00807A56" w:rsidRDefault="00807A56" w:rsidP="00197322"/>
          <w:p w14:paraId="30AC7E09" w14:textId="77777777" w:rsidR="00807A56" w:rsidRDefault="00807A56" w:rsidP="00197322"/>
          <w:p w14:paraId="646BEA6C" w14:textId="77777777" w:rsidR="00807A56" w:rsidRDefault="00807A56" w:rsidP="00197322"/>
          <w:p w14:paraId="1B0D1232" w14:textId="77777777" w:rsidR="00807A56" w:rsidRPr="002D02F3" w:rsidRDefault="00807A56" w:rsidP="00197322"/>
        </w:tc>
      </w:tr>
      <w:tr w:rsidR="00807A56" w14:paraId="1EFEEA44" w14:textId="77777777" w:rsidTr="00197322">
        <w:trPr>
          <w:trHeight w:val="267"/>
        </w:trPr>
        <w:tc>
          <w:tcPr>
            <w:tcW w:w="9624" w:type="dxa"/>
            <w:gridSpan w:val="3"/>
            <w:shd w:val="clear" w:color="auto" w:fill="A6A6A6" w:themeFill="background1" w:themeFillShade="A6"/>
          </w:tcPr>
          <w:p w14:paraId="428D9168" w14:textId="77777777" w:rsidR="00807A56" w:rsidRPr="002D02F3" w:rsidRDefault="00807A56" w:rsidP="00197322">
            <w:pPr>
              <w:rPr>
                <w:b/>
              </w:rPr>
            </w:pPr>
            <w:r>
              <w:rPr>
                <w:b/>
              </w:rPr>
              <w:t>User Directive</w:t>
            </w:r>
          </w:p>
        </w:tc>
        <w:tc>
          <w:tcPr>
            <w:tcW w:w="4395" w:type="dxa"/>
            <w:vMerge/>
          </w:tcPr>
          <w:p w14:paraId="4C100E3C" w14:textId="77777777" w:rsidR="00807A56" w:rsidRDefault="00807A56" w:rsidP="00197322"/>
        </w:tc>
      </w:tr>
      <w:tr w:rsidR="00807A56" w14:paraId="07BE1EAA" w14:textId="77777777" w:rsidTr="00697E46">
        <w:trPr>
          <w:trHeight w:val="166"/>
        </w:trPr>
        <w:tc>
          <w:tcPr>
            <w:tcW w:w="2112" w:type="dxa"/>
          </w:tcPr>
          <w:p w14:paraId="1325309E" w14:textId="67403E11" w:rsidR="00807A56" w:rsidRPr="00EC3621" w:rsidRDefault="00697E46" w:rsidP="00807A56">
            <w:pPr>
              <w:rPr>
                <w:b/>
              </w:rPr>
            </w:pPr>
            <w:r>
              <w:rPr>
                <w:b/>
              </w:rPr>
              <w:t>Basic</w:t>
            </w:r>
            <w:r w:rsidR="00807A56">
              <w:rPr>
                <w:b/>
              </w:rPr>
              <w:t xml:space="preserve"> Template:</w:t>
            </w:r>
          </w:p>
        </w:tc>
        <w:tc>
          <w:tcPr>
            <w:tcW w:w="7512" w:type="dxa"/>
            <w:gridSpan w:val="2"/>
          </w:tcPr>
          <w:p w14:paraId="346DFDB5" w14:textId="320D95CB" w:rsidR="00807A56" w:rsidRPr="00EC3621" w:rsidRDefault="00807A56" w:rsidP="00807A56">
            <w:pPr>
              <w:rPr>
                <w:b/>
              </w:rPr>
            </w:pPr>
            <w:r w:rsidRPr="00F62E71">
              <w:rPr>
                <w:rFonts w:cstheme="minorHAnsi"/>
                <w:b/>
                <w:bCs/>
              </w:rPr>
              <w:t xml:space="preserve">Click the </w:t>
            </w:r>
            <w:r>
              <w:rPr>
                <w:rFonts w:cstheme="minorHAnsi"/>
                <w:b/>
                <w:bCs/>
              </w:rPr>
              <w:t>items below to learn more. Then, click the ‘Next’ arrow to continue.</w:t>
            </w:r>
          </w:p>
        </w:tc>
        <w:tc>
          <w:tcPr>
            <w:tcW w:w="4395" w:type="dxa"/>
            <w:vMerge/>
          </w:tcPr>
          <w:p w14:paraId="7AAADBC5" w14:textId="77777777" w:rsidR="00807A56" w:rsidRDefault="00807A56" w:rsidP="00807A56"/>
        </w:tc>
      </w:tr>
      <w:tr w:rsidR="00807A56" w14:paraId="100196AD" w14:textId="77777777" w:rsidTr="00697E46">
        <w:trPr>
          <w:trHeight w:val="166"/>
        </w:trPr>
        <w:tc>
          <w:tcPr>
            <w:tcW w:w="2112" w:type="dxa"/>
          </w:tcPr>
          <w:p w14:paraId="1EF91AB8" w14:textId="511A6BBC" w:rsidR="00807A56" w:rsidRPr="00F62E71" w:rsidRDefault="00697E46" w:rsidP="00807A56">
            <w:pPr>
              <w:rPr>
                <w:rFonts w:cstheme="minorHAnsi"/>
                <w:b/>
                <w:bCs/>
              </w:rPr>
            </w:pPr>
            <w:r>
              <w:rPr>
                <w:rFonts w:cstheme="minorHAnsi"/>
                <w:b/>
                <w:bCs/>
              </w:rPr>
              <w:t>Advanced</w:t>
            </w:r>
            <w:r w:rsidR="00807A56">
              <w:rPr>
                <w:rFonts w:cstheme="minorHAnsi"/>
                <w:b/>
                <w:bCs/>
              </w:rPr>
              <w:t xml:space="preserve"> Template:</w:t>
            </w:r>
          </w:p>
        </w:tc>
        <w:tc>
          <w:tcPr>
            <w:tcW w:w="7512" w:type="dxa"/>
            <w:gridSpan w:val="2"/>
          </w:tcPr>
          <w:p w14:paraId="1EC1F91B" w14:textId="4208176B" w:rsidR="00807A56" w:rsidRPr="00F62E71" w:rsidRDefault="00113CE1" w:rsidP="00807A56">
            <w:pPr>
              <w:rPr>
                <w:rFonts w:cstheme="minorHAnsi"/>
                <w:b/>
                <w:bCs/>
              </w:rPr>
            </w:pPr>
            <w:r>
              <w:rPr>
                <w:rFonts w:cstheme="minorHAnsi"/>
                <w:b/>
                <w:bCs/>
              </w:rPr>
              <w:t>Click the items below to learn more. Then, click the ‘Next’ button to continue.</w:t>
            </w:r>
          </w:p>
        </w:tc>
        <w:tc>
          <w:tcPr>
            <w:tcW w:w="4395" w:type="dxa"/>
            <w:vMerge/>
          </w:tcPr>
          <w:p w14:paraId="127E3D47" w14:textId="77777777" w:rsidR="00807A56" w:rsidRDefault="00807A56" w:rsidP="00807A56"/>
        </w:tc>
      </w:tr>
      <w:tr w:rsidR="00807A56" w14:paraId="791C501A" w14:textId="77777777" w:rsidTr="00197322">
        <w:tc>
          <w:tcPr>
            <w:tcW w:w="9624" w:type="dxa"/>
            <w:gridSpan w:val="3"/>
            <w:shd w:val="clear" w:color="auto" w:fill="A6A6A6" w:themeFill="background1" w:themeFillShade="A6"/>
          </w:tcPr>
          <w:p w14:paraId="23AB0A3F" w14:textId="77777777" w:rsidR="00807A56" w:rsidRPr="002D02F3" w:rsidRDefault="00807A56" w:rsidP="00807A56">
            <w:pPr>
              <w:rPr>
                <w:b/>
              </w:rPr>
            </w:pPr>
            <w:r>
              <w:rPr>
                <w:b/>
              </w:rPr>
              <w:t>Visual (concept only)</w:t>
            </w:r>
          </w:p>
        </w:tc>
        <w:tc>
          <w:tcPr>
            <w:tcW w:w="4395" w:type="dxa"/>
            <w:shd w:val="clear" w:color="auto" w:fill="A6A6A6" w:themeFill="background1" w:themeFillShade="A6"/>
          </w:tcPr>
          <w:p w14:paraId="73B4C5FC" w14:textId="77777777" w:rsidR="00807A56" w:rsidRPr="002D02F3" w:rsidRDefault="00807A56" w:rsidP="00807A56">
            <w:pPr>
              <w:rPr>
                <w:b/>
              </w:rPr>
            </w:pPr>
            <w:r>
              <w:rPr>
                <w:b/>
              </w:rPr>
              <w:t>Assets</w:t>
            </w:r>
          </w:p>
        </w:tc>
      </w:tr>
      <w:tr w:rsidR="00DC631E" w14:paraId="3D1982FC" w14:textId="77777777" w:rsidTr="00197322">
        <w:tc>
          <w:tcPr>
            <w:tcW w:w="9624" w:type="dxa"/>
            <w:gridSpan w:val="3"/>
          </w:tcPr>
          <w:p w14:paraId="4E39E384" w14:textId="77777777" w:rsidR="00DC631E" w:rsidRDefault="00DC631E" w:rsidP="00DC631E"/>
        </w:tc>
        <w:tc>
          <w:tcPr>
            <w:tcW w:w="4395" w:type="dxa"/>
            <w:vMerge w:val="restart"/>
          </w:tcPr>
          <w:p w14:paraId="28E2A7D0" w14:textId="4D68DDD6" w:rsidR="00DC631E" w:rsidRDefault="00DC631E" w:rsidP="00DC631E">
            <w:r>
              <w:t>m1_t1_p10_i1</w:t>
            </w:r>
          </w:p>
          <w:p w14:paraId="1A4CA025" w14:textId="77777777" w:rsidR="00DC631E" w:rsidRDefault="00DC631E" w:rsidP="00DC631E">
            <w:r>
              <w:t>(Adobe stock # and description here)</w:t>
            </w:r>
          </w:p>
          <w:p w14:paraId="08A86D28" w14:textId="77777777" w:rsidR="00DC631E" w:rsidRDefault="00DC631E" w:rsidP="00DC631E"/>
          <w:p w14:paraId="40705679" w14:textId="77777777" w:rsidR="00DC631E" w:rsidRDefault="00DC631E" w:rsidP="00DC631E"/>
          <w:p w14:paraId="30B2299D" w14:textId="77777777" w:rsidR="00DC631E" w:rsidRDefault="00DC631E" w:rsidP="00DC631E"/>
          <w:p w14:paraId="3DF334B7" w14:textId="79BDDA7E"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363A31AA" w14:textId="77777777" w:rsidR="00DC631E" w:rsidRDefault="00DC631E" w:rsidP="00DC631E"/>
          <w:p w14:paraId="719010C9" w14:textId="77777777" w:rsidR="00DC631E" w:rsidRDefault="00DC631E" w:rsidP="00DC631E">
            <w:r>
              <w:t>ALT Tags:</w:t>
            </w:r>
          </w:p>
          <w:p w14:paraId="3EE0DA8B" w14:textId="77777777" w:rsidR="00DC631E" w:rsidRDefault="00DC631E" w:rsidP="00DC631E"/>
          <w:p w14:paraId="532CD326" w14:textId="014F9CBB" w:rsidR="00DC631E" w:rsidRDefault="00DC631E" w:rsidP="00DC631E">
            <w:r>
              <w:t>“</w:t>
            </w:r>
            <w:r w:rsidR="0067042F">
              <w:t>TAG1</w:t>
            </w:r>
            <w:r>
              <w:t xml:space="preserve"> </w:t>
            </w:r>
            <w:proofErr w:type="spellStart"/>
            <w:r>
              <w:t>Abc</w:t>
            </w:r>
            <w:proofErr w:type="spellEnd"/>
            <w:r>
              <w:t>…”, “TAG2</w:t>
            </w:r>
            <w:r w:rsidR="0067042F">
              <w:t xml:space="preserve"> </w:t>
            </w:r>
            <w:proofErr w:type="spellStart"/>
            <w:r>
              <w:t>Abc</w:t>
            </w:r>
            <w:proofErr w:type="spellEnd"/>
            <w:r>
              <w:t xml:space="preserve">…”, </w:t>
            </w:r>
            <w:r w:rsidR="0067042F">
              <w:t xml:space="preserve">“TAG3 </w:t>
            </w:r>
            <w:proofErr w:type="spellStart"/>
            <w:r w:rsidR="0067042F">
              <w:t>Abc</w:t>
            </w:r>
            <w:proofErr w:type="spellEnd"/>
            <w:r w:rsidR="0067042F">
              <w:t>…”</w:t>
            </w:r>
          </w:p>
          <w:p w14:paraId="79AD2BAC" w14:textId="77777777" w:rsidR="00DC631E" w:rsidRDefault="00DC631E" w:rsidP="00DC631E"/>
          <w:p w14:paraId="0C33DFB3" w14:textId="7BB42E40" w:rsidR="00DC631E" w:rsidRDefault="00DC631E" w:rsidP="00DC631E"/>
        </w:tc>
      </w:tr>
      <w:tr w:rsidR="00DC631E" w14:paraId="3D7D717B" w14:textId="77777777" w:rsidTr="00197322">
        <w:tc>
          <w:tcPr>
            <w:tcW w:w="9624" w:type="dxa"/>
            <w:gridSpan w:val="3"/>
            <w:shd w:val="clear" w:color="auto" w:fill="A6A6A6" w:themeFill="background1" w:themeFillShade="A6"/>
          </w:tcPr>
          <w:p w14:paraId="16C2D6CA"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4BB6C3AC" w14:textId="77777777" w:rsidR="00DC631E" w:rsidRPr="002D02F3" w:rsidRDefault="00DC631E" w:rsidP="00DC631E">
            <w:pPr>
              <w:rPr>
                <w:b/>
              </w:rPr>
            </w:pPr>
          </w:p>
        </w:tc>
      </w:tr>
      <w:tr w:rsidR="00DC631E" w14:paraId="4B01F868" w14:textId="77777777" w:rsidTr="00197322">
        <w:tc>
          <w:tcPr>
            <w:tcW w:w="9624" w:type="dxa"/>
            <w:gridSpan w:val="3"/>
          </w:tcPr>
          <w:p w14:paraId="107746EA" w14:textId="77777777" w:rsidR="00DC631E" w:rsidRPr="00F62E71" w:rsidRDefault="00DC631E" w:rsidP="00DC631E">
            <w:pPr>
              <w:autoSpaceDE w:val="0"/>
              <w:autoSpaceDN w:val="0"/>
              <w:adjustRightInd w:val="0"/>
            </w:pPr>
          </w:p>
        </w:tc>
        <w:tc>
          <w:tcPr>
            <w:tcW w:w="4395" w:type="dxa"/>
            <w:vMerge/>
          </w:tcPr>
          <w:p w14:paraId="4AE84092" w14:textId="77777777" w:rsidR="00DC631E" w:rsidRDefault="00DC631E" w:rsidP="00DC631E"/>
        </w:tc>
      </w:tr>
      <w:tr w:rsidR="00DC631E" w14:paraId="3FD3934E" w14:textId="77777777" w:rsidTr="00197322">
        <w:tc>
          <w:tcPr>
            <w:tcW w:w="9624" w:type="dxa"/>
            <w:gridSpan w:val="3"/>
            <w:shd w:val="clear" w:color="auto" w:fill="A6A6A6" w:themeFill="background1" w:themeFillShade="A6"/>
          </w:tcPr>
          <w:p w14:paraId="25A37FAE"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0C65FE25" w14:textId="77777777" w:rsidR="00DC631E" w:rsidRPr="002D02F3" w:rsidRDefault="00DC631E" w:rsidP="00DC631E">
            <w:pPr>
              <w:rPr>
                <w:b/>
              </w:rPr>
            </w:pPr>
          </w:p>
        </w:tc>
      </w:tr>
      <w:tr w:rsidR="00DC631E" w14:paraId="69FFE666" w14:textId="77777777" w:rsidTr="00197322">
        <w:trPr>
          <w:trHeight w:val="58"/>
        </w:trPr>
        <w:tc>
          <w:tcPr>
            <w:tcW w:w="9624" w:type="dxa"/>
            <w:gridSpan w:val="3"/>
          </w:tcPr>
          <w:p w14:paraId="32C6E437" w14:textId="77777777" w:rsidR="00DC631E" w:rsidRDefault="00DC631E" w:rsidP="00DC631E"/>
          <w:p w14:paraId="132DD365" w14:textId="77777777" w:rsidR="00DC631E" w:rsidRPr="002D02F3" w:rsidRDefault="00DC631E" w:rsidP="00DC631E">
            <w:pPr>
              <w:rPr>
                <w:b/>
              </w:rPr>
            </w:pPr>
          </w:p>
        </w:tc>
        <w:tc>
          <w:tcPr>
            <w:tcW w:w="4395" w:type="dxa"/>
            <w:vMerge/>
          </w:tcPr>
          <w:p w14:paraId="6013931F" w14:textId="77777777" w:rsidR="00DC631E" w:rsidRDefault="00DC631E" w:rsidP="00DC631E"/>
        </w:tc>
      </w:tr>
    </w:tbl>
    <w:p w14:paraId="14FCBFC9" w14:textId="6C9ACD11" w:rsidR="0087120E" w:rsidRDefault="0087120E"/>
    <w:tbl>
      <w:tblPr>
        <w:tblStyle w:val="TableGrid"/>
        <w:tblW w:w="14019" w:type="dxa"/>
        <w:tblLook w:val="04A0" w:firstRow="1" w:lastRow="0" w:firstColumn="1" w:lastColumn="0" w:noHBand="0" w:noVBand="1"/>
      </w:tblPr>
      <w:tblGrid>
        <w:gridCol w:w="2101"/>
        <w:gridCol w:w="7543"/>
        <w:gridCol w:w="4375"/>
      </w:tblGrid>
      <w:tr w:rsidR="00204F35" w14:paraId="5B53FDAD" w14:textId="77777777" w:rsidTr="0029623D">
        <w:trPr>
          <w:trHeight w:val="396"/>
        </w:trPr>
        <w:tc>
          <w:tcPr>
            <w:tcW w:w="210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95866DA" w14:textId="5F12E47F" w:rsidR="00204F35" w:rsidRPr="005C1008" w:rsidRDefault="00204F35" w:rsidP="007B33F9">
            <w:pPr>
              <w:pageBreakBefore/>
              <w:rPr>
                <w:b/>
              </w:rPr>
            </w:pPr>
            <w:r>
              <w:rPr>
                <w:b/>
              </w:rPr>
              <w:lastRenderedPageBreak/>
              <w:t>Screen: m1_t1_p11</w:t>
            </w:r>
          </w:p>
        </w:tc>
        <w:tc>
          <w:tcPr>
            <w:tcW w:w="7543"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F6E8013" w14:textId="46D8BC31" w:rsidR="00204F35" w:rsidRPr="002D02F3" w:rsidRDefault="00204F35" w:rsidP="00AE6B8C">
            <w:pPr>
              <w:rPr>
                <w:b/>
              </w:rPr>
            </w:pPr>
            <w:r w:rsidRPr="002D02F3">
              <w:rPr>
                <w:b/>
              </w:rPr>
              <w:t>Title</w:t>
            </w:r>
            <w:r>
              <w:rPr>
                <w:b/>
              </w:rPr>
              <w:t xml:space="preserve">: </w:t>
            </w:r>
            <w:r w:rsidR="00B8195E">
              <w:rPr>
                <w:b/>
              </w:rPr>
              <w:t>test11</w:t>
            </w:r>
          </w:p>
        </w:tc>
        <w:tc>
          <w:tcPr>
            <w:tcW w:w="437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D3452A8" w14:textId="1E80220F" w:rsidR="00204F35" w:rsidRPr="00FB7326" w:rsidRDefault="00204F35" w:rsidP="00AE6B8C">
            <w:pPr>
              <w:rPr>
                <w:b/>
              </w:rPr>
            </w:pPr>
            <w:r>
              <w:rPr>
                <w:b/>
              </w:rPr>
              <w:t xml:space="preserve">Screen Type: </w:t>
            </w:r>
            <w:proofErr w:type="spellStart"/>
            <w:r w:rsidRPr="00F517D9">
              <w:rPr>
                <w:b/>
              </w:rPr>
              <w:t>text_click_display_w_image</w:t>
            </w:r>
            <w:proofErr w:type="spellEnd"/>
          </w:p>
        </w:tc>
      </w:tr>
      <w:tr w:rsidR="00220F73" w14:paraId="58554B19" w14:textId="77777777" w:rsidTr="003C0C9B">
        <w:tc>
          <w:tcPr>
            <w:tcW w:w="9644" w:type="dxa"/>
            <w:gridSpan w:val="2"/>
            <w:tcBorders>
              <w:top w:val="single" w:sz="12" w:space="0" w:color="auto"/>
            </w:tcBorders>
            <w:shd w:val="clear" w:color="auto" w:fill="A6A6A6" w:themeFill="background1" w:themeFillShade="A6"/>
          </w:tcPr>
          <w:p w14:paraId="4037BF6C" w14:textId="77777777" w:rsidR="00220F73" w:rsidRPr="002D02F3" w:rsidRDefault="00220F73" w:rsidP="00AE6B8C">
            <w:pPr>
              <w:rPr>
                <w:b/>
              </w:rPr>
            </w:pPr>
            <w:r>
              <w:rPr>
                <w:b/>
              </w:rPr>
              <w:t>Screen Text</w:t>
            </w:r>
          </w:p>
        </w:tc>
        <w:tc>
          <w:tcPr>
            <w:tcW w:w="4375" w:type="dxa"/>
            <w:tcBorders>
              <w:top w:val="single" w:sz="12" w:space="0" w:color="auto"/>
            </w:tcBorders>
            <w:shd w:val="clear" w:color="auto" w:fill="BFBFBF" w:themeFill="background1" w:themeFillShade="BF"/>
          </w:tcPr>
          <w:p w14:paraId="35B76974" w14:textId="77777777" w:rsidR="00220F73" w:rsidRPr="00FB7326" w:rsidRDefault="00220F73" w:rsidP="00AE6B8C">
            <w:pPr>
              <w:rPr>
                <w:b/>
              </w:rPr>
            </w:pPr>
            <w:r w:rsidRPr="00FB7326">
              <w:rPr>
                <w:b/>
              </w:rPr>
              <w:t>Notes to Developer</w:t>
            </w:r>
          </w:p>
        </w:tc>
      </w:tr>
      <w:tr w:rsidR="00113CE1" w14:paraId="0CC791A1" w14:textId="77777777" w:rsidTr="003C0C9B">
        <w:trPr>
          <w:trHeight w:val="4427"/>
        </w:trPr>
        <w:tc>
          <w:tcPr>
            <w:tcW w:w="9644" w:type="dxa"/>
            <w:gridSpan w:val="2"/>
          </w:tcPr>
          <w:p w14:paraId="5B2EF49E" w14:textId="77777777" w:rsidR="00113CE1" w:rsidRDefault="00113CE1" w:rsidP="00AE6B8C">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336B38E0" w14:textId="77777777" w:rsidR="00113CE1" w:rsidRDefault="00113CE1" w:rsidP="00AE6B8C">
            <w:pPr>
              <w:autoSpaceDE w:val="0"/>
              <w:autoSpaceDN w:val="0"/>
              <w:adjustRightInd w:val="0"/>
              <w:rPr>
                <w:rFonts w:ascii="Microsoft Sans Serif" w:eastAsiaTheme="minorHAnsi" w:hAnsi="Microsoft Sans Serif" w:cs="Microsoft Sans Serif"/>
              </w:rPr>
            </w:pPr>
          </w:p>
          <w:p w14:paraId="2D77D0DF" w14:textId="77777777" w:rsidR="00113CE1" w:rsidRPr="0046380A" w:rsidRDefault="00113CE1" w:rsidP="00AE6B8C">
            <w:pPr>
              <w:autoSpaceDE w:val="0"/>
              <w:autoSpaceDN w:val="0"/>
              <w:adjustRightInd w:val="0"/>
              <w:rPr>
                <w:rFonts w:ascii="Microsoft Sans Serif" w:eastAsiaTheme="minorHAnsi" w:hAnsi="Microsoft Sans Serif" w:cs="Microsoft Sans Serif"/>
              </w:rPr>
            </w:pPr>
          </w:p>
          <w:p w14:paraId="6894C0B1" w14:textId="3AD64141" w:rsidR="00113CE1" w:rsidRPr="0046380A" w:rsidRDefault="00113CE1" w:rsidP="00AE6B8C">
            <w:pPr>
              <w:rPr>
                <w:lang w:val="en-US"/>
              </w:rPr>
            </w:pPr>
            <w:r w:rsidRPr="0046380A">
              <w:rPr>
                <w:b/>
              </w:rPr>
              <w:t>Option One:</w:t>
            </w:r>
            <w:r w:rsidRPr="0046380A">
              <w:t xml:space="preserve"> </w:t>
            </w:r>
            <w:r>
              <w:rPr>
                <w:lang w:val="en-US"/>
              </w:rPr>
              <w:t>Title 1</w:t>
            </w:r>
          </w:p>
          <w:p w14:paraId="2DB143A8" w14:textId="77777777" w:rsidR="00113CE1" w:rsidRPr="0046380A" w:rsidRDefault="00113CE1" w:rsidP="00AE6B8C">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047D5974" w14:textId="77777777" w:rsidR="00113CE1" w:rsidRPr="0046380A" w:rsidRDefault="00113CE1" w:rsidP="00AE6B8C">
            <w:pPr>
              <w:rPr>
                <w:b/>
              </w:rPr>
            </w:pPr>
          </w:p>
          <w:p w14:paraId="57DD6D50" w14:textId="48921C1A" w:rsidR="00113CE1" w:rsidRPr="0046380A" w:rsidRDefault="00113CE1" w:rsidP="00AE6B8C">
            <w:pPr>
              <w:rPr>
                <w:lang w:val="en-US"/>
              </w:rPr>
            </w:pPr>
            <w:r w:rsidRPr="0046380A">
              <w:rPr>
                <w:b/>
              </w:rPr>
              <w:t>Option Two:</w:t>
            </w:r>
            <w:r w:rsidRPr="0046380A">
              <w:t xml:space="preserve"> </w:t>
            </w:r>
            <w:r>
              <w:rPr>
                <w:lang w:val="en-US"/>
              </w:rPr>
              <w:t>Title 2</w:t>
            </w:r>
          </w:p>
          <w:p w14:paraId="64B77C6A" w14:textId="77777777" w:rsidR="00113CE1" w:rsidRPr="0046380A" w:rsidRDefault="00113CE1" w:rsidP="00AE6B8C">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6E2CCCFD" w14:textId="77777777" w:rsidR="00113CE1" w:rsidRDefault="00113CE1" w:rsidP="00AE6B8C">
            <w:pPr>
              <w:rPr>
                <w:rFonts w:cstheme="minorHAnsi"/>
              </w:rPr>
            </w:pPr>
          </w:p>
          <w:p w14:paraId="47C107FC" w14:textId="284CE1D8" w:rsidR="00113CE1" w:rsidRPr="0046380A" w:rsidRDefault="00113CE1" w:rsidP="00AE6B8C">
            <w:pPr>
              <w:rPr>
                <w:lang w:val="en-US"/>
              </w:rPr>
            </w:pPr>
            <w:r w:rsidRPr="0046380A">
              <w:rPr>
                <w:b/>
              </w:rPr>
              <w:t>Option T</w:t>
            </w:r>
            <w:r>
              <w:rPr>
                <w:b/>
              </w:rPr>
              <w:t>hree</w:t>
            </w:r>
            <w:r w:rsidRPr="0046380A">
              <w:rPr>
                <w:b/>
              </w:rPr>
              <w:t>:</w:t>
            </w:r>
            <w:r w:rsidRPr="0046380A">
              <w:t xml:space="preserve"> </w:t>
            </w:r>
            <w:r>
              <w:rPr>
                <w:lang w:val="en-US"/>
              </w:rPr>
              <w:t>Title 3</w:t>
            </w:r>
          </w:p>
          <w:p w14:paraId="535C34F9" w14:textId="77777777" w:rsidR="00113CE1" w:rsidRPr="0046380A" w:rsidRDefault="00113CE1" w:rsidP="00AE6B8C">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136919EA" w14:textId="77777777" w:rsidR="00113CE1" w:rsidRPr="00F62E71" w:rsidRDefault="00113CE1" w:rsidP="00AE6B8C">
            <w:pPr>
              <w:rPr>
                <w:rFonts w:cstheme="minorHAnsi"/>
              </w:rPr>
            </w:pPr>
          </w:p>
        </w:tc>
        <w:tc>
          <w:tcPr>
            <w:tcW w:w="4375" w:type="dxa"/>
            <w:vMerge w:val="restart"/>
          </w:tcPr>
          <w:p w14:paraId="4213D73C" w14:textId="0ED5A0E6" w:rsidR="00113CE1" w:rsidRDefault="00113CE1" w:rsidP="00AE6B8C">
            <w:r>
              <w:t>Standard Text Click and Display with Image screen</w:t>
            </w:r>
          </w:p>
          <w:p w14:paraId="0E34FF9A" w14:textId="77777777" w:rsidR="00113CE1" w:rsidRPr="002D02F3" w:rsidRDefault="00113CE1" w:rsidP="00AE6B8C"/>
          <w:p w14:paraId="223E7284" w14:textId="77777777" w:rsidR="00113CE1" w:rsidRDefault="00113CE1" w:rsidP="00AE6B8C"/>
          <w:p w14:paraId="50BBF4F0" w14:textId="77777777" w:rsidR="00113CE1" w:rsidRDefault="00113CE1" w:rsidP="00AE6B8C"/>
          <w:p w14:paraId="55B083DC" w14:textId="77777777" w:rsidR="00113CE1" w:rsidRDefault="00113CE1" w:rsidP="00AE6B8C"/>
          <w:p w14:paraId="6FBF859B" w14:textId="77777777" w:rsidR="00113CE1" w:rsidRDefault="00113CE1" w:rsidP="00AE6B8C"/>
          <w:p w14:paraId="217580B9" w14:textId="50706032" w:rsidR="00113CE1" w:rsidRDefault="00697E46" w:rsidP="00AE6B8C">
            <w:pPr>
              <w:rPr>
                <w:b/>
                <w:bCs/>
                <w:i/>
                <w:iCs/>
                <w:color w:val="FF0000"/>
                <w:u w:val="single"/>
              </w:rPr>
            </w:pPr>
            <w:r>
              <w:rPr>
                <w:b/>
                <w:bCs/>
                <w:i/>
                <w:iCs/>
                <w:color w:val="FF0000"/>
                <w:u w:val="single"/>
              </w:rPr>
              <w:t>Basic</w:t>
            </w:r>
            <w:r w:rsidR="00113CE1" w:rsidRPr="00113CE1">
              <w:rPr>
                <w:b/>
                <w:bCs/>
                <w:i/>
                <w:iCs/>
                <w:color w:val="FF0000"/>
                <w:u w:val="single"/>
              </w:rPr>
              <w:t xml:space="preserve"> template only.</w:t>
            </w:r>
          </w:p>
          <w:p w14:paraId="02274951" w14:textId="38345229" w:rsidR="00697E46" w:rsidRDefault="00697E46" w:rsidP="00AE6B8C">
            <w:pPr>
              <w:rPr>
                <w:b/>
                <w:bCs/>
                <w:i/>
                <w:iCs/>
                <w:color w:val="FF0000"/>
                <w:u w:val="single"/>
              </w:rPr>
            </w:pPr>
          </w:p>
          <w:p w14:paraId="4A40CF67" w14:textId="0AF0CC21" w:rsidR="00697E46" w:rsidRPr="00697E46" w:rsidRDefault="00697E46" w:rsidP="00AE6B8C">
            <w:r>
              <w:t>Audio Clips: #</w:t>
            </w:r>
          </w:p>
          <w:p w14:paraId="33D804F6" w14:textId="77777777" w:rsidR="00113CE1" w:rsidRDefault="00113CE1" w:rsidP="00AE6B8C"/>
          <w:p w14:paraId="01431D59" w14:textId="77777777" w:rsidR="00113CE1" w:rsidRDefault="00113CE1" w:rsidP="00AE6B8C"/>
          <w:p w14:paraId="06C999DB" w14:textId="77777777" w:rsidR="00113CE1" w:rsidRDefault="00113CE1" w:rsidP="00AE6B8C"/>
          <w:p w14:paraId="7F2014B6" w14:textId="77777777" w:rsidR="00113CE1" w:rsidRPr="002D02F3" w:rsidRDefault="00113CE1" w:rsidP="00AE6B8C"/>
        </w:tc>
      </w:tr>
      <w:tr w:rsidR="00113CE1" w14:paraId="7AB329CE" w14:textId="77777777" w:rsidTr="003C0C9B">
        <w:trPr>
          <w:trHeight w:val="267"/>
        </w:trPr>
        <w:tc>
          <w:tcPr>
            <w:tcW w:w="9644" w:type="dxa"/>
            <w:gridSpan w:val="2"/>
            <w:shd w:val="clear" w:color="auto" w:fill="A6A6A6" w:themeFill="background1" w:themeFillShade="A6"/>
          </w:tcPr>
          <w:p w14:paraId="5F2A80F6" w14:textId="77777777" w:rsidR="00113CE1" w:rsidRPr="002D02F3" w:rsidRDefault="00113CE1" w:rsidP="00AE6B8C">
            <w:pPr>
              <w:rPr>
                <w:b/>
              </w:rPr>
            </w:pPr>
            <w:r>
              <w:rPr>
                <w:b/>
              </w:rPr>
              <w:t>User Directive</w:t>
            </w:r>
          </w:p>
        </w:tc>
        <w:tc>
          <w:tcPr>
            <w:tcW w:w="4375" w:type="dxa"/>
            <w:vMerge/>
          </w:tcPr>
          <w:p w14:paraId="7CA25566" w14:textId="77777777" w:rsidR="00113CE1" w:rsidRDefault="00113CE1" w:rsidP="00AE6B8C"/>
        </w:tc>
      </w:tr>
      <w:tr w:rsidR="00113CE1" w14:paraId="7B96076E" w14:textId="77777777" w:rsidTr="003C0C9B">
        <w:trPr>
          <w:trHeight w:val="166"/>
        </w:trPr>
        <w:tc>
          <w:tcPr>
            <w:tcW w:w="2101" w:type="dxa"/>
          </w:tcPr>
          <w:p w14:paraId="50DB5996" w14:textId="7A3DC5C8" w:rsidR="00113CE1" w:rsidRPr="00EC3621" w:rsidRDefault="00697E46" w:rsidP="00AE6B8C">
            <w:pPr>
              <w:rPr>
                <w:b/>
              </w:rPr>
            </w:pPr>
            <w:r>
              <w:rPr>
                <w:b/>
              </w:rPr>
              <w:t>Basic</w:t>
            </w:r>
            <w:r w:rsidR="00113CE1">
              <w:rPr>
                <w:b/>
              </w:rPr>
              <w:t xml:space="preserve"> Template:</w:t>
            </w:r>
          </w:p>
        </w:tc>
        <w:tc>
          <w:tcPr>
            <w:tcW w:w="7543" w:type="dxa"/>
          </w:tcPr>
          <w:p w14:paraId="4657B880" w14:textId="131C52B5" w:rsidR="00113CE1" w:rsidRPr="00EC3621" w:rsidRDefault="00113CE1" w:rsidP="00AE6B8C">
            <w:pPr>
              <w:rPr>
                <w:b/>
              </w:rPr>
            </w:pPr>
            <w:r w:rsidRPr="00F62E71">
              <w:rPr>
                <w:rFonts w:cstheme="minorHAnsi"/>
                <w:b/>
                <w:bCs/>
              </w:rPr>
              <w:t xml:space="preserve">Click the </w:t>
            </w:r>
            <w:r>
              <w:rPr>
                <w:rFonts w:cstheme="minorHAnsi"/>
                <w:b/>
                <w:bCs/>
              </w:rPr>
              <w:t>items below to learn more. Then, click the ‘Next’ arrow to continue.</w:t>
            </w:r>
          </w:p>
        </w:tc>
        <w:tc>
          <w:tcPr>
            <w:tcW w:w="4375" w:type="dxa"/>
            <w:vMerge/>
          </w:tcPr>
          <w:p w14:paraId="2E4DD94C" w14:textId="77777777" w:rsidR="00113CE1" w:rsidRDefault="00113CE1" w:rsidP="00AE6B8C"/>
        </w:tc>
      </w:tr>
      <w:tr w:rsidR="00113CE1" w14:paraId="5F23710A" w14:textId="77777777" w:rsidTr="003C0C9B">
        <w:trPr>
          <w:trHeight w:val="166"/>
        </w:trPr>
        <w:tc>
          <w:tcPr>
            <w:tcW w:w="2101" w:type="dxa"/>
          </w:tcPr>
          <w:p w14:paraId="7B401DE8" w14:textId="4213DC00" w:rsidR="00113CE1" w:rsidRPr="00F62E71" w:rsidRDefault="00697E46" w:rsidP="00AE6B8C">
            <w:pPr>
              <w:rPr>
                <w:rFonts w:cstheme="minorHAnsi"/>
                <w:b/>
                <w:bCs/>
              </w:rPr>
            </w:pPr>
            <w:r>
              <w:rPr>
                <w:rFonts w:cstheme="minorHAnsi"/>
                <w:b/>
                <w:bCs/>
              </w:rPr>
              <w:t>Advanced</w:t>
            </w:r>
            <w:r w:rsidR="00113CE1">
              <w:rPr>
                <w:rFonts w:cstheme="minorHAnsi"/>
                <w:b/>
                <w:bCs/>
              </w:rPr>
              <w:t xml:space="preserve"> Template:</w:t>
            </w:r>
          </w:p>
        </w:tc>
        <w:tc>
          <w:tcPr>
            <w:tcW w:w="7543" w:type="dxa"/>
          </w:tcPr>
          <w:p w14:paraId="62E3B4DD" w14:textId="38D7D24F" w:rsidR="00113CE1" w:rsidRPr="00F62E71" w:rsidRDefault="00113CE1" w:rsidP="00AE6B8C">
            <w:pPr>
              <w:rPr>
                <w:rFonts w:cstheme="minorHAnsi"/>
                <w:b/>
                <w:bCs/>
              </w:rPr>
            </w:pPr>
            <w:r w:rsidRPr="00113CE1">
              <w:rPr>
                <w:rFonts w:cstheme="minorHAnsi"/>
                <w:b/>
                <w:bCs/>
                <w:color w:val="FF0000"/>
              </w:rPr>
              <w:t>N/A</w:t>
            </w:r>
          </w:p>
        </w:tc>
        <w:tc>
          <w:tcPr>
            <w:tcW w:w="4375" w:type="dxa"/>
            <w:vMerge/>
          </w:tcPr>
          <w:p w14:paraId="549E7CB8" w14:textId="77777777" w:rsidR="00113CE1" w:rsidRDefault="00113CE1" w:rsidP="00AE6B8C"/>
        </w:tc>
      </w:tr>
      <w:tr w:rsidR="00220F73" w14:paraId="327F41E9" w14:textId="77777777" w:rsidTr="003C0C9B">
        <w:tc>
          <w:tcPr>
            <w:tcW w:w="9644" w:type="dxa"/>
            <w:gridSpan w:val="2"/>
            <w:shd w:val="clear" w:color="auto" w:fill="A6A6A6" w:themeFill="background1" w:themeFillShade="A6"/>
          </w:tcPr>
          <w:p w14:paraId="45A80A76" w14:textId="77777777" w:rsidR="00220F73" w:rsidRPr="002D02F3" w:rsidRDefault="00220F73" w:rsidP="00AE6B8C">
            <w:pPr>
              <w:rPr>
                <w:b/>
              </w:rPr>
            </w:pPr>
            <w:r>
              <w:rPr>
                <w:b/>
              </w:rPr>
              <w:t>Visual (concept only)</w:t>
            </w:r>
          </w:p>
        </w:tc>
        <w:tc>
          <w:tcPr>
            <w:tcW w:w="4375" w:type="dxa"/>
            <w:shd w:val="clear" w:color="auto" w:fill="A6A6A6" w:themeFill="background1" w:themeFillShade="A6"/>
          </w:tcPr>
          <w:p w14:paraId="5AA62250" w14:textId="77777777" w:rsidR="00220F73" w:rsidRPr="002D02F3" w:rsidRDefault="00220F73" w:rsidP="00AE6B8C">
            <w:pPr>
              <w:rPr>
                <w:b/>
              </w:rPr>
            </w:pPr>
            <w:r>
              <w:rPr>
                <w:b/>
              </w:rPr>
              <w:t>Assets</w:t>
            </w:r>
          </w:p>
        </w:tc>
      </w:tr>
      <w:tr w:rsidR="00DC631E" w14:paraId="65A07800" w14:textId="77777777" w:rsidTr="003C0C9B">
        <w:tc>
          <w:tcPr>
            <w:tcW w:w="9644" w:type="dxa"/>
            <w:gridSpan w:val="2"/>
          </w:tcPr>
          <w:p w14:paraId="5710623B" w14:textId="77777777" w:rsidR="00DC631E" w:rsidRDefault="00DC631E" w:rsidP="00DC631E"/>
        </w:tc>
        <w:tc>
          <w:tcPr>
            <w:tcW w:w="4375" w:type="dxa"/>
            <w:vMerge w:val="restart"/>
          </w:tcPr>
          <w:p w14:paraId="17CF6BF4" w14:textId="50EDE290" w:rsidR="00DC631E" w:rsidRDefault="00DC631E" w:rsidP="00DC631E">
            <w:r>
              <w:t>m1_t1_p11_i1</w:t>
            </w:r>
          </w:p>
          <w:p w14:paraId="0B6D3FBE" w14:textId="77777777" w:rsidR="00DC631E" w:rsidRDefault="00DC631E" w:rsidP="00DC631E">
            <w:r>
              <w:t>(Adobe stock # and description here)</w:t>
            </w:r>
          </w:p>
          <w:p w14:paraId="7933162A" w14:textId="77777777" w:rsidR="00DC631E" w:rsidRDefault="00DC631E" w:rsidP="00DC631E"/>
          <w:p w14:paraId="37E647AA" w14:textId="77777777" w:rsidR="00DC631E" w:rsidRDefault="00DC631E" w:rsidP="00DC631E"/>
          <w:p w14:paraId="185808B8" w14:textId="77777777" w:rsidR="00DC631E" w:rsidRDefault="00DC631E" w:rsidP="00DC631E"/>
          <w:p w14:paraId="04534B05" w14:textId="1DEFCA96"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0A71BFEF" w14:textId="77777777" w:rsidR="00DC631E" w:rsidRDefault="00DC631E" w:rsidP="00DC631E"/>
          <w:p w14:paraId="48DCE161" w14:textId="77777777" w:rsidR="00DC631E" w:rsidRDefault="00DC631E" w:rsidP="00DC631E">
            <w:r>
              <w:t>ALT Tags:</w:t>
            </w:r>
          </w:p>
          <w:p w14:paraId="5CBF30DC" w14:textId="77777777" w:rsidR="00DC631E" w:rsidRDefault="00DC631E" w:rsidP="00DC631E"/>
          <w:p w14:paraId="2DC253F8" w14:textId="663C5E97" w:rsidR="00DC631E" w:rsidRDefault="00DC631E" w:rsidP="00DC631E">
            <w:r>
              <w:lastRenderedPageBreak/>
              <w:t>“</w:t>
            </w:r>
            <w:r w:rsidR="0067042F">
              <w:t>TAG1</w:t>
            </w:r>
            <w:r>
              <w:t xml:space="preserve"> </w:t>
            </w:r>
            <w:proofErr w:type="spellStart"/>
            <w:r>
              <w:t>Abc</w:t>
            </w:r>
            <w:proofErr w:type="spellEnd"/>
            <w:r>
              <w:t>…”, “TAG2</w:t>
            </w:r>
            <w:r w:rsidR="0067042F">
              <w:t xml:space="preserve"> </w:t>
            </w:r>
            <w:proofErr w:type="spellStart"/>
            <w:r>
              <w:t>Abc</w:t>
            </w:r>
            <w:proofErr w:type="spellEnd"/>
            <w:r>
              <w:t xml:space="preserve">…”, “TAG3 </w:t>
            </w:r>
            <w:proofErr w:type="spellStart"/>
            <w:r>
              <w:t>Abc</w:t>
            </w:r>
            <w:proofErr w:type="spellEnd"/>
            <w:r>
              <w:t>…”</w:t>
            </w:r>
          </w:p>
          <w:p w14:paraId="131C2817" w14:textId="77777777" w:rsidR="00DC631E" w:rsidRDefault="00DC631E" w:rsidP="00DC631E"/>
          <w:p w14:paraId="40004694" w14:textId="4B1336FB" w:rsidR="00DC631E" w:rsidRDefault="00DC631E" w:rsidP="00DC631E"/>
        </w:tc>
      </w:tr>
      <w:tr w:rsidR="00DC631E" w14:paraId="4A7BA61E" w14:textId="77777777" w:rsidTr="003C0C9B">
        <w:tc>
          <w:tcPr>
            <w:tcW w:w="9644" w:type="dxa"/>
            <w:gridSpan w:val="2"/>
            <w:shd w:val="clear" w:color="auto" w:fill="A6A6A6" w:themeFill="background1" w:themeFillShade="A6"/>
          </w:tcPr>
          <w:p w14:paraId="582888D7" w14:textId="77777777" w:rsidR="00DC631E" w:rsidRPr="002D02F3" w:rsidRDefault="00DC631E" w:rsidP="00DC631E">
            <w:pPr>
              <w:rPr>
                <w:b/>
              </w:rPr>
            </w:pPr>
            <w:r w:rsidRPr="002D02F3">
              <w:rPr>
                <w:b/>
              </w:rPr>
              <w:t>Voiceover Script</w:t>
            </w:r>
          </w:p>
        </w:tc>
        <w:tc>
          <w:tcPr>
            <w:tcW w:w="4375" w:type="dxa"/>
            <w:vMerge/>
            <w:shd w:val="clear" w:color="auto" w:fill="A6A6A6" w:themeFill="background1" w:themeFillShade="A6"/>
          </w:tcPr>
          <w:p w14:paraId="26168F14" w14:textId="77777777" w:rsidR="00DC631E" w:rsidRPr="002D02F3" w:rsidRDefault="00DC631E" w:rsidP="00DC631E">
            <w:pPr>
              <w:rPr>
                <w:b/>
              </w:rPr>
            </w:pPr>
          </w:p>
        </w:tc>
      </w:tr>
      <w:tr w:rsidR="00DC631E" w14:paraId="782B7952" w14:textId="77777777" w:rsidTr="003C0C9B">
        <w:tc>
          <w:tcPr>
            <w:tcW w:w="9644" w:type="dxa"/>
            <w:gridSpan w:val="2"/>
          </w:tcPr>
          <w:p w14:paraId="04A09B0D" w14:textId="77777777" w:rsidR="00DC631E" w:rsidRPr="00F62E71" w:rsidRDefault="00DC631E" w:rsidP="00DC631E">
            <w:pPr>
              <w:autoSpaceDE w:val="0"/>
              <w:autoSpaceDN w:val="0"/>
              <w:adjustRightInd w:val="0"/>
            </w:pPr>
          </w:p>
        </w:tc>
        <w:tc>
          <w:tcPr>
            <w:tcW w:w="4375" w:type="dxa"/>
            <w:vMerge/>
          </w:tcPr>
          <w:p w14:paraId="20690682" w14:textId="77777777" w:rsidR="00DC631E" w:rsidRDefault="00DC631E" w:rsidP="00DC631E"/>
        </w:tc>
      </w:tr>
      <w:tr w:rsidR="00DC631E" w14:paraId="53AE5892" w14:textId="77777777" w:rsidTr="003C0C9B">
        <w:tc>
          <w:tcPr>
            <w:tcW w:w="9644" w:type="dxa"/>
            <w:gridSpan w:val="2"/>
            <w:shd w:val="clear" w:color="auto" w:fill="A6A6A6" w:themeFill="background1" w:themeFillShade="A6"/>
          </w:tcPr>
          <w:p w14:paraId="36DA45A9" w14:textId="77777777" w:rsidR="00DC631E" w:rsidRPr="002D02F3" w:rsidRDefault="00DC631E" w:rsidP="00DC631E">
            <w:pPr>
              <w:rPr>
                <w:b/>
              </w:rPr>
            </w:pPr>
            <w:r w:rsidRPr="002D02F3">
              <w:rPr>
                <w:b/>
              </w:rPr>
              <w:t>CC Text</w:t>
            </w:r>
            <w:r>
              <w:rPr>
                <w:b/>
              </w:rPr>
              <w:t xml:space="preserve"> (Only used if VO doesn’t match onscreen text)</w:t>
            </w:r>
          </w:p>
        </w:tc>
        <w:tc>
          <w:tcPr>
            <w:tcW w:w="4375" w:type="dxa"/>
            <w:vMerge/>
            <w:shd w:val="clear" w:color="auto" w:fill="A6A6A6" w:themeFill="background1" w:themeFillShade="A6"/>
          </w:tcPr>
          <w:p w14:paraId="6EAF3C6F" w14:textId="77777777" w:rsidR="00DC631E" w:rsidRPr="002D02F3" w:rsidRDefault="00DC631E" w:rsidP="00DC631E">
            <w:pPr>
              <w:rPr>
                <w:b/>
              </w:rPr>
            </w:pPr>
          </w:p>
        </w:tc>
      </w:tr>
      <w:tr w:rsidR="00DC631E" w14:paraId="4D16FD34" w14:textId="77777777" w:rsidTr="003C0C9B">
        <w:trPr>
          <w:trHeight w:val="58"/>
        </w:trPr>
        <w:tc>
          <w:tcPr>
            <w:tcW w:w="9644" w:type="dxa"/>
            <w:gridSpan w:val="2"/>
          </w:tcPr>
          <w:p w14:paraId="6288C8C1" w14:textId="77777777" w:rsidR="00DC631E" w:rsidRDefault="00DC631E" w:rsidP="00DC631E"/>
          <w:p w14:paraId="348A8DA6" w14:textId="77777777" w:rsidR="00DC631E" w:rsidRPr="002D02F3" w:rsidRDefault="00DC631E" w:rsidP="00DC631E">
            <w:pPr>
              <w:rPr>
                <w:b/>
              </w:rPr>
            </w:pPr>
          </w:p>
        </w:tc>
        <w:tc>
          <w:tcPr>
            <w:tcW w:w="4375" w:type="dxa"/>
            <w:vMerge/>
          </w:tcPr>
          <w:p w14:paraId="4268E49C" w14:textId="77777777" w:rsidR="00DC631E" w:rsidRDefault="00DC631E" w:rsidP="00DC631E"/>
        </w:tc>
      </w:tr>
      <w:tr w:rsidR="00204F35" w14:paraId="2F9A6208" w14:textId="77777777" w:rsidTr="0029623D">
        <w:tc>
          <w:tcPr>
            <w:tcW w:w="210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F564262" w14:textId="6F0832CD" w:rsidR="00204F35" w:rsidRPr="005C1008" w:rsidRDefault="00204F35" w:rsidP="00DC631E">
            <w:pPr>
              <w:pageBreakBefore/>
              <w:rPr>
                <w:b/>
              </w:rPr>
            </w:pPr>
            <w:r>
              <w:rPr>
                <w:b/>
              </w:rPr>
              <w:lastRenderedPageBreak/>
              <w:t>Screen: m1_t1_p12</w:t>
            </w:r>
          </w:p>
        </w:tc>
        <w:tc>
          <w:tcPr>
            <w:tcW w:w="7543"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B3D8490" w14:textId="577CB667" w:rsidR="00204F35" w:rsidRPr="002D02F3" w:rsidRDefault="00204F35" w:rsidP="00DC631E">
            <w:pPr>
              <w:rPr>
                <w:b/>
              </w:rPr>
            </w:pPr>
            <w:r w:rsidRPr="002D02F3">
              <w:rPr>
                <w:b/>
              </w:rPr>
              <w:t>Title</w:t>
            </w:r>
            <w:r>
              <w:rPr>
                <w:b/>
              </w:rPr>
              <w:t xml:space="preserve">: </w:t>
            </w:r>
            <w:r w:rsidR="0024774B">
              <w:rPr>
                <w:b/>
              </w:rPr>
              <w:t>test12</w:t>
            </w:r>
          </w:p>
        </w:tc>
        <w:tc>
          <w:tcPr>
            <w:tcW w:w="437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21375C9" w14:textId="457AA81E" w:rsidR="00204F35" w:rsidRPr="00FB7326" w:rsidRDefault="00204F35" w:rsidP="00DC631E">
            <w:pPr>
              <w:rPr>
                <w:b/>
              </w:rPr>
            </w:pPr>
            <w:r>
              <w:rPr>
                <w:b/>
              </w:rPr>
              <w:t xml:space="preserve">Screen Type: </w:t>
            </w:r>
            <w:proofErr w:type="spellStart"/>
            <w:r w:rsidRPr="00F517D9">
              <w:rPr>
                <w:b/>
              </w:rPr>
              <w:t>slideout_click_display</w:t>
            </w:r>
            <w:proofErr w:type="spellEnd"/>
          </w:p>
        </w:tc>
      </w:tr>
      <w:tr w:rsidR="00DC631E" w14:paraId="1AEDDC6B" w14:textId="77777777" w:rsidTr="003C0C9B">
        <w:tc>
          <w:tcPr>
            <w:tcW w:w="9644" w:type="dxa"/>
            <w:gridSpan w:val="2"/>
            <w:tcBorders>
              <w:top w:val="single" w:sz="12" w:space="0" w:color="auto"/>
            </w:tcBorders>
            <w:shd w:val="clear" w:color="auto" w:fill="A6A6A6" w:themeFill="background1" w:themeFillShade="A6"/>
          </w:tcPr>
          <w:p w14:paraId="50AFA7B8" w14:textId="77777777" w:rsidR="00DC631E" w:rsidRPr="002D02F3" w:rsidRDefault="00DC631E" w:rsidP="00DC631E">
            <w:pPr>
              <w:rPr>
                <w:b/>
              </w:rPr>
            </w:pPr>
            <w:r>
              <w:rPr>
                <w:b/>
              </w:rPr>
              <w:t>Screen Text</w:t>
            </w:r>
          </w:p>
        </w:tc>
        <w:tc>
          <w:tcPr>
            <w:tcW w:w="4375" w:type="dxa"/>
            <w:tcBorders>
              <w:top w:val="single" w:sz="12" w:space="0" w:color="auto"/>
            </w:tcBorders>
            <w:shd w:val="clear" w:color="auto" w:fill="BFBFBF" w:themeFill="background1" w:themeFillShade="BF"/>
          </w:tcPr>
          <w:p w14:paraId="7DC21D60" w14:textId="77777777" w:rsidR="00DC631E" w:rsidRPr="00FB7326" w:rsidRDefault="00DC631E" w:rsidP="00DC631E">
            <w:pPr>
              <w:rPr>
                <w:b/>
              </w:rPr>
            </w:pPr>
            <w:r w:rsidRPr="00FB7326">
              <w:rPr>
                <w:b/>
              </w:rPr>
              <w:t>Notes to Developer</w:t>
            </w:r>
          </w:p>
        </w:tc>
      </w:tr>
      <w:tr w:rsidR="00DC631E" w14:paraId="638F50C0" w14:textId="77777777" w:rsidTr="003C0C9B">
        <w:trPr>
          <w:trHeight w:val="4427"/>
        </w:trPr>
        <w:tc>
          <w:tcPr>
            <w:tcW w:w="9644" w:type="dxa"/>
            <w:gridSpan w:val="2"/>
          </w:tcPr>
          <w:p w14:paraId="322DC81E" w14:textId="77777777" w:rsidR="00DC631E" w:rsidRDefault="00DC631E" w:rsidP="00DC631E">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6056E34F" w14:textId="77777777" w:rsidR="00DC631E" w:rsidRPr="0046380A" w:rsidRDefault="00DC631E" w:rsidP="00DC631E">
            <w:pPr>
              <w:autoSpaceDE w:val="0"/>
              <w:autoSpaceDN w:val="0"/>
              <w:adjustRightInd w:val="0"/>
              <w:rPr>
                <w:rFonts w:ascii="Microsoft Sans Serif" w:eastAsiaTheme="minorHAnsi" w:hAnsi="Microsoft Sans Serif" w:cs="Microsoft Sans Serif"/>
              </w:rPr>
            </w:pPr>
          </w:p>
          <w:p w14:paraId="35BB379B" w14:textId="2880F17D" w:rsidR="00DC631E" w:rsidRPr="0046380A" w:rsidRDefault="00DC631E" w:rsidP="00DC631E">
            <w:pPr>
              <w:rPr>
                <w:lang w:val="en-US"/>
              </w:rPr>
            </w:pPr>
            <w:r w:rsidRPr="0046380A">
              <w:rPr>
                <w:b/>
              </w:rPr>
              <w:t>Option One:</w:t>
            </w:r>
            <w:r w:rsidRPr="0046380A">
              <w:t xml:space="preserve"> </w:t>
            </w:r>
            <w:r>
              <w:rPr>
                <w:lang w:val="en-US"/>
              </w:rPr>
              <w:t>Title 1</w:t>
            </w:r>
          </w:p>
          <w:p w14:paraId="6A5112D1" w14:textId="121270B5" w:rsidR="00DC631E" w:rsidRPr="0046380A" w:rsidRDefault="00DC631E" w:rsidP="00DC631E">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434BD024" w14:textId="77777777" w:rsidR="00DC631E" w:rsidRPr="0046380A" w:rsidRDefault="00DC631E" w:rsidP="00DC631E">
            <w:pPr>
              <w:rPr>
                <w:b/>
              </w:rPr>
            </w:pPr>
          </w:p>
          <w:p w14:paraId="4E7CC45A" w14:textId="75BD0FF7" w:rsidR="00DC631E" w:rsidRPr="0046380A" w:rsidRDefault="00DC631E" w:rsidP="00DC631E">
            <w:pPr>
              <w:rPr>
                <w:lang w:val="en-US"/>
              </w:rPr>
            </w:pPr>
            <w:r w:rsidRPr="0046380A">
              <w:rPr>
                <w:b/>
              </w:rPr>
              <w:t>Option Two:</w:t>
            </w:r>
            <w:r w:rsidRPr="0046380A">
              <w:t xml:space="preserve"> </w:t>
            </w:r>
            <w:r>
              <w:rPr>
                <w:lang w:val="en-US"/>
              </w:rPr>
              <w:t>Title 2</w:t>
            </w:r>
          </w:p>
          <w:p w14:paraId="42F752D7" w14:textId="77777777" w:rsidR="00DC631E" w:rsidRPr="0046380A" w:rsidRDefault="00DC631E" w:rsidP="00DC631E">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56232FCD" w14:textId="77777777" w:rsidR="00DC631E" w:rsidRDefault="00DC631E" w:rsidP="00DC631E">
            <w:pPr>
              <w:rPr>
                <w:rFonts w:cstheme="minorHAnsi"/>
              </w:rPr>
            </w:pPr>
          </w:p>
          <w:p w14:paraId="1EEDB19A" w14:textId="711A627A" w:rsidR="00DC631E" w:rsidRPr="0046380A" w:rsidRDefault="00DC631E" w:rsidP="00DC631E">
            <w:pPr>
              <w:rPr>
                <w:lang w:val="en-US"/>
              </w:rPr>
            </w:pPr>
            <w:r w:rsidRPr="0046380A">
              <w:rPr>
                <w:b/>
              </w:rPr>
              <w:t>Option T</w:t>
            </w:r>
            <w:r>
              <w:rPr>
                <w:b/>
              </w:rPr>
              <w:t>hree</w:t>
            </w:r>
            <w:r w:rsidRPr="0046380A">
              <w:rPr>
                <w:b/>
              </w:rPr>
              <w:t>:</w:t>
            </w:r>
            <w:r w:rsidRPr="0046380A">
              <w:t xml:space="preserve"> </w:t>
            </w:r>
            <w:r>
              <w:rPr>
                <w:lang w:val="en-US"/>
              </w:rPr>
              <w:t>Title 3</w:t>
            </w:r>
          </w:p>
          <w:p w14:paraId="2531EAEF" w14:textId="77777777" w:rsidR="00DC631E" w:rsidRPr="0046380A" w:rsidRDefault="00DC631E" w:rsidP="00DC631E">
            <w:pPr>
              <w:autoSpaceDE w:val="0"/>
              <w:autoSpaceDN w:val="0"/>
              <w:adjustRightInd w:val="0"/>
              <w:rPr>
                <w:rFonts w:ascii="Microsoft Sans Serif" w:eastAsiaTheme="minorHAnsi" w:hAnsi="Microsoft Sans Serif" w:cs="Microsoft Sans Serif"/>
              </w:rPr>
            </w:pPr>
            <w:r>
              <w:rPr>
                <w:rFonts w:ascii="Calibri" w:eastAsiaTheme="minorHAnsi" w:hAnsi="Calibri" w:cs="Calibri"/>
                <w:color w:val="000000"/>
              </w:rPr>
              <w:t>Content goes here.</w:t>
            </w:r>
          </w:p>
          <w:p w14:paraId="005B42D1" w14:textId="77777777" w:rsidR="00DC631E" w:rsidRPr="00F62E71" w:rsidRDefault="00DC631E" w:rsidP="00DC631E">
            <w:pPr>
              <w:rPr>
                <w:rFonts w:cstheme="minorHAnsi"/>
              </w:rPr>
            </w:pPr>
          </w:p>
        </w:tc>
        <w:tc>
          <w:tcPr>
            <w:tcW w:w="4375" w:type="dxa"/>
            <w:vMerge w:val="restart"/>
          </w:tcPr>
          <w:p w14:paraId="481EFBBB" w14:textId="1E547F8E" w:rsidR="00DC631E" w:rsidRDefault="00DC631E" w:rsidP="00DC631E">
            <w:r>
              <w:t xml:space="preserve">Standard </w:t>
            </w:r>
            <w:proofErr w:type="spellStart"/>
            <w:r>
              <w:t>Slideout</w:t>
            </w:r>
            <w:proofErr w:type="spellEnd"/>
            <w:r>
              <w:t xml:space="preserve"> Click and Display screen</w:t>
            </w:r>
          </w:p>
          <w:p w14:paraId="67AC0A6D" w14:textId="77777777" w:rsidR="00DC631E" w:rsidRPr="002D02F3" w:rsidRDefault="00DC631E" w:rsidP="00DC631E"/>
          <w:p w14:paraId="4E18E97D" w14:textId="77777777" w:rsidR="00DC631E" w:rsidRDefault="00DC631E" w:rsidP="00DC631E"/>
          <w:p w14:paraId="2CC23DD9" w14:textId="77777777" w:rsidR="00DC631E" w:rsidRDefault="00DC631E" w:rsidP="00DC631E"/>
          <w:p w14:paraId="32CB74B7" w14:textId="77777777" w:rsidR="00DC631E" w:rsidRDefault="00DC631E" w:rsidP="00DC631E"/>
          <w:p w14:paraId="424963E0" w14:textId="77777777" w:rsidR="00DC631E" w:rsidRDefault="00DC631E" w:rsidP="00DC631E"/>
          <w:p w14:paraId="14896896" w14:textId="77777777" w:rsidR="00DC631E" w:rsidRDefault="00DC631E" w:rsidP="00DC631E"/>
          <w:p w14:paraId="767DFEA8" w14:textId="18290817" w:rsidR="00DC631E" w:rsidRDefault="00DC631E" w:rsidP="00DC631E">
            <w:pPr>
              <w:rPr>
                <w:b/>
                <w:bCs/>
                <w:i/>
                <w:iCs/>
                <w:color w:val="FF0000"/>
                <w:u w:val="single"/>
              </w:rPr>
            </w:pPr>
            <w:r>
              <w:rPr>
                <w:b/>
                <w:bCs/>
                <w:i/>
                <w:iCs/>
                <w:color w:val="FF0000"/>
                <w:u w:val="single"/>
              </w:rPr>
              <w:t>Basic</w:t>
            </w:r>
            <w:r w:rsidRPr="003C0C9B">
              <w:rPr>
                <w:b/>
                <w:bCs/>
                <w:i/>
                <w:iCs/>
                <w:color w:val="FF0000"/>
                <w:u w:val="single"/>
              </w:rPr>
              <w:t xml:space="preserve"> Template only.</w:t>
            </w:r>
          </w:p>
          <w:p w14:paraId="79280BF4" w14:textId="105F994A" w:rsidR="00DC631E" w:rsidRDefault="00DC631E" w:rsidP="00DC631E">
            <w:pPr>
              <w:rPr>
                <w:b/>
                <w:bCs/>
                <w:i/>
                <w:iCs/>
                <w:color w:val="FF0000"/>
                <w:u w:val="single"/>
              </w:rPr>
            </w:pPr>
          </w:p>
          <w:p w14:paraId="3E8852EC" w14:textId="0B3F7AB7" w:rsidR="00DC631E" w:rsidRPr="00697E46" w:rsidRDefault="00DC631E" w:rsidP="00DC631E">
            <w:r>
              <w:t>Audio Clips: #</w:t>
            </w:r>
          </w:p>
          <w:p w14:paraId="5A9F6DC3" w14:textId="77777777" w:rsidR="00DC631E" w:rsidRDefault="00DC631E" w:rsidP="00DC631E"/>
          <w:p w14:paraId="3142C010" w14:textId="77777777" w:rsidR="00DC631E" w:rsidRDefault="00DC631E" w:rsidP="00DC631E"/>
          <w:p w14:paraId="68CEE0B4" w14:textId="77777777" w:rsidR="00DC631E" w:rsidRPr="002D02F3" w:rsidRDefault="00DC631E" w:rsidP="00DC631E"/>
        </w:tc>
      </w:tr>
      <w:tr w:rsidR="00DC631E" w14:paraId="3913C3A5" w14:textId="77777777" w:rsidTr="003C0C9B">
        <w:trPr>
          <w:trHeight w:val="267"/>
        </w:trPr>
        <w:tc>
          <w:tcPr>
            <w:tcW w:w="9644" w:type="dxa"/>
            <w:gridSpan w:val="2"/>
            <w:shd w:val="clear" w:color="auto" w:fill="A6A6A6" w:themeFill="background1" w:themeFillShade="A6"/>
          </w:tcPr>
          <w:p w14:paraId="0C19BD28" w14:textId="77777777" w:rsidR="00DC631E" w:rsidRPr="002D02F3" w:rsidRDefault="00DC631E" w:rsidP="00DC631E">
            <w:pPr>
              <w:rPr>
                <w:b/>
              </w:rPr>
            </w:pPr>
            <w:r>
              <w:rPr>
                <w:b/>
              </w:rPr>
              <w:t>User Directive</w:t>
            </w:r>
          </w:p>
        </w:tc>
        <w:tc>
          <w:tcPr>
            <w:tcW w:w="4375" w:type="dxa"/>
            <w:vMerge/>
          </w:tcPr>
          <w:p w14:paraId="527A4E1E" w14:textId="77777777" w:rsidR="00DC631E" w:rsidRDefault="00DC631E" w:rsidP="00DC631E"/>
        </w:tc>
      </w:tr>
      <w:tr w:rsidR="00DC631E" w14:paraId="4E05B5DD" w14:textId="77777777" w:rsidTr="00697E46">
        <w:trPr>
          <w:trHeight w:val="166"/>
        </w:trPr>
        <w:tc>
          <w:tcPr>
            <w:tcW w:w="2101" w:type="dxa"/>
          </w:tcPr>
          <w:p w14:paraId="209B17AD" w14:textId="76DEAFAA" w:rsidR="00DC631E" w:rsidRPr="00EC3621" w:rsidRDefault="00DC631E" w:rsidP="00DC631E">
            <w:pPr>
              <w:rPr>
                <w:b/>
              </w:rPr>
            </w:pPr>
            <w:r>
              <w:rPr>
                <w:b/>
              </w:rPr>
              <w:t>Basic Template:</w:t>
            </w:r>
          </w:p>
        </w:tc>
        <w:tc>
          <w:tcPr>
            <w:tcW w:w="7543" w:type="dxa"/>
          </w:tcPr>
          <w:p w14:paraId="46455640" w14:textId="6EE19202" w:rsidR="00DC631E" w:rsidRPr="00EC3621" w:rsidRDefault="00DC631E" w:rsidP="00DC631E">
            <w:pPr>
              <w:rPr>
                <w:b/>
              </w:rPr>
            </w:pPr>
            <w:r w:rsidRPr="00F62E71">
              <w:rPr>
                <w:rFonts w:cstheme="minorHAnsi"/>
                <w:b/>
                <w:bCs/>
              </w:rPr>
              <w:t xml:space="preserve">Click the </w:t>
            </w:r>
            <w:r>
              <w:rPr>
                <w:rFonts w:cstheme="minorHAnsi"/>
                <w:b/>
                <w:bCs/>
              </w:rPr>
              <w:t>items below to learn more. Then, click the ‘Next’ arrow to continue.</w:t>
            </w:r>
          </w:p>
        </w:tc>
        <w:tc>
          <w:tcPr>
            <w:tcW w:w="4375" w:type="dxa"/>
            <w:vMerge/>
          </w:tcPr>
          <w:p w14:paraId="6D0AAFC3" w14:textId="77777777" w:rsidR="00DC631E" w:rsidRDefault="00DC631E" w:rsidP="00DC631E"/>
        </w:tc>
      </w:tr>
      <w:tr w:rsidR="00DC631E" w14:paraId="22F75B6C" w14:textId="77777777" w:rsidTr="00697E46">
        <w:trPr>
          <w:trHeight w:val="166"/>
        </w:trPr>
        <w:tc>
          <w:tcPr>
            <w:tcW w:w="2101" w:type="dxa"/>
          </w:tcPr>
          <w:p w14:paraId="35AC9CD7" w14:textId="0941DE0F" w:rsidR="00DC631E" w:rsidRPr="00F62E71" w:rsidRDefault="00DC631E" w:rsidP="00DC631E">
            <w:pPr>
              <w:rPr>
                <w:rFonts w:cstheme="minorHAnsi"/>
                <w:b/>
                <w:bCs/>
              </w:rPr>
            </w:pPr>
            <w:r>
              <w:rPr>
                <w:rFonts w:cstheme="minorHAnsi"/>
                <w:b/>
                <w:bCs/>
              </w:rPr>
              <w:t>Advanced Template:</w:t>
            </w:r>
          </w:p>
        </w:tc>
        <w:tc>
          <w:tcPr>
            <w:tcW w:w="7543" w:type="dxa"/>
          </w:tcPr>
          <w:p w14:paraId="305B7222" w14:textId="7A1A3957" w:rsidR="00DC631E" w:rsidRPr="003C0C9B" w:rsidRDefault="00DC631E" w:rsidP="00DC631E">
            <w:pPr>
              <w:rPr>
                <w:rFonts w:cstheme="minorHAnsi"/>
                <w:b/>
                <w:bCs/>
                <w:color w:val="FF0000"/>
              </w:rPr>
            </w:pPr>
            <w:r w:rsidRPr="003C0C9B">
              <w:rPr>
                <w:rFonts w:cstheme="minorHAnsi"/>
                <w:b/>
                <w:bCs/>
                <w:color w:val="FF0000"/>
              </w:rPr>
              <w:t>N/A</w:t>
            </w:r>
          </w:p>
        </w:tc>
        <w:tc>
          <w:tcPr>
            <w:tcW w:w="4375" w:type="dxa"/>
            <w:vMerge/>
          </w:tcPr>
          <w:p w14:paraId="3F3658BF" w14:textId="77777777" w:rsidR="00DC631E" w:rsidRDefault="00DC631E" w:rsidP="00DC631E"/>
        </w:tc>
      </w:tr>
      <w:tr w:rsidR="00DC631E" w14:paraId="32CD7DB0" w14:textId="77777777" w:rsidTr="003C0C9B">
        <w:tc>
          <w:tcPr>
            <w:tcW w:w="9644" w:type="dxa"/>
            <w:gridSpan w:val="2"/>
            <w:shd w:val="clear" w:color="auto" w:fill="A6A6A6" w:themeFill="background1" w:themeFillShade="A6"/>
          </w:tcPr>
          <w:p w14:paraId="4C1EBA06" w14:textId="77777777" w:rsidR="00DC631E" w:rsidRPr="002D02F3" w:rsidRDefault="00DC631E" w:rsidP="00DC631E">
            <w:pPr>
              <w:rPr>
                <w:b/>
              </w:rPr>
            </w:pPr>
            <w:r>
              <w:rPr>
                <w:b/>
              </w:rPr>
              <w:t>Visual (concept only)</w:t>
            </w:r>
          </w:p>
        </w:tc>
        <w:tc>
          <w:tcPr>
            <w:tcW w:w="4375" w:type="dxa"/>
            <w:shd w:val="clear" w:color="auto" w:fill="A6A6A6" w:themeFill="background1" w:themeFillShade="A6"/>
          </w:tcPr>
          <w:p w14:paraId="51D350BF" w14:textId="77777777" w:rsidR="00DC631E" w:rsidRPr="002D02F3" w:rsidRDefault="00DC631E" w:rsidP="00DC631E">
            <w:pPr>
              <w:rPr>
                <w:b/>
              </w:rPr>
            </w:pPr>
            <w:r>
              <w:rPr>
                <w:b/>
              </w:rPr>
              <w:t>Assets</w:t>
            </w:r>
          </w:p>
        </w:tc>
      </w:tr>
      <w:tr w:rsidR="00DC631E" w14:paraId="31B74F02" w14:textId="77777777" w:rsidTr="003C0C9B">
        <w:tc>
          <w:tcPr>
            <w:tcW w:w="9644" w:type="dxa"/>
            <w:gridSpan w:val="2"/>
          </w:tcPr>
          <w:p w14:paraId="105B9BA9" w14:textId="77777777" w:rsidR="00DC631E" w:rsidRDefault="00DC631E" w:rsidP="00DC631E"/>
        </w:tc>
        <w:tc>
          <w:tcPr>
            <w:tcW w:w="4375" w:type="dxa"/>
            <w:vMerge w:val="restart"/>
          </w:tcPr>
          <w:p w14:paraId="108DBEA5" w14:textId="285B500B" w:rsidR="00DC631E" w:rsidRDefault="00DC631E" w:rsidP="00DC631E">
            <w:r>
              <w:t>m1_t1_p12_i1</w:t>
            </w:r>
          </w:p>
          <w:p w14:paraId="28D77165" w14:textId="77777777" w:rsidR="00DC631E" w:rsidRDefault="00DC631E" w:rsidP="00DC631E">
            <w:r>
              <w:t>(Adobe stock # and description here)</w:t>
            </w:r>
          </w:p>
          <w:p w14:paraId="6C260508" w14:textId="77777777" w:rsidR="00DC631E" w:rsidRDefault="00DC631E" w:rsidP="00DC631E"/>
          <w:p w14:paraId="099BFFD7" w14:textId="77777777" w:rsidR="00DC631E" w:rsidRDefault="00DC631E" w:rsidP="00DC631E"/>
          <w:p w14:paraId="40B29F5E" w14:textId="77777777" w:rsidR="00DC631E" w:rsidRDefault="00DC631E" w:rsidP="00DC631E"/>
          <w:p w14:paraId="1F989ED6" w14:textId="29D42588"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3D12285F" w14:textId="77777777" w:rsidR="00DC631E" w:rsidRDefault="00DC631E" w:rsidP="00DC631E"/>
          <w:p w14:paraId="7CA399ED" w14:textId="77777777" w:rsidR="00DC631E" w:rsidRDefault="00DC631E" w:rsidP="00DC631E">
            <w:r>
              <w:t>ALT Tags:</w:t>
            </w:r>
          </w:p>
          <w:p w14:paraId="2B551C00" w14:textId="77777777" w:rsidR="00DC631E" w:rsidRDefault="00DC631E" w:rsidP="00DC631E"/>
          <w:p w14:paraId="7B1FEC0F" w14:textId="356E18BB" w:rsidR="00DC631E" w:rsidRDefault="00DC631E" w:rsidP="00DC631E">
            <w:r>
              <w:t>“</w:t>
            </w:r>
            <w:r w:rsidR="0067042F">
              <w:t>TAG1</w:t>
            </w:r>
            <w:r>
              <w:t xml:space="preserve"> </w:t>
            </w:r>
            <w:proofErr w:type="spellStart"/>
            <w:r>
              <w:t>Abc</w:t>
            </w:r>
            <w:proofErr w:type="spellEnd"/>
            <w:r>
              <w:t>…”, “TAG2</w:t>
            </w:r>
            <w:r w:rsidR="0067042F">
              <w:t xml:space="preserve"> </w:t>
            </w:r>
            <w:proofErr w:type="spellStart"/>
            <w:r>
              <w:t>Abc</w:t>
            </w:r>
            <w:proofErr w:type="spellEnd"/>
            <w:r>
              <w:t>…”,</w:t>
            </w:r>
            <w:r w:rsidR="0067042F">
              <w:t xml:space="preserve"> </w:t>
            </w:r>
            <w:r>
              <w:t xml:space="preserve">“TAG3 </w:t>
            </w:r>
            <w:proofErr w:type="spellStart"/>
            <w:r>
              <w:t>Abc</w:t>
            </w:r>
            <w:proofErr w:type="spellEnd"/>
            <w:r>
              <w:t>…”</w:t>
            </w:r>
          </w:p>
          <w:p w14:paraId="12B00745" w14:textId="77777777" w:rsidR="00DC631E" w:rsidRDefault="00DC631E" w:rsidP="00DC631E"/>
          <w:p w14:paraId="1A0AF720" w14:textId="77777777" w:rsidR="00DC631E" w:rsidRDefault="00DC631E" w:rsidP="00DC631E"/>
        </w:tc>
      </w:tr>
      <w:tr w:rsidR="00DC631E" w14:paraId="27BF16AE" w14:textId="77777777" w:rsidTr="003C0C9B">
        <w:tc>
          <w:tcPr>
            <w:tcW w:w="9644" w:type="dxa"/>
            <w:gridSpan w:val="2"/>
            <w:shd w:val="clear" w:color="auto" w:fill="A6A6A6" w:themeFill="background1" w:themeFillShade="A6"/>
          </w:tcPr>
          <w:p w14:paraId="605EC509" w14:textId="77777777" w:rsidR="00DC631E" w:rsidRPr="002D02F3" w:rsidRDefault="00DC631E" w:rsidP="00DC631E">
            <w:pPr>
              <w:rPr>
                <w:b/>
              </w:rPr>
            </w:pPr>
            <w:r w:rsidRPr="002D02F3">
              <w:rPr>
                <w:b/>
              </w:rPr>
              <w:t>Voiceover Script</w:t>
            </w:r>
          </w:p>
        </w:tc>
        <w:tc>
          <w:tcPr>
            <w:tcW w:w="4375" w:type="dxa"/>
            <w:vMerge/>
            <w:shd w:val="clear" w:color="auto" w:fill="A6A6A6" w:themeFill="background1" w:themeFillShade="A6"/>
          </w:tcPr>
          <w:p w14:paraId="2EB9C4C9" w14:textId="77777777" w:rsidR="00DC631E" w:rsidRPr="002D02F3" w:rsidRDefault="00DC631E" w:rsidP="00DC631E">
            <w:pPr>
              <w:rPr>
                <w:b/>
              </w:rPr>
            </w:pPr>
          </w:p>
        </w:tc>
      </w:tr>
      <w:tr w:rsidR="00DC631E" w14:paraId="710C3FE0" w14:textId="77777777" w:rsidTr="003C0C9B">
        <w:tc>
          <w:tcPr>
            <w:tcW w:w="9644" w:type="dxa"/>
            <w:gridSpan w:val="2"/>
          </w:tcPr>
          <w:p w14:paraId="68D5EBDF" w14:textId="77777777" w:rsidR="00DC631E" w:rsidRPr="00F62E71" w:rsidRDefault="00DC631E" w:rsidP="00DC631E">
            <w:pPr>
              <w:autoSpaceDE w:val="0"/>
              <w:autoSpaceDN w:val="0"/>
              <w:adjustRightInd w:val="0"/>
            </w:pPr>
          </w:p>
        </w:tc>
        <w:tc>
          <w:tcPr>
            <w:tcW w:w="4375" w:type="dxa"/>
            <w:vMerge/>
          </w:tcPr>
          <w:p w14:paraId="71C6C1F8" w14:textId="77777777" w:rsidR="00DC631E" w:rsidRDefault="00DC631E" w:rsidP="00DC631E"/>
        </w:tc>
      </w:tr>
      <w:tr w:rsidR="00DC631E" w14:paraId="3041DBF5" w14:textId="77777777" w:rsidTr="003C0C9B">
        <w:tc>
          <w:tcPr>
            <w:tcW w:w="9644" w:type="dxa"/>
            <w:gridSpan w:val="2"/>
            <w:shd w:val="clear" w:color="auto" w:fill="A6A6A6" w:themeFill="background1" w:themeFillShade="A6"/>
          </w:tcPr>
          <w:p w14:paraId="7DFB6D15" w14:textId="77777777" w:rsidR="00DC631E" w:rsidRPr="002D02F3" w:rsidRDefault="00DC631E" w:rsidP="00DC631E">
            <w:pPr>
              <w:rPr>
                <w:b/>
              </w:rPr>
            </w:pPr>
            <w:r w:rsidRPr="002D02F3">
              <w:rPr>
                <w:b/>
              </w:rPr>
              <w:t>CC Text</w:t>
            </w:r>
            <w:r>
              <w:rPr>
                <w:b/>
              </w:rPr>
              <w:t xml:space="preserve"> (Only used if VO doesn’t match onscreen text)</w:t>
            </w:r>
          </w:p>
        </w:tc>
        <w:tc>
          <w:tcPr>
            <w:tcW w:w="4375" w:type="dxa"/>
            <w:vMerge/>
            <w:shd w:val="clear" w:color="auto" w:fill="A6A6A6" w:themeFill="background1" w:themeFillShade="A6"/>
          </w:tcPr>
          <w:p w14:paraId="3194B072" w14:textId="77777777" w:rsidR="00DC631E" w:rsidRPr="002D02F3" w:rsidRDefault="00DC631E" w:rsidP="00DC631E">
            <w:pPr>
              <w:rPr>
                <w:b/>
              </w:rPr>
            </w:pPr>
          </w:p>
        </w:tc>
      </w:tr>
      <w:tr w:rsidR="00DC631E" w14:paraId="03E9B588" w14:textId="77777777" w:rsidTr="003C0C9B">
        <w:trPr>
          <w:trHeight w:val="58"/>
        </w:trPr>
        <w:tc>
          <w:tcPr>
            <w:tcW w:w="9644" w:type="dxa"/>
            <w:gridSpan w:val="2"/>
          </w:tcPr>
          <w:p w14:paraId="3DC4A0B8" w14:textId="02F9DC6F" w:rsidR="00DC631E" w:rsidRPr="002D02F3" w:rsidRDefault="00DC631E" w:rsidP="00DC631E">
            <w:pPr>
              <w:rPr>
                <w:b/>
              </w:rPr>
            </w:pPr>
          </w:p>
        </w:tc>
        <w:tc>
          <w:tcPr>
            <w:tcW w:w="4375" w:type="dxa"/>
            <w:vMerge/>
          </w:tcPr>
          <w:p w14:paraId="3B5696F3" w14:textId="77777777" w:rsidR="00DC631E" w:rsidRDefault="00DC631E" w:rsidP="00DC631E"/>
        </w:tc>
      </w:tr>
    </w:tbl>
    <w:p w14:paraId="28788533" w14:textId="14E510D8" w:rsidR="0087120E" w:rsidRDefault="0087120E"/>
    <w:p w14:paraId="32C3F401" w14:textId="2274936C" w:rsidR="009D3E66" w:rsidRDefault="009D3E66"/>
    <w:p w14:paraId="6D484D87" w14:textId="09D33632" w:rsidR="009D3E66" w:rsidRDefault="009D3E66"/>
    <w:tbl>
      <w:tblPr>
        <w:tblStyle w:val="TableGrid"/>
        <w:tblW w:w="14019" w:type="dxa"/>
        <w:tblLook w:val="04A0" w:firstRow="1" w:lastRow="0" w:firstColumn="1" w:lastColumn="0" w:noHBand="0" w:noVBand="1"/>
      </w:tblPr>
      <w:tblGrid>
        <w:gridCol w:w="2112"/>
        <w:gridCol w:w="435"/>
        <w:gridCol w:w="7077"/>
        <w:gridCol w:w="4395"/>
      </w:tblGrid>
      <w:tr w:rsidR="00204F35" w14:paraId="268F37BB"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EC97EED" w14:textId="0384870E" w:rsidR="00204F35" w:rsidRPr="005C1008" w:rsidRDefault="00204F35" w:rsidP="007B33F9">
            <w:pPr>
              <w:pageBreakBefore/>
              <w:rPr>
                <w:b/>
              </w:rPr>
            </w:pPr>
            <w:r>
              <w:rPr>
                <w:b/>
              </w:rPr>
              <w:lastRenderedPageBreak/>
              <w:t>Screen: m1_t1_p13</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3173A43" w14:textId="5B4C2399" w:rsidR="00204F35" w:rsidRPr="002D02F3" w:rsidRDefault="00204F35" w:rsidP="00AE6B8C">
            <w:pPr>
              <w:rPr>
                <w:b/>
              </w:rPr>
            </w:pPr>
            <w:r w:rsidRPr="002D02F3">
              <w:rPr>
                <w:b/>
              </w:rPr>
              <w:t>Title</w:t>
            </w:r>
            <w:r>
              <w:rPr>
                <w:b/>
              </w:rPr>
              <w:t xml:space="preserve">: </w:t>
            </w:r>
            <w:r w:rsidR="002161B4">
              <w:rPr>
                <w:b/>
              </w:rPr>
              <w:t>test13</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D231952" w14:textId="7406CE1B" w:rsidR="00204F35" w:rsidRPr="00FB7326" w:rsidRDefault="00204F35" w:rsidP="00AE6B8C">
            <w:pPr>
              <w:rPr>
                <w:b/>
              </w:rPr>
            </w:pPr>
            <w:r>
              <w:rPr>
                <w:b/>
              </w:rPr>
              <w:t xml:space="preserve">Screen Type: </w:t>
            </w:r>
            <w:proofErr w:type="spellStart"/>
            <w:r w:rsidRPr="00F9116D">
              <w:rPr>
                <w:b/>
              </w:rPr>
              <w:t>timeline_click_display</w:t>
            </w:r>
            <w:proofErr w:type="spellEnd"/>
          </w:p>
        </w:tc>
      </w:tr>
      <w:tr w:rsidR="009D3E66" w14:paraId="0C565C51" w14:textId="77777777" w:rsidTr="00AE6B8C">
        <w:tc>
          <w:tcPr>
            <w:tcW w:w="9624" w:type="dxa"/>
            <w:gridSpan w:val="3"/>
            <w:tcBorders>
              <w:top w:val="single" w:sz="12" w:space="0" w:color="auto"/>
            </w:tcBorders>
            <w:shd w:val="clear" w:color="auto" w:fill="A6A6A6" w:themeFill="background1" w:themeFillShade="A6"/>
          </w:tcPr>
          <w:p w14:paraId="5F59CBB6" w14:textId="77777777" w:rsidR="009D3E66" w:rsidRPr="002D02F3" w:rsidRDefault="009D3E66" w:rsidP="00AE6B8C">
            <w:pPr>
              <w:rPr>
                <w:b/>
              </w:rPr>
            </w:pPr>
            <w:r>
              <w:rPr>
                <w:b/>
              </w:rPr>
              <w:t>Screen Text</w:t>
            </w:r>
          </w:p>
        </w:tc>
        <w:tc>
          <w:tcPr>
            <w:tcW w:w="4395" w:type="dxa"/>
            <w:tcBorders>
              <w:top w:val="single" w:sz="12" w:space="0" w:color="auto"/>
            </w:tcBorders>
            <w:shd w:val="clear" w:color="auto" w:fill="BFBFBF" w:themeFill="background1" w:themeFillShade="BF"/>
          </w:tcPr>
          <w:p w14:paraId="12E8E999" w14:textId="77777777" w:rsidR="009D3E66" w:rsidRPr="00FB7326" w:rsidRDefault="009D3E66" w:rsidP="00AE6B8C">
            <w:pPr>
              <w:rPr>
                <w:b/>
              </w:rPr>
            </w:pPr>
            <w:r w:rsidRPr="00FB7326">
              <w:rPr>
                <w:b/>
              </w:rPr>
              <w:t>Notes to Developer</w:t>
            </w:r>
          </w:p>
        </w:tc>
      </w:tr>
      <w:tr w:rsidR="003C0C9B" w14:paraId="7907C485" w14:textId="77777777" w:rsidTr="00AE6B8C">
        <w:trPr>
          <w:trHeight w:val="4427"/>
        </w:trPr>
        <w:tc>
          <w:tcPr>
            <w:tcW w:w="9624" w:type="dxa"/>
            <w:gridSpan w:val="3"/>
          </w:tcPr>
          <w:p w14:paraId="682038B6" w14:textId="77777777" w:rsidR="003C0C9B" w:rsidRDefault="003C0C9B" w:rsidP="00AE6B8C">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372C7B2E" w14:textId="77777777" w:rsidR="003C0C9B" w:rsidRDefault="003C0C9B" w:rsidP="00AE6B8C">
            <w:pPr>
              <w:autoSpaceDE w:val="0"/>
              <w:autoSpaceDN w:val="0"/>
              <w:adjustRightInd w:val="0"/>
              <w:rPr>
                <w:rFonts w:ascii="Microsoft Sans Serif" w:eastAsiaTheme="minorHAnsi" w:hAnsi="Microsoft Sans Serif" w:cs="Microsoft Sans Serif"/>
              </w:rPr>
            </w:pPr>
          </w:p>
          <w:p w14:paraId="21BF088C" w14:textId="7B3DD2F6" w:rsidR="003C0C9B" w:rsidRDefault="003C0C9B" w:rsidP="00AE6B8C">
            <w:pPr>
              <w:autoSpaceDE w:val="0"/>
              <w:autoSpaceDN w:val="0"/>
              <w:adjustRightInd w:val="0"/>
              <w:rPr>
                <w:rFonts w:eastAsiaTheme="minorHAnsi" w:cstheme="minorHAnsi"/>
              </w:rPr>
            </w:pPr>
            <w:r w:rsidRPr="003C0C9B">
              <w:rPr>
                <w:rFonts w:eastAsiaTheme="minorHAnsi" w:cstheme="minorHAnsi"/>
                <w:b/>
                <w:bCs/>
              </w:rPr>
              <w:t>Option One:</w:t>
            </w:r>
            <w:r>
              <w:rPr>
                <w:rFonts w:eastAsiaTheme="minorHAnsi" w:cstheme="minorHAnsi"/>
              </w:rPr>
              <w:t xml:space="preserve"> Title one</w:t>
            </w:r>
          </w:p>
          <w:p w14:paraId="32EFE6F1" w14:textId="711BE804" w:rsidR="003C0C9B" w:rsidRDefault="003C0C9B" w:rsidP="00AE6B8C">
            <w:pPr>
              <w:autoSpaceDE w:val="0"/>
              <w:autoSpaceDN w:val="0"/>
              <w:adjustRightInd w:val="0"/>
              <w:rPr>
                <w:rFonts w:eastAsiaTheme="minorHAnsi" w:cstheme="minorHAnsi"/>
              </w:rPr>
            </w:pPr>
            <w:r>
              <w:rPr>
                <w:rFonts w:eastAsiaTheme="minorHAnsi" w:cstheme="minorHAnsi"/>
              </w:rPr>
              <w:t>Content goes here.</w:t>
            </w:r>
          </w:p>
          <w:p w14:paraId="413CA207" w14:textId="4E20C687" w:rsidR="003C0C9B" w:rsidRPr="003C0C9B" w:rsidRDefault="003C0C9B" w:rsidP="00AE6B8C">
            <w:pPr>
              <w:autoSpaceDE w:val="0"/>
              <w:autoSpaceDN w:val="0"/>
              <w:adjustRightInd w:val="0"/>
              <w:rPr>
                <w:rFonts w:eastAsiaTheme="minorHAnsi" w:cstheme="minorHAnsi"/>
                <w:b/>
                <w:bCs/>
              </w:rPr>
            </w:pPr>
          </w:p>
          <w:p w14:paraId="5A6CF6AB" w14:textId="2B859879" w:rsidR="003C0C9B" w:rsidRDefault="003C0C9B" w:rsidP="00AE6B8C">
            <w:pPr>
              <w:autoSpaceDE w:val="0"/>
              <w:autoSpaceDN w:val="0"/>
              <w:adjustRightInd w:val="0"/>
              <w:rPr>
                <w:rFonts w:eastAsiaTheme="minorHAnsi" w:cstheme="minorHAnsi"/>
              </w:rPr>
            </w:pPr>
            <w:r w:rsidRPr="003C0C9B">
              <w:rPr>
                <w:rFonts w:eastAsiaTheme="minorHAnsi" w:cstheme="minorHAnsi"/>
                <w:b/>
                <w:bCs/>
              </w:rPr>
              <w:t>Option Two:</w:t>
            </w:r>
            <w:r>
              <w:rPr>
                <w:rFonts w:eastAsiaTheme="minorHAnsi" w:cstheme="minorHAnsi"/>
              </w:rPr>
              <w:t xml:space="preserve"> Title two</w:t>
            </w:r>
          </w:p>
          <w:p w14:paraId="3F37269C" w14:textId="0DD31E82" w:rsidR="003C0C9B" w:rsidRDefault="003C0C9B" w:rsidP="00AE6B8C">
            <w:pPr>
              <w:autoSpaceDE w:val="0"/>
              <w:autoSpaceDN w:val="0"/>
              <w:adjustRightInd w:val="0"/>
              <w:rPr>
                <w:rFonts w:eastAsiaTheme="minorHAnsi" w:cstheme="minorHAnsi"/>
              </w:rPr>
            </w:pPr>
            <w:r>
              <w:rPr>
                <w:rFonts w:eastAsiaTheme="minorHAnsi" w:cstheme="minorHAnsi"/>
              </w:rPr>
              <w:t>Content goes here.</w:t>
            </w:r>
          </w:p>
          <w:p w14:paraId="77460D82" w14:textId="55811B7A" w:rsidR="003C0C9B" w:rsidRDefault="003C0C9B" w:rsidP="00AE6B8C">
            <w:pPr>
              <w:autoSpaceDE w:val="0"/>
              <w:autoSpaceDN w:val="0"/>
              <w:adjustRightInd w:val="0"/>
              <w:rPr>
                <w:rFonts w:eastAsiaTheme="minorHAnsi" w:cstheme="minorHAnsi"/>
              </w:rPr>
            </w:pPr>
          </w:p>
          <w:p w14:paraId="50050B4E" w14:textId="17F25373" w:rsidR="003C0C9B" w:rsidRDefault="003C0C9B" w:rsidP="00AE6B8C">
            <w:pPr>
              <w:autoSpaceDE w:val="0"/>
              <w:autoSpaceDN w:val="0"/>
              <w:adjustRightInd w:val="0"/>
              <w:rPr>
                <w:rFonts w:eastAsiaTheme="minorHAnsi" w:cstheme="minorHAnsi"/>
              </w:rPr>
            </w:pPr>
            <w:r w:rsidRPr="003C0C9B">
              <w:rPr>
                <w:rFonts w:eastAsiaTheme="minorHAnsi" w:cstheme="minorHAnsi"/>
                <w:b/>
                <w:bCs/>
              </w:rPr>
              <w:t>Option Three:</w:t>
            </w:r>
            <w:r>
              <w:rPr>
                <w:rFonts w:eastAsiaTheme="minorHAnsi" w:cstheme="minorHAnsi"/>
              </w:rPr>
              <w:t xml:space="preserve"> Title three</w:t>
            </w:r>
          </w:p>
          <w:p w14:paraId="4678119C" w14:textId="0D1E3891" w:rsidR="003C0C9B" w:rsidRDefault="003C0C9B" w:rsidP="00AE6B8C">
            <w:pPr>
              <w:autoSpaceDE w:val="0"/>
              <w:autoSpaceDN w:val="0"/>
              <w:adjustRightInd w:val="0"/>
              <w:rPr>
                <w:rFonts w:eastAsiaTheme="minorHAnsi" w:cstheme="minorHAnsi"/>
              </w:rPr>
            </w:pPr>
            <w:r>
              <w:rPr>
                <w:rFonts w:eastAsiaTheme="minorHAnsi" w:cstheme="minorHAnsi"/>
              </w:rPr>
              <w:t>Content goes here.</w:t>
            </w:r>
          </w:p>
          <w:p w14:paraId="41B8F090" w14:textId="6EF18EB7" w:rsidR="003C0C9B" w:rsidRDefault="003C0C9B" w:rsidP="00AE6B8C">
            <w:pPr>
              <w:autoSpaceDE w:val="0"/>
              <w:autoSpaceDN w:val="0"/>
              <w:adjustRightInd w:val="0"/>
              <w:rPr>
                <w:rFonts w:eastAsiaTheme="minorHAnsi" w:cstheme="minorHAnsi"/>
              </w:rPr>
            </w:pPr>
          </w:p>
          <w:p w14:paraId="43FCEA7B" w14:textId="77777777" w:rsidR="003C0C9B" w:rsidRDefault="003C0C9B" w:rsidP="00AE6B8C">
            <w:pPr>
              <w:autoSpaceDE w:val="0"/>
              <w:autoSpaceDN w:val="0"/>
              <w:adjustRightInd w:val="0"/>
              <w:rPr>
                <w:rFonts w:eastAsiaTheme="minorHAnsi" w:cstheme="minorHAnsi"/>
              </w:rPr>
            </w:pPr>
          </w:p>
          <w:p w14:paraId="4727DC9B" w14:textId="5F4704B7" w:rsidR="003C0C9B" w:rsidRDefault="003C0C9B" w:rsidP="00AE6B8C">
            <w:pPr>
              <w:autoSpaceDE w:val="0"/>
              <w:autoSpaceDN w:val="0"/>
              <w:adjustRightInd w:val="0"/>
              <w:rPr>
                <w:rFonts w:eastAsiaTheme="minorHAnsi" w:cstheme="minorHAnsi"/>
              </w:rPr>
            </w:pPr>
          </w:p>
          <w:p w14:paraId="428CDB96" w14:textId="77777777" w:rsidR="003C0C9B" w:rsidRPr="000B02E3" w:rsidRDefault="003C0C9B" w:rsidP="00AE6B8C">
            <w:pPr>
              <w:autoSpaceDE w:val="0"/>
              <w:autoSpaceDN w:val="0"/>
              <w:adjustRightInd w:val="0"/>
              <w:rPr>
                <w:rFonts w:eastAsiaTheme="minorHAnsi" w:cstheme="minorHAnsi"/>
              </w:rPr>
            </w:pPr>
          </w:p>
          <w:p w14:paraId="4AED6689" w14:textId="77777777" w:rsidR="003C0C9B" w:rsidRPr="0046380A" w:rsidRDefault="003C0C9B" w:rsidP="00AE6B8C">
            <w:pPr>
              <w:autoSpaceDE w:val="0"/>
              <w:autoSpaceDN w:val="0"/>
              <w:adjustRightInd w:val="0"/>
              <w:rPr>
                <w:rFonts w:ascii="Microsoft Sans Serif" w:eastAsiaTheme="minorHAnsi" w:hAnsi="Microsoft Sans Serif" w:cs="Microsoft Sans Serif"/>
              </w:rPr>
            </w:pPr>
          </w:p>
          <w:p w14:paraId="1083741C" w14:textId="77777777" w:rsidR="003C0C9B" w:rsidRPr="00F62E71" w:rsidRDefault="003C0C9B" w:rsidP="00AE6B8C">
            <w:pPr>
              <w:rPr>
                <w:rFonts w:cstheme="minorHAnsi"/>
              </w:rPr>
            </w:pPr>
          </w:p>
        </w:tc>
        <w:tc>
          <w:tcPr>
            <w:tcW w:w="4395" w:type="dxa"/>
            <w:vMerge w:val="restart"/>
          </w:tcPr>
          <w:p w14:paraId="1E09FD96" w14:textId="281F9BCE" w:rsidR="003C0C9B" w:rsidRDefault="003C0C9B" w:rsidP="00AE6B8C">
            <w:r>
              <w:t>Standard Timeline Click and Display screen</w:t>
            </w:r>
          </w:p>
          <w:p w14:paraId="00522BCD" w14:textId="77777777" w:rsidR="003C0C9B" w:rsidRPr="002D02F3" w:rsidRDefault="003C0C9B" w:rsidP="00AE6B8C"/>
          <w:p w14:paraId="6B6715D0" w14:textId="77777777" w:rsidR="003C0C9B" w:rsidRDefault="003C0C9B" w:rsidP="00AE6B8C"/>
          <w:p w14:paraId="6CBCAB32" w14:textId="77777777" w:rsidR="003C0C9B" w:rsidRDefault="003C0C9B" w:rsidP="00AE6B8C"/>
          <w:p w14:paraId="1D009547" w14:textId="77777777" w:rsidR="003C0C9B" w:rsidRDefault="003C0C9B" w:rsidP="00AE6B8C"/>
          <w:p w14:paraId="3A6B7EDD" w14:textId="77777777" w:rsidR="003C0C9B" w:rsidRDefault="003C0C9B" w:rsidP="00AE6B8C"/>
          <w:p w14:paraId="48EEB55B" w14:textId="77777777" w:rsidR="003C0C9B" w:rsidRDefault="003C0C9B" w:rsidP="00AE6B8C"/>
          <w:p w14:paraId="08B0526F" w14:textId="77777777" w:rsidR="003C0C9B" w:rsidRDefault="003C0C9B" w:rsidP="00AE6B8C"/>
          <w:p w14:paraId="6F570ECA" w14:textId="750EB9F4" w:rsidR="003C0C9B" w:rsidRDefault="003C0C9B" w:rsidP="00AE6B8C">
            <w:r>
              <w:t>For 3-6 images.</w:t>
            </w:r>
          </w:p>
          <w:p w14:paraId="79DF4A80" w14:textId="1D538152" w:rsidR="003C0C9B" w:rsidRDefault="003C0C9B" w:rsidP="00AE6B8C"/>
          <w:p w14:paraId="2794DB2A" w14:textId="14A8B2D3" w:rsidR="00697E46" w:rsidRDefault="00697E46" w:rsidP="00AE6B8C"/>
          <w:p w14:paraId="26E116F4" w14:textId="1F2EFFC2" w:rsidR="00697E46" w:rsidRDefault="00697E46" w:rsidP="00AE6B8C">
            <w:r>
              <w:t>Audio Clips: #</w:t>
            </w:r>
          </w:p>
          <w:p w14:paraId="0639F8BB" w14:textId="77777777" w:rsidR="003C0C9B" w:rsidRPr="002D02F3" w:rsidRDefault="003C0C9B" w:rsidP="00AE6B8C"/>
        </w:tc>
      </w:tr>
      <w:tr w:rsidR="003C0C9B" w14:paraId="1D393785" w14:textId="77777777" w:rsidTr="00AE6B8C">
        <w:trPr>
          <w:trHeight w:val="267"/>
        </w:trPr>
        <w:tc>
          <w:tcPr>
            <w:tcW w:w="9624" w:type="dxa"/>
            <w:gridSpan w:val="3"/>
            <w:shd w:val="clear" w:color="auto" w:fill="A6A6A6" w:themeFill="background1" w:themeFillShade="A6"/>
          </w:tcPr>
          <w:p w14:paraId="3A0B1110" w14:textId="77777777" w:rsidR="003C0C9B" w:rsidRPr="002D02F3" w:rsidRDefault="003C0C9B" w:rsidP="00AE6B8C">
            <w:pPr>
              <w:rPr>
                <w:b/>
              </w:rPr>
            </w:pPr>
            <w:r>
              <w:rPr>
                <w:b/>
              </w:rPr>
              <w:t>User Directive</w:t>
            </w:r>
          </w:p>
        </w:tc>
        <w:tc>
          <w:tcPr>
            <w:tcW w:w="4395" w:type="dxa"/>
            <w:vMerge/>
          </w:tcPr>
          <w:p w14:paraId="559A5845" w14:textId="77777777" w:rsidR="003C0C9B" w:rsidRDefault="003C0C9B" w:rsidP="00AE6B8C"/>
        </w:tc>
      </w:tr>
      <w:tr w:rsidR="003C0C9B" w14:paraId="2A995FAC" w14:textId="77777777" w:rsidTr="00697E46">
        <w:trPr>
          <w:trHeight w:val="166"/>
        </w:trPr>
        <w:tc>
          <w:tcPr>
            <w:tcW w:w="2112" w:type="dxa"/>
          </w:tcPr>
          <w:p w14:paraId="1C267A20" w14:textId="0431AF14" w:rsidR="003C0C9B" w:rsidRPr="00EC3621" w:rsidRDefault="00697E46" w:rsidP="00AE6B8C">
            <w:pPr>
              <w:rPr>
                <w:b/>
              </w:rPr>
            </w:pPr>
            <w:r>
              <w:rPr>
                <w:b/>
              </w:rPr>
              <w:t>Basic</w:t>
            </w:r>
            <w:r w:rsidR="003C0C9B">
              <w:rPr>
                <w:b/>
              </w:rPr>
              <w:t xml:space="preserve"> Template:</w:t>
            </w:r>
          </w:p>
        </w:tc>
        <w:tc>
          <w:tcPr>
            <w:tcW w:w="7512" w:type="dxa"/>
            <w:gridSpan w:val="2"/>
          </w:tcPr>
          <w:p w14:paraId="3713A4BC" w14:textId="18AAC12D" w:rsidR="003C0C9B" w:rsidRPr="00EC3621" w:rsidRDefault="003C0C9B" w:rsidP="00AE6B8C">
            <w:pPr>
              <w:rPr>
                <w:b/>
              </w:rPr>
            </w:pPr>
            <w:r w:rsidRPr="00F62E71">
              <w:rPr>
                <w:rFonts w:cstheme="minorHAnsi"/>
                <w:b/>
                <w:bCs/>
              </w:rPr>
              <w:t xml:space="preserve">Click the </w:t>
            </w:r>
            <w:r>
              <w:rPr>
                <w:rFonts w:cstheme="minorHAnsi"/>
                <w:b/>
                <w:bCs/>
              </w:rPr>
              <w:t>items below to learn more. Then, click the ‘Next’ arrow to continue.</w:t>
            </w:r>
          </w:p>
        </w:tc>
        <w:tc>
          <w:tcPr>
            <w:tcW w:w="4395" w:type="dxa"/>
            <w:vMerge/>
          </w:tcPr>
          <w:p w14:paraId="07A39BB7" w14:textId="77777777" w:rsidR="003C0C9B" w:rsidRDefault="003C0C9B" w:rsidP="00AE6B8C"/>
        </w:tc>
      </w:tr>
      <w:tr w:rsidR="003C0C9B" w14:paraId="0054C490" w14:textId="77777777" w:rsidTr="00697E46">
        <w:trPr>
          <w:trHeight w:val="166"/>
        </w:trPr>
        <w:tc>
          <w:tcPr>
            <w:tcW w:w="2112" w:type="dxa"/>
          </w:tcPr>
          <w:p w14:paraId="6A6B5D45" w14:textId="7A51EB9D" w:rsidR="003C0C9B" w:rsidRPr="00F62E71" w:rsidRDefault="00697E46" w:rsidP="00AE6B8C">
            <w:pPr>
              <w:rPr>
                <w:rFonts w:cstheme="minorHAnsi"/>
                <w:b/>
                <w:bCs/>
              </w:rPr>
            </w:pPr>
            <w:r>
              <w:rPr>
                <w:rFonts w:cstheme="minorHAnsi"/>
                <w:b/>
                <w:bCs/>
              </w:rPr>
              <w:t>Advanced</w:t>
            </w:r>
            <w:r w:rsidR="003C0C9B">
              <w:rPr>
                <w:rFonts w:cstheme="minorHAnsi"/>
                <w:b/>
                <w:bCs/>
              </w:rPr>
              <w:t xml:space="preserve"> Template:</w:t>
            </w:r>
          </w:p>
        </w:tc>
        <w:tc>
          <w:tcPr>
            <w:tcW w:w="7512" w:type="dxa"/>
            <w:gridSpan w:val="2"/>
          </w:tcPr>
          <w:p w14:paraId="460A2930" w14:textId="3A77E909" w:rsidR="003C0C9B" w:rsidRPr="00F62E71" w:rsidRDefault="003C0C9B" w:rsidP="00AE6B8C">
            <w:pPr>
              <w:rPr>
                <w:rFonts w:cstheme="minorHAnsi"/>
                <w:b/>
                <w:bCs/>
              </w:rPr>
            </w:pPr>
            <w:r w:rsidRPr="003C0C9B">
              <w:rPr>
                <w:rFonts w:cstheme="minorHAnsi"/>
                <w:b/>
                <w:bCs/>
                <w:color w:val="FF0000"/>
              </w:rPr>
              <w:t>N/A</w:t>
            </w:r>
          </w:p>
        </w:tc>
        <w:tc>
          <w:tcPr>
            <w:tcW w:w="4395" w:type="dxa"/>
            <w:vMerge/>
          </w:tcPr>
          <w:p w14:paraId="0EDAF0CE" w14:textId="77777777" w:rsidR="003C0C9B" w:rsidRDefault="003C0C9B" w:rsidP="00AE6B8C"/>
        </w:tc>
      </w:tr>
      <w:tr w:rsidR="009D3E66" w14:paraId="58FAE505" w14:textId="77777777" w:rsidTr="00AE6B8C">
        <w:tc>
          <w:tcPr>
            <w:tcW w:w="9624" w:type="dxa"/>
            <w:gridSpan w:val="3"/>
            <w:shd w:val="clear" w:color="auto" w:fill="A6A6A6" w:themeFill="background1" w:themeFillShade="A6"/>
          </w:tcPr>
          <w:p w14:paraId="58F8190F" w14:textId="77777777" w:rsidR="009D3E66" w:rsidRPr="002D02F3" w:rsidRDefault="009D3E66" w:rsidP="00AE6B8C">
            <w:pPr>
              <w:rPr>
                <w:b/>
              </w:rPr>
            </w:pPr>
            <w:r>
              <w:rPr>
                <w:b/>
              </w:rPr>
              <w:t>Visual (concept only)</w:t>
            </w:r>
          </w:p>
        </w:tc>
        <w:tc>
          <w:tcPr>
            <w:tcW w:w="4395" w:type="dxa"/>
            <w:shd w:val="clear" w:color="auto" w:fill="A6A6A6" w:themeFill="background1" w:themeFillShade="A6"/>
          </w:tcPr>
          <w:p w14:paraId="40E62A8B" w14:textId="77777777" w:rsidR="009D3E66" w:rsidRPr="002D02F3" w:rsidRDefault="009D3E66" w:rsidP="00AE6B8C">
            <w:pPr>
              <w:rPr>
                <w:b/>
              </w:rPr>
            </w:pPr>
            <w:r>
              <w:rPr>
                <w:b/>
              </w:rPr>
              <w:t>Assets</w:t>
            </w:r>
          </w:p>
        </w:tc>
      </w:tr>
      <w:tr w:rsidR="00DC631E" w14:paraId="41716F13" w14:textId="77777777" w:rsidTr="00AE6B8C">
        <w:tc>
          <w:tcPr>
            <w:tcW w:w="9624" w:type="dxa"/>
            <w:gridSpan w:val="3"/>
          </w:tcPr>
          <w:p w14:paraId="2C30D872" w14:textId="77777777" w:rsidR="00DC631E" w:rsidRDefault="00DC631E" w:rsidP="00DC631E"/>
        </w:tc>
        <w:tc>
          <w:tcPr>
            <w:tcW w:w="4395" w:type="dxa"/>
            <w:vMerge w:val="restart"/>
          </w:tcPr>
          <w:p w14:paraId="72C31E36" w14:textId="5445849C" w:rsidR="00DC631E" w:rsidRDefault="00DC631E" w:rsidP="00DC631E">
            <w:r>
              <w:t>m1_t1_p13_i1</w:t>
            </w:r>
          </w:p>
          <w:p w14:paraId="426AE41F" w14:textId="77777777" w:rsidR="00DC631E" w:rsidRDefault="00DC631E" w:rsidP="00DC631E">
            <w:r>
              <w:t>(Adobe stock # and description here)</w:t>
            </w:r>
          </w:p>
          <w:p w14:paraId="19BE3F53" w14:textId="77777777" w:rsidR="00DC631E" w:rsidRDefault="00DC631E" w:rsidP="00DC631E"/>
          <w:p w14:paraId="32900043" w14:textId="77777777" w:rsidR="00DC631E" w:rsidRDefault="00DC631E" w:rsidP="00DC631E"/>
          <w:p w14:paraId="5966CB27" w14:textId="77777777" w:rsidR="00DC631E" w:rsidRDefault="00DC631E" w:rsidP="00DC631E"/>
          <w:p w14:paraId="578C7594" w14:textId="6E824CB8"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42878382" w14:textId="77777777" w:rsidR="00DC631E" w:rsidRDefault="00DC631E" w:rsidP="00DC631E"/>
          <w:p w14:paraId="63CCFCC6" w14:textId="77777777" w:rsidR="00DC631E" w:rsidRDefault="00DC631E" w:rsidP="00DC631E">
            <w:r>
              <w:t>ALT Tags:</w:t>
            </w:r>
          </w:p>
          <w:p w14:paraId="4A0A1D02" w14:textId="77777777" w:rsidR="00DC631E" w:rsidRDefault="00DC631E" w:rsidP="00DC631E"/>
          <w:p w14:paraId="0107B0D8" w14:textId="5BB78869" w:rsidR="00DC631E" w:rsidRDefault="00DC631E" w:rsidP="00DC631E">
            <w:r>
              <w:t>“</w:t>
            </w:r>
            <w:r w:rsidR="0067042F">
              <w:t>TAG1</w:t>
            </w:r>
            <w:r>
              <w:t xml:space="preserve"> </w:t>
            </w:r>
            <w:proofErr w:type="spellStart"/>
            <w:r>
              <w:t>Abc</w:t>
            </w:r>
            <w:proofErr w:type="spellEnd"/>
            <w:r>
              <w:t>…”, “TAG2</w:t>
            </w:r>
            <w:r w:rsidR="0067042F">
              <w:t xml:space="preserve"> </w:t>
            </w:r>
            <w:proofErr w:type="spellStart"/>
            <w:r>
              <w:t>Abc</w:t>
            </w:r>
            <w:proofErr w:type="spellEnd"/>
            <w:r>
              <w:t xml:space="preserve">…“TAG3 </w:t>
            </w:r>
            <w:proofErr w:type="spellStart"/>
            <w:r>
              <w:t>Abc</w:t>
            </w:r>
            <w:proofErr w:type="spellEnd"/>
            <w:r>
              <w:t>…”</w:t>
            </w:r>
          </w:p>
          <w:p w14:paraId="1F17FD27" w14:textId="77777777" w:rsidR="00DC631E" w:rsidRDefault="00DC631E" w:rsidP="00DC631E"/>
          <w:p w14:paraId="0B0B0953" w14:textId="77777777" w:rsidR="00DC631E" w:rsidRDefault="00DC631E" w:rsidP="00DC631E"/>
        </w:tc>
      </w:tr>
      <w:tr w:rsidR="00DC631E" w14:paraId="4C1F1B6E" w14:textId="77777777" w:rsidTr="00AE6B8C">
        <w:tc>
          <w:tcPr>
            <w:tcW w:w="9624" w:type="dxa"/>
            <w:gridSpan w:val="3"/>
            <w:shd w:val="clear" w:color="auto" w:fill="A6A6A6" w:themeFill="background1" w:themeFillShade="A6"/>
          </w:tcPr>
          <w:p w14:paraId="37BF0608"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36573F2B" w14:textId="77777777" w:rsidR="00DC631E" w:rsidRPr="002D02F3" w:rsidRDefault="00DC631E" w:rsidP="00DC631E">
            <w:pPr>
              <w:rPr>
                <w:b/>
              </w:rPr>
            </w:pPr>
          </w:p>
        </w:tc>
      </w:tr>
      <w:tr w:rsidR="00DC631E" w14:paraId="3C9FC067" w14:textId="77777777" w:rsidTr="00AE6B8C">
        <w:tc>
          <w:tcPr>
            <w:tcW w:w="9624" w:type="dxa"/>
            <w:gridSpan w:val="3"/>
          </w:tcPr>
          <w:p w14:paraId="606C1763" w14:textId="77777777" w:rsidR="00DC631E" w:rsidRPr="00F62E71" w:rsidRDefault="00DC631E" w:rsidP="00DC631E">
            <w:pPr>
              <w:autoSpaceDE w:val="0"/>
              <w:autoSpaceDN w:val="0"/>
              <w:adjustRightInd w:val="0"/>
            </w:pPr>
          </w:p>
        </w:tc>
        <w:tc>
          <w:tcPr>
            <w:tcW w:w="4395" w:type="dxa"/>
            <w:vMerge/>
          </w:tcPr>
          <w:p w14:paraId="2DCA154C" w14:textId="77777777" w:rsidR="00DC631E" w:rsidRDefault="00DC631E" w:rsidP="00DC631E"/>
        </w:tc>
      </w:tr>
      <w:tr w:rsidR="00DC631E" w14:paraId="7D55CA89" w14:textId="77777777" w:rsidTr="00AE6B8C">
        <w:tc>
          <w:tcPr>
            <w:tcW w:w="9624" w:type="dxa"/>
            <w:gridSpan w:val="3"/>
            <w:shd w:val="clear" w:color="auto" w:fill="A6A6A6" w:themeFill="background1" w:themeFillShade="A6"/>
          </w:tcPr>
          <w:p w14:paraId="57A5074F"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71163E02" w14:textId="77777777" w:rsidR="00DC631E" w:rsidRPr="002D02F3" w:rsidRDefault="00DC631E" w:rsidP="00DC631E">
            <w:pPr>
              <w:rPr>
                <w:b/>
              </w:rPr>
            </w:pPr>
          </w:p>
        </w:tc>
      </w:tr>
      <w:tr w:rsidR="00DC631E" w14:paraId="2B37C5C5" w14:textId="77777777" w:rsidTr="00AE6B8C">
        <w:trPr>
          <w:trHeight w:val="58"/>
        </w:trPr>
        <w:tc>
          <w:tcPr>
            <w:tcW w:w="9624" w:type="dxa"/>
            <w:gridSpan w:val="3"/>
          </w:tcPr>
          <w:p w14:paraId="61B76BEE" w14:textId="5EAF2FFF" w:rsidR="00DC631E" w:rsidRPr="002D02F3" w:rsidRDefault="00DC631E" w:rsidP="00DC631E">
            <w:pPr>
              <w:rPr>
                <w:b/>
              </w:rPr>
            </w:pPr>
          </w:p>
        </w:tc>
        <w:tc>
          <w:tcPr>
            <w:tcW w:w="4395" w:type="dxa"/>
            <w:vMerge/>
          </w:tcPr>
          <w:p w14:paraId="54B47D4D" w14:textId="77777777" w:rsidR="00DC631E" w:rsidRDefault="00DC631E" w:rsidP="00DC631E"/>
        </w:tc>
      </w:tr>
    </w:tbl>
    <w:p w14:paraId="501207FE" w14:textId="77777777" w:rsidR="009D3E66" w:rsidRDefault="009D3E66"/>
    <w:p w14:paraId="77574339" w14:textId="77777777" w:rsidR="0087120E" w:rsidRDefault="0087120E"/>
    <w:tbl>
      <w:tblPr>
        <w:tblStyle w:val="TableGrid"/>
        <w:tblW w:w="14019" w:type="dxa"/>
        <w:tblLook w:val="04A0" w:firstRow="1" w:lastRow="0" w:firstColumn="1" w:lastColumn="0" w:noHBand="0" w:noVBand="1"/>
      </w:tblPr>
      <w:tblGrid>
        <w:gridCol w:w="2253"/>
        <w:gridCol w:w="294"/>
        <w:gridCol w:w="7077"/>
        <w:gridCol w:w="4395"/>
      </w:tblGrid>
      <w:tr w:rsidR="00204F35" w14:paraId="74A929FC"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760FBD74" w14:textId="7540C9D4" w:rsidR="00204F35" w:rsidRPr="005C1008" w:rsidRDefault="00204F35" w:rsidP="007B33F9">
            <w:pPr>
              <w:pageBreakBefore/>
              <w:rPr>
                <w:b/>
              </w:rPr>
            </w:pPr>
            <w:r>
              <w:rPr>
                <w:b/>
              </w:rPr>
              <w:lastRenderedPageBreak/>
              <w:t>Screen: m1_t1_p14</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4E3FA1C" w14:textId="7D244088" w:rsidR="00204F35" w:rsidRPr="002D02F3" w:rsidRDefault="00204F35" w:rsidP="00197322">
            <w:pPr>
              <w:rPr>
                <w:b/>
              </w:rPr>
            </w:pPr>
            <w:r w:rsidRPr="002D02F3">
              <w:rPr>
                <w:b/>
              </w:rPr>
              <w:t>Title</w:t>
            </w:r>
            <w:r>
              <w:rPr>
                <w:b/>
              </w:rPr>
              <w:t xml:space="preserve">: </w:t>
            </w:r>
            <w:r w:rsidR="009D44D7">
              <w:rPr>
                <w:b/>
              </w:rPr>
              <w:t>test14</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8FEDE76" w14:textId="4CB7FAAD" w:rsidR="00204F35" w:rsidRPr="00FB7326" w:rsidRDefault="00204F35" w:rsidP="00197322">
            <w:pPr>
              <w:rPr>
                <w:b/>
              </w:rPr>
            </w:pPr>
            <w:r>
              <w:rPr>
                <w:b/>
              </w:rPr>
              <w:t>Screen Type: table</w:t>
            </w:r>
          </w:p>
        </w:tc>
      </w:tr>
      <w:tr w:rsidR="0087120E" w14:paraId="7562B03B" w14:textId="77777777" w:rsidTr="00197322">
        <w:tc>
          <w:tcPr>
            <w:tcW w:w="9624" w:type="dxa"/>
            <w:gridSpan w:val="3"/>
            <w:tcBorders>
              <w:top w:val="single" w:sz="12" w:space="0" w:color="auto"/>
            </w:tcBorders>
            <w:shd w:val="clear" w:color="auto" w:fill="A6A6A6" w:themeFill="background1" w:themeFillShade="A6"/>
          </w:tcPr>
          <w:p w14:paraId="18BC8F93" w14:textId="77777777" w:rsidR="0087120E" w:rsidRPr="002D02F3" w:rsidRDefault="0087120E" w:rsidP="00197322">
            <w:pPr>
              <w:rPr>
                <w:b/>
              </w:rPr>
            </w:pPr>
            <w:r>
              <w:rPr>
                <w:b/>
              </w:rPr>
              <w:t>Screen Text</w:t>
            </w:r>
          </w:p>
        </w:tc>
        <w:tc>
          <w:tcPr>
            <w:tcW w:w="4395" w:type="dxa"/>
            <w:tcBorders>
              <w:top w:val="single" w:sz="12" w:space="0" w:color="auto"/>
            </w:tcBorders>
            <w:shd w:val="clear" w:color="auto" w:fill="BFBFBF" w:themeFill="background1" w:themeFillShade="BF"/>
          </w:tcPr>
          <w:p w14:paraId="14DCCAF4" w14:textId="77777777" w:rsidR="0087120E" w:rsidRPr="00FB7326" w:rsidRDefault="0087120E" w:rsidP="00197322">
            <w:pPr>
              <w:rPr>
                <w:b/>
              </w:rPr>
            </w:pPr>
            <w:r w:rsidRPr="00FB7326">
              <w:rPr>
                <w:b/>
              </w:rPr>
              <w:t>Notes to Developer</w:t>
            </w:r>
          </w:p>
        </w:tc>
      </w:tr>
      <w:tr w:rsidR="003C0C9B" w14:paraId="483170B0" w14:textId="77777777" w:rsidTr="00197322">
        <w:trPr>
          <w:trHeight w:val="4427"/>
        </w:trPr>
        <w:tc>
          <w:tcPr>
            <w:tcW w:w="9624" w:type="dxa"/>
            <w:gridSpan w:val="3"/>
          </w:tcPr>
          <w:p w14:paraId="660FAD1C" w14:textId="50136DC4" w:rsidR="003C0C9B" w:rsidRDefault="003C0C9B" w:rsidP="00197322">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1466DCC3" w14:textId="492FCF2D" w:rsidR="003C0C9B" w:rsidRDefault="003C0C9B" w:rsidP="00197322">
            <w:pPr>
              <w:autoSpaceDE w:val="0"/>
              <w:autoSpaceDN w:val="0"/>
              <w:adjustRightInd w:val="0"/>
              <w:rPr>
                <w:rFonts w:ascii="Calibri" w:eastAsiaTheme="minorHAnsi" w:hAnsi="Calibri" w:cs="Calibri"/>
                <w:color w:val="000000"/>
              </w:rPr>
            </w:pPr>
          </w:p>
          <w:tbl>
            <w:tblPr>
              <w:tblStyle w:val="TableGrid"/>
              <w:tblW w:w="0" w:type="auto"/>
              <w:tblLook w:val="04A0" w:firstRow="1" w:lastRow="0" w:firstColumn="1" w:lastColumn="0" w:noHBand="0" w:noVBand="1"/>
            </w:tblPr>
            <w:tblGrid>
              <w:gridCol w:w="2349"/>
              <w:gridCol w:w="2349"/>
              <w:gridCol w:w="2350"/>
              <w:gridCol w:w="2350"/>
            </w:tblGrid>
            <w:tr w:rsidR="003C0C9B" w14:paraId="39CDBBA8" w14:textId="77777777" w:rsidTr="00B00F33">
              <w:tc>
                <w:tcPr>
                  <w:tcW w:w="2349" w:type="dxa"/>
                </w:tcPr>
                <w:p w14:paraId="7736BF26" w14:textId="77777777" w:rsidR="003C0C9B" w:rsidRDefault="003C0C9B" w:rsidP="00197322">
                  <w:pPr>
                    <w:autoSpaceDE w:val="0"/>
                    <w:autoSpaceDN w:val="0"/>
                    <w:adjustRightInd w:val="0"/>
                    <w:rPr>
                      <w:rFonts w:ascii="Calibri" w:eastAsiaTheme="minorHAnsi" w:hAnsi="Calibri" w:cs="Calibri"/>
                      <w:color w:val="000000"/>
                    </w:rPr>
                  </w:pPr>
                </w:p>
              </w:tc>
              <w:tc>
                <w:tcPr>
                  <w:tcW w:w="2349" w:type="dxa"/>
                </w:tcPr>
                <w:p w14:paraId="0A50081F" w14:textId="77777777" w:rsidR="003C0C9B" w:rsidRDefault="003C0C9B" w:rsidP="00197322">
                  <w:pPr>
                    <w:autoSpaceDE w:val="0"/>
                    <w:autoSpaceDN w:val="0"/>
                    <w:adjustRightInd w:val="0"/>
                    <w:rPr>
                      <w:rFonts w:ascii="Calibri" w:eastAsiaTheme="minorHAnsi" w:hAnsi="Calibri" w:cs="Calibri"/>
                      <w:color w:val="000000"/>
                    </w:rPr>
                  </w:pPr>
                </w:p>
              </w:tc>
              <w:tc>
                <w:tcPr>
                  <w:tcW w:w="2350" w:type="dxa"/>
                </w:tcPr>
                <w:p w14:paraId="3B5455B8" w14:textId="77777777" w:rsidR="003C0C9B" w:rsidRDefault="003C0C9B" w:rsidP="00197322">
                  <w:pPr>
                    <w:autoSpaceDE w:val="0"/>
                    <w:autoSpaceDN w:val="0"/>
                    <w:adjustRightInd w:val="0"/>
                    <w:rPr>
                      <w:rFonts w:ascii="Calibri" w:eastAsiaTheme="minorHAnsi" w:hAnsi="Calibri" w:cs="Calibri"/>
                      <w:color w:val="000000"/>
                    </w:rPr>
                  </w:pPr>
                </w:p>
              </w:tc>
              <w:tc>
                <w:tcPr>
                  <w:tcW w:w="2350" w:type="dxa"/>
                </w:tcPr>
                <w:p w14:paraId="2D69401F" w14:textId="77777777" w:rsidR="003C0C9B" w:rsidRDefault="003C0C9B" w:rsidP="00197322">
                  <w:pPr>
                    <w:autoSpaceDE w:val="0"/>
                    <w:autoSpaceDN w:val="0"/>
                    <w:adjustRightInd w:val="0"/>
                    <w:rPr>
                      <w:rFonts w:ascii="Calibri" w:eastAsiaTheme="minorHAnsi" w:hAnsi="Calibri" w:cs="Calibri"/>
                      <w:color w:val="000000"/>
                    </w:rPr>
                  </w:pPr>
                </w:p>
              </w:tc>
            </w:tr>
            <w:tr w:rsidR="003C0C9B" w14:paraId="7478F260" w14:textId="77777777" w:rsidTr="00B00F33">
              <w:tc>
                <w:tcPr>
                  <w:tcW w:w="2349" w:type="dxa"/>
                </w:tcPr>
                <w:p w14:paraId="24A4E011" w14:textId="77777777" w:rsidR="003C0C9B" w:rsidRDefault="003C0C9B" w:rsidP="00197322">
                  <w:pPr>
                    <w:autoSpaceDE w:val="0"/>
                    <w:autoSpaceDN w:val="0"/>
                    <w:adjustRightInd w:val="0"/>
                    <w:rPr>
                      <w:rFonts w:ascii="Calibri" w:eastAsiaTheme="minorHAnsi" w:hAnsi="Calibri" w:cs="Calibri"/>
                      <w:color w:val="000000"/>
                    </w:rPr>
                  </w:pPr>
                </w:p>
              </w:tc>
              <w:tc>
                <w:tcPr>
                  <w:tcW w:w="2349" w:type="dxa"/>
                </w:tcPr>
                <w:p w14:paraId="6434C351" w14:textId="77777777" w:rsidR="003C0C9B" w:rsidRDefault="003C0C9B" w:rsidP="00197322">
                  <w:pPr>
                    <w:autoSpaceDE w:val="0"/>
                    <w:autoSpaceDN w:val="0"/>
                    <w:adjustRightInd w:val="0"/>
                    <w:rPr>
                      <w:rFonts w:ascii="Calibri" w:eastAsiaTheme="minorHAnsi" w:hAnsi="Calibri" w:cs="Calibri"/>
                      <w:color w:val="000000"/>
                    </w:rPr>
                  </w:pPr>
                </w:p>
              </w:tc>
              <w:tc>
                <w:tcPr>
                  <w:tcW w:w="2350" w:type="dxa"/>
                </w:tcPr>
                <w:p w14:paraId="5735DDC8" w14:textId="77777777" w:rsidR="003C0C9B" w:rsidRDefault="003C0C9B" w:rsidP="00197322">
                  <w:pPr>
                    <w:autoSpaceDE w:val="0"/>
                    <w:autoSpaceDN w:val="0"/>
                    <w:adjustRightInd w:val="0"/>
                    <w:rPr>
                      <w:rFonts w:ascii="Calibri" w:eastAsiaTheme="minorHAnsi" w:hAnsi="Calibri" w:cs="Calibri"/>
                      <w:color w:val="000000"/>
                    </w:rPr>
                  </w:pPr>
                </w:p>
              </w:tc>
              <w:tc>
                <w:tcPr>
                  <w:tcW w:w="2350" w:type="dxa"/>
                </w:tcPr>
                <w:p w14:paraId="488A15F3" w14:textId="77777777" w:rsidR="003C0C9B" w:rsidRDefault="003C0C9B" w:rsidP="00197322">
                  <w:pPr>
                    <w:autoSpaceDE w:val="0"/>
                    <w:autoSpaceDN w:val="0"/>
                    <w:adjustRightInd w:val="0"/>
                    <w:rPr>
                      <w:rFonts w:ascii="Calibri" w:eastAsiaTheme="minorHAnsi" w:hAnsi="Calibri" w:cs="Calibri"/>
                      <w:color w:val="000000"/>
                    </w:rPr>
                  </w:pPr>
                </w:p>
              </w:tc>
            </w:tr>
            <w:tr w:rsidR="003C0C9B" w14:paraId="63EEAC6B" w14:textId="77777777" w:rsidTr="00B00F33">
              <w:tc>
                <w:tcPr>
                  <w:tcW w:w="2349" w:type="dxa"/>
                </w:tcPr>
                <w:p w14:paraId="5EF74AAE" w14:textId="77777777" w:rsidR="003C0C9B" w:rsidRDefault="003C0C9B" w:rsidP="00197322">
                  <w:pPr>
                    <w:autoSpaceDE w:val="0"/>
                    <w:autoSpaceDN w:val="0"/>
                    <w:adjustRightInd w:val="0"/>
                    <w:rPr>
                      <w:rFonts w:ascii="Calibri" w:eastAsiaTheme="minorHAnsi" w:hAnsi="Calibri" w:cs="Calibri"/>
                      <w:color w:val="000000"/>
                    </w:rPr>
                  </w:pPr>
                </w:p>
              </w:tc>
              <w:tc>
                <w:tcPr>
                  <w:tcW w:w="2349" w:type="dxa"/>
                </w:tcPr>
                <w:p w14:paraId="4FF8CE26" w14:textId="77777777" w:rsidR="003C0C9B" w:rsidRDefault="003C0C9B" w:rsidP="00197322">
                  <w:pPr>
                    <w:autoSpaceDE w:val="0"/>
                    <w:autoSpaceDN w:val="0"/>
                    <w:adjustRightInd w:val="0"/>
                    <w:rPr>
                      <w:rFonts w:ascii="Calibri" w:eastAsiaTheme="minorHAnsi" w:hAnsi="Calibri" w:cs="Calibri"/>
                      <w:color w:val="000000"/>
                    </w:rPr>
                  </w:pPr>
                </w:p>
              </w:tc>
              <w:tc>
                <w:tcPr>
                  <w:tcW w:w="2350" w:type="dxa"/>
                </w:tcPr>
                <w:p w14:paraId="170978F3" w14:textId="77777777" w:rsidR="003C0C9B" w:rsidRDefault="003C0C9B" w:rsidP="00197322">
                  <w:pPr>
                    <w:autoSpaceDE w:val="0"/>
                    <w:autoSpaceDN w:val="0"/>
                    <w:adjustRightInd w:val="0"/>
                    <w:rPr>
                      <w:rFonts w:ascii="Calibri" w:eastAsiaTheme="minorHAnsi" w:hAnsi="Calibri" w:cs="Calibri"/>
                      <w:color w:val="000000"/>
                    </w:rPr>
                  </w:pPr>
                </w:p>
              </w:tc>
              <w:tc>
                <w:tcPr>
                  <w:tcW w:w="2350" w:type="dxa"/>
                </w:tcPr>
                <w:p w14:paraId="6171C064" w14:textId="77777777" w:rsidR="003C0C9B" w:rsidRDefault="003C0C9B" w:rsidP="00197322">
                  <w:pPr>
                    <w:autoSpaceDE w:val="0"/>
                    <w:autoSpaceDN w:val="0"/>
                    <w:adjustRightInd w:val="0"/>
                    <w:rPr>
                      <w:rFonts w:ascii="Calibri" w:eastAsiaTheme="minorHAnsi" w:hAnsi="Calibri" w:cs="Calibri"/>
                      <w:color w:val="000000"/>
                    </w:rPr>
                  </w:pPr>
                </w:p>
              </w:tc>
            </w:tr>
            <w:tr w:rsidR="003C0C9B" w14:paraId="12622E07" w14:textId="77777777" w:rsidTr="00B00F33">
              <w:tc>
                <w:tcPr>
                  <w:tcW w:w="2349" w:type="dxa"/>
                </w:tcPr>
                <w:p w14:paraId="56597AE2" w14:textId="77777777" w:rsidR="003C0C9B" w:rsidRDefault="003C0C9B" w:rsidP="00197322">
                  <w:pPr>
                    <w:autoSpaceDE w:val="0"/>
                    <w:autoSpaceDN w:val="0"/>
                    <w:adjustRightInd w:val="0"/>
                    <w:rPr>
                      <w:rFonts w:ascii="Calibri" w:eastAsiaTheme="minorHAnsi" w:hAnsi="Calibri" w:cs="Calibri"/>
                      <w:color w:val="000000"/>
                    </w:rPr>
                  </w:pPr>
                </w:p>
              </w:tc>
              <w:tc>
                <w:tcPr>
                  <w:tcW w:w="2349" w:type="dxa"/>
                </w:tcPr>
                <w:p w14:paraId="41CC0D2A" w14:textId="77777777" w:rsidR="003C0C9B" w:rsidRDefault="003C0C9B" w:rsidP="00197322">
                  <w:pPr>
                    <w:autoSpaceDE w:val="0"/>
                    <w:autoSpaceDN w:val="0"/>
                    <w:adjustRightInd w:val="0"/>
                    <w:rPr>
                      <w:rFonts w:ascii="Calibri" w:eastAsiaTheme="minorHAnsi" w:hAnsi="Calibri" w:cs="Calibri"/>
                      <w:color w:val="000000"/>
                    </w:rPr>
                  </w:pPr>
                </w:p>
              </w:tc>
              <w:tc>
                <w:tcPr>
                  <w:tcW w:w="2350" w:type="dxa"/>
                </w:tcPr>
                <w:p w14:paraId="4C21CEA9" w14:textId="77777777" w:rsidR="003C0C9B" w:rsidRDefault="003C0C9B" w:rsidP="00197322">
                  <w:pPr>
                    <w:autoSpaceDE w:val="0"/>
                    <w:autoSpaceDN w:val="0"/>
                    <w:adjustRightInd w:val="0"/>
                    <w:rPr>
                      <w:rFonts w:ascii="Calibri" w:eastAsiaTheme="minorHAnsi" w:hAnsi="Calibri" w:cs="Calibri"/>
                      <w:color w:val="000000"/>
                    </w:rPr>
                  </w:pPr>
                </w:p>
              </w:tc>
              <w:tc>
                <w:tcPr>
                  <w:tcW w:w="2350" w:type="dxa"/>
                </w:tcPr>
                <w:p w14:paraId="48021165" w14:textId="77777777" w:rsidR="003C0C9B" w:rsidRDefault="003C0C9B" w:rsidP="00197322">
                  <w:pPr>
                    <w:autoSpaceDE w:val="0"/>
                    <w:autoSpaceDN w:val="0"/>
                    <w:adjustRightInd w:val="0"/>
                    <w:rPr>
                      <w:rFonts w:ascii="Calibri" w:eastAsiaTheme="minorHAnsi" w:hAnsi="Calibri" w:cs="Calibri"/>
                      <w:color w:val="000000"/>
                    </w:rPr>
                  </w:pPr>
                </w:p>
              </w:tc>
            </w:tr>
            <w:tr w:rsidR="003C0C9B" w14:paraId="3323F64C" w14:textId="77777777" w:rsidTr="00B00F33">
              <w:tc>
                <w:tcPr>
                  <w:tcW w:w="2349" w:type="dxa"/>
                </w:tcPr>
                <w:p w14:paraId="5B8C9051" w14:textId="77777777" w:rsidR="003C0C9B" w:rsidRDefault="003C0C9B" w:rsidP="00197322">
                  <w:pPr>
                    <w:autoSpaceDE w:val="0"/>
                    <w:autoSpaceDN w:val="0"/>
                    <w:adjustRightInd w:val="0"/>
                    <w:rPr>
                      <w:rFonts w:ascii="Calibri" w:eastAsiaTheme="minorHAnsi" w:hAnsi="Calibri" w:cs="Calibri"/>
                      <w:color w:val="000000"/>
                    </w:rPr>
                  </w:pPr>
                </w:p>
              </w:tc>
              <w:tc>
                <w:tcPr>
                  <w:tcW w:w="2349" w:type="dxa"/>
                </w:tcPr>
                <w:p w14:paraId="3A896218" w14:textId="77777777" w:rsidR="003C0C9B" w:rsidRDefault="003C0C9B" w:rsidP="00197322">
                  <w:pPr>
                    <w:autoSpaceDE w:val="0"/>
                    <w:autoSpaceDN w:val="0"/>
                    <w:adjustRightInd w:val="0"/>
                    <w:rPr>
                      <w:rFonts w:ascii="Calibri" w:eastAsiaTheme="minorHAnsi" w:hAnsi="Calibri" w:cs="Calibri"/>
                      <w:color w:val="000000"/>
                    </w:rPr>
                  </w:pPr>
                </w:p>
              </w:tc>
              <w:tc>
                <w:tcPr>
                  <w:tcW w:w="2350" w:type="dxa"/>
                </w:tcPr>
                <w:p w14:paraId="4385176C" w14:textId="77777777" w:rsidR="003C0C9B" w:rsidRDefault="003C0C9B" w:rsidP="00197322">
                  <w:pPr>
                    <w:autoSpaceDE w:val="0"/>
                    <w:autoSpaceDN w:val="0"/>
                    <w:adjustRightInd w:val="0"/>
                    <w:rPr>
                      <w:rFonts w:ascii="Calibri" w:eastAsiaTheme="minorHAnsi" w:hAnsi="Calibri" w:cs="Calibri"/>
                      <w:color w:val="000000"/>
                    </w:rPr>
                  </w:pPr>
                </w:p>
              </w:tc>
              <w:tc>
                <w:tcPr>
                  <w:tcW w:w="2350" w:type="dxa"/>
                </w:tcPr>
                <w:p w14:paraId="63E068DE" w14:textId="77777777" w:rsidR="003C0C9B" w:rsidRDefault="003C0C9B" w:rsidP="00197322">
                  <w:pPr>
                    <w:autoSpaceDE w:val="0"/>
                    <w:autoSpaceDN w:val="0"/>
                    <w:adjustRightInd w:val="0"/>
                    <w:rPr>
                      <w:rFonts w:ascii="Calibri" w:eastAsiaTheme="minorHAnsi" w:hAnsi="Calibri" w:cs="Calibri"/>
                      <w:color w:val="000000"/>
                    </w:rPr>
                  </w:pPr>
                </w:p>
              </w:tc>
            </w:tr>
            <w:tr w:rsidR="003C0C9B" w14:paraId="251B4823" w14:textId="77777777" w:rsidTr="00B00F33">
              <w:tc>
                <w:tcPr>
                  <w:tcW w:w="2349" w:type="dxa"/>
                </w:tcPr>
                <w:p w14:paraId="05AC9FCC" w14:textId="77777777" w:rsidR="003C0C9B" w:rsidRDefault="003C0C9B" w:rsidP="00197322">
                  <w:pPr>
                    <w:autoSpaceDE w:val="0"/>
                    <w:autoSpaceDN w:val="0"/>
                    <w:adjustRightInd w:val="0"/>
                    <w:rPr>
                      <w:rFonts w:ascii="Calibri" w:eastAsiaTheme="minorHAnsi" w:hAnsi="Calibri" w:cs="Calibri"/>
                      <w:color w:val="000000"/>
                    </w:rPr>
                  </w:pPr>
                </w:p>
              </w:tc>
              <w:tc>
                <w:tcPr>
                  <w:tcW w:w="2349" w:type="dxa"/>
                </w:tcPr>
                <w:p w14:paraId="4A7B14F3" w14:textId="77777777" w:rsidR="003C0C9B" w:rsidRDefault="003C0C9B" w:rsidP="00197322">
                  <w:pPr>
                    <w:autoSpaceDE w:val="0"/>
                    <w:autoSpaceDN w:val="0"/>
                    <w:adjustRightInd w:val="0"/>
                    <w:rPr>
                      <w:rFonts w:ascii="Calibri" w:eastAsiaTheme="minorHAnsi" w:hAnsi="Calibri" w:cs="Calibri"/>
                      <w:color w:val="000000"/>
                    </w:rPr>
                  </w:pPr>
                </w:p>
              </w:tc>
              <w:tc>
                <w:tcPr>
                  <w:tcW w:w="2350" w:type="dxa"/>
                </w:tcPr>
                <w:p w14:paraId="6EDF7ED3" w14:textId="77777777" w:rsidR="003C0C9B" w:rsidRDefault="003C0C9B" w:rsidP="00197322">
                  <w:pPr>
                    <w:autoSpaceDE w:val="0"/>
                    <w:autoSpaceDN w:val="0"/>
                    <w:adjustRightInd w:val="0"/>
                    <w:rPr>
                      <w:rFonts w:ascii="Calibri" w:eastAsiaTheme="minorHAnsi" w:hAnsi="Calibri" w:cs="Calibri"/>
                      <w:color w:val="000000"/>
                    </w:rPr>
                  </w:pPr>
                </w:p>
              </w:tc>
              <w:tc>
                <w:tcPr>
                  <w:tcW w:w="2350" w:type="dxa"/>
                </w:tcPr>
                <w:p w14:paraId="0F11489C" w14:textId="77777777" w:rsidR="003C0C9B" w:rsidRDefault="003C0C9B" w:rsidP="00197322">
                  <w:pPr>
                    <w:autoSpaceDE w:val="0"/>
                    <w:autoSpaceDN w:val="0"/>
                    <w:adjustRightInd w:val="0"/>
                    <w:rPr>
                      <w:rFonts w:ascii="Calibri" w:eastAsiaTheme="minorHAnsi" w:hAnsi="Calibri" w:cs="Calibri"/>
                      <w:color w:val="000000"/>
                    </w:rPr>
                  </w:pPr>
                </w:p>
              </w:tc>
            </w:tr>
          </w:tbl>
          <w:p w14:paraId="0270F7BF" w14:textId="77777777" w:rsidR="003C0C9B" w:rsidRDefault="003C0C9B" w:rsidP="00197322">
            <w:pPr>
              <w:autoSpaceDE w:val="0"/>
              <w:autoSpaceDN w:val="0"/>
              <w:adjustRightInd w:val="0"/>
              <w:rPr>
                <w:rFonts w:ascii="Microsoft Sans Serif" w:eastAsiaTheme="minorHAnsi" w:hAnsi="Microsoft Sans Serif" w:cs="Microsoft Sans Serif"/>
              </w:rPr>
            </w:pPr>
          </w:p>
          <w:p w14:paraId="334B765B" w14:textId="77777777" w:rsidR="003C0C9B" w:rsidRPr="00F62E71" w:rsidRDefault="003C0C9B" w:rsidP="003C0C9B">
            <w:pPr>
              <w:autoSpaceDE w:val="0"/>
              <w:autoSpaceDN w:val="0"/>
              <w:adjustRightInd w:val="0"/>
              <w:rPr>
                <w:rFonts w:cstheme="minorHAnsi"/>
              </w:rPr>
            </w:pPr>
          </w:p>
        </w:tc>
        <w:tc>
          <w:tcPr>
            <w:tcW w:w="4395" w:type="dxa"/>
            <w:vMerge w:val="restart"/>
          </w:tcPr>
          <w:p w14:paraId="710845B1" w14:textId="3F13B4BA" w:rsidR="003C0C9B" w:rsidRDefault="003C0C9B" w:rsidP="00197322">
            <w:r>
              <w:t>Standard Table screen (Create your own table of appropriate size and insert items on the left)</w:t>
            </w:r>
          </w:p>
          <w:p w14:paraId="65667FD3" w14:textId="6916844D" w:rsidR="003C0C9B" w:rsidRDefault="003C0C9B" w:rsidP="00197322"/>
          <w:p w14:paraId="1FDE5B1C" w14:textId="305A128C" w:rsidR="00697E46" w:rsidRDefault="00697E46" w:rsidP="00197322"/>
          <w:p w14:paraId="0A864261" w14:textId="25B33DFF" w:rsidR="00697E46" w:rsidRPr="002D02F3" w:rsidRDefault="00697E46" w:rsidP="00197322">
            <w:r>
              <w:t>Audio clips: #</w:t>
            </w:r>
          </w:p>
          <w:p w14:paraId="2842AA7B" w14:textId="77777777" w:rsidR="003C0C9B" w:rsidRDefault="003C0C9B" w:rsidP="00197322"/>
          <w:p w14:paraId="2092E895" w14:textId="77777777" w:rsidR="003C0C9B" w:rsidRDefault="003C0C9B" w:rsidP="00197322"/>
          <w:p w14:paraId="3EF162F0" w14:textId="77777777" w:rsidR="003C0C9B" w:rsidRDefault="003C0C9B" w:rsidP="00197322"/>
          <w:p w14:paraId="4D6D5D9D" w14:textId="77777777" w:rsidR="003C0C9B" w:rsidRDefault="003C0C9B" w:rsidP="00197322"/>
          <w:p w14:paraId="77AD345C" w14:textId="77777777" w:rsidR="003C0C9B" w:rsidRDefault="003C0C9B" w:rsidP="00197322"/>
          <w:p w14:paraId="4ABEB5F1" w14:textId="77777777" w:rsidR="003C0C9B" w:rsidRDefault="003C0C9B" w:rsidP="00197322"/>
          <w:p w14:paraId="1156B698" w14:textId="77777777" w:rsidR="003C0C9B" w:rsidRDefault="003C0C9B" w:rsidP="00197322"/>
          <w:p w14:paraId="46A7A91B" w14:textId="77777777" w:rsidR="003C0C9B" w:rsidRDefault="003C0C9B" w:rsidP="00197322"/>
          <w:p w14:paraId="290F3A04" w14:textId="77777777" w:rsidR="003C0C9B" w:rsidRPr="002D02F3" w:rsidRDefault="003C0C9B" w:rsidP="00197322"/>
        </w:tc>
      </w:tr>
      <w:tr w:rsidR="003C0C9B" w14:paraId="451E464E" w14:textId="77777777" w:rsidTr="00197322">
        <w:trPr>
          <w:trHeight w:val="267"/>
        </w:trPr>
        <w:tc>
          <w:tcPr>
            <w:tcW w:w="9624" w:type="dxa"/>
            <w:gridSpan w:val="3"/>
            <w:shd w:val="clear" w:color="auto" w:fill="A6A6A6" w:themeFill="background1" w:themeFillShade="A6"/>
          </w:tcPr>
          <w:p w14:paraId="2BBCE37C" w14:textId="77777777" w:rsidR="003C0C9B" w:rsidRPr="002D02F3" w:rsidRDefault="003C0C9B" w:rsidP="00197322">
            <w:pPr>
              <w:rPr>
                <w:b/>
              </w:rPr>
            </w:pPr>
            <w:r>
              <w:rPr>
                <w:b/>
              </w:rPr>
              <w:t>User Directive</w:t>
            </w:r>
          </w:p>
        </w:tc>
        <w:tc>
          <w:tcPr>
            <w:tcW w:w="4395" w:type="dxa"/>
            <w:vMerge/>
          </w:tcPr>
          <w:p w14:paraId="086FD3D5" w14:textId="77777777" w:rsidR="003C0C9B" w:rsidRDefault="003C0C9B" w:rsidP="00197322"/>
        </w:tc>
      </w:tr>
      <w:tr w:rsidR="003C0C9B" w14:paraId="41A29218" w14:textId="77777777" w:rsidTr="00697E46">
        <w:trPr>
          <w:trHeight w:val="166"/>
        </w:trPr>
        <w:tc>
          <w:tcPr>
            <w:tcW w:w="2253" w:type="dxa"/>
          </w:tcPr>
          <w:p w14:paraId="00382BFC" w14:textId="6E7901DC" w:rsidR="003C0C9B" w:rsidRPr="00EC3621" w:rsidRDefault="00697E46" w:rsidP="003C0C9B">
            <w:pPr>
              <w:rPr>
                <w:b/>
              </w:rPr>
            </w:pPr>
            <w:r>
              <w:rPr>
                <w:b/>
              </w:rPr>
              <w:t>Basic</w:t>
            </w:r>
            <w:r w:rsidR="00F458C4">
              <w:rPr>
                <w:b/>
              </w:rPr>
              <w:t xml:space="preserve"> Template:</w:t>
            </w:r>
          </w:p>
        </w:tc>
        <w:tc>
          <w:tcPr>
            <w:tcW w:w="7371" w:type="dxa"/>
            <w:gridSpan w:val="2"/>
          </w:tcPr>
          <w:p w14:paraId="357BF375" w14:textId="2C5FE930" w:rsidR="003C0C9B" w:rsidRPr="00EC3621" w:rsidRDefault="003C0C9B" w:rsidP="003C0C9B">
            <w:pPr>
              <w:rPr>
                <w:b/>
              </w:rPr>
            </w:pPr>
            <w:r w:rsidRPr="00EC3621">
              <w:rPr>
                <w:b/>
              </w:rPr>
              <w:t>Click the ‘Next’ arrow to continue.</w:t>
            </w:r>
          </w:p>
        </w:tc>
        <w:tc>
          <w:tcPr>
            <w:tcW w:w="4395" w:type="dxa"/>
            <w:vMerge/>
          </w:tcPr>
          <w:p w14:paraId="6F37902A" w14:textId="77777777" w:rsidR="003C0C9B" w:rsidRDefault="003C0C9B" w:rsidP="003C0C9B"/>
        </w:tc>
      </w:tr>
      <w:tr w:rsidR="003C0C9B" w14:paraId="4F6C3A55" w14:textId="77777777" w:rsidTr="00697E46">
        <w:trPr>
          <w:trHeight w:val="166"/>
        </w:trPr>
        <w:tc>
          <w:tcPr>
            <w:tcW w:w="2253" w:type="dxa"/>
          </w:tcPr>
          <w:p w14:paraId="0D0EC4BF" w14:textId="1253BDCD" w:rsidR="003C0C9B" w:rsidRPr="00EC3621" w:rsidRDefault="00697E46" w:rsidP="003C0C9B">
            <w:pPr>
              <w:rPr>
                <w:b/>
              </w:rPr>
            </w:pPr>
            <w:r>
              <w:rPr>
                <w:b/>
              </w:rPr>
              <w:t>Advanced</w:t>
            </w:r>
            <w:r w:rsidR="00F458C4">
              <w:rPr>
                <w:b/>
              </w:rPr>
              <w:t xml:space="preserve"> Template:</w:t>
            </w:r>
          </w:p>
        </w:tc>
        <w:tc>
          <w:tcPr>
            <w:tcW w:w="7371" w:type="dxa"/>
            <w:gridSpan w:val="2"/>
          </w:tcPr>
          <w:p w14:paraId="1D87E7E4" w14:textId="4AF13376" w:rsidR="003C0C9B" w:rsidRPr="00EC3621" w:rsidRDefault="00F458C4" w:rsidP="003C0C9B">
            <w:pPr>
              <w:rPr>
                <w:b/>
              </w:rPr>
            </w:pPr>
            <w:r>
              <w:rPr>
                <w:b/>
              </w:rPr>
              <w:t>Click the ‘Next’ button to continue.</w:t>
            </w:r>
          </w:p>
        </w:tc>
        <w:tc>
          <w:tcPr>
            <w:tcW w:w="4395" w:type="dxa"/>
            <w:vMerge/>
          </w:tcPr>
          <w:p w14:paraId="01D7D0A7" w14:textId="77777777" w:rsidR="003C0C9B" w:rsidRDefault="003C0C9B" w:rsidP="003C0C9B"/>
        </w:tc>
      </w:tr>
      <w:tr w:rsidR="003C0C9B" w14:paraId="125A1F58" w14:textId="77777777" w:rsidTr="00197322">
        <w:tc>
          <w:tcPr>
            <w:tcW w:w="9624" w:type="dxa"/>
            <w:gridSpan w:val="3"/>
            <w:shd w:val="clear" w:color="auto" w:fill="A6A6A6" w:themeFill="background1" w:themeFillShade="A6"/>
          </w:tcPr>
          <w:p w14:paraId="14CB7FDC" w14:textId="77777777" w:rsidR="003C0C9B" w:rsidRPr="002D02F3" w:rsidRDefault="003C0C9B" w:rsidP="003C0C9B">
            <w:pPr>
              <w:rPr>
                <w:b/>
              </w:rPr>
            </w:pPr>
            <w:r>
              <w:rPr>
                <w:b/>
              </w:rPr>
              <w:t>Visual (concept only)</w:t>
            </w:r>
          </w:p>
        </w:tc>
        <w:tc>
          <w:tcPr>
            <w:tcW w:w="4395" w:type="dxa"/>
            <w:shd w:val="clear" w:color="auto" w:fill="A6A6A6" w:themeFill="background1" w:themeFillShade="A6"/>
          </w:tcPr>
          <w:p w14:paraId="5DF4C5EE" w14:textId="77777777" w:rsidR="003C0C9B" w:rsidRPr="002D02F3" w:rsidRDefault="003C0C9B" w:rsidP="003C0C9B">
            <w:pPr>
              <w:rPr>
                <w:b/>
              </w:rPr>
            </w:pPr>
            <w:r>
              <w:rPr>
                <w:b/>
              </w:rPr>
              <w:t>Assets</w:t>
            </w:r>
          </w:p>
        </w:tc>
      </w:tr>
      <w:tr w:rsidR="00DC631E" w14:paraId="5BE19D4F" w14:textId="77777777" w:rsidTr="00197322">
        <w:tc>
          <w:tcPr>
            <w:tcW w:w="9624" w:type="dxa"/>
            <w:gridSpan w:val="3"/>
          </w:tcPr>
          <w:p w14:paraId="26712B51" w14:textId="77777777" w:rsidR="00DC631E" w:rsidRDefault="00DC631E" w:rsidP="00DC631E"/>
        </w:tc>
        <w:tc>
          <w:tcPr>
            <w:tcW w:w="4395" w:type="dxa"/>
            <w:vMerge w:val="restart"/>
          </w:tcPr>
          <w:p w14:paraId="0C54ACF2" w14:textId="26A6B335" w:rsidR="00DC631E" w:rsidRDefault="00DC631E" w:rsidP="00DC631E">
            <w:r>
              <w:t>m1_t1_p14_i1</w:t>
            </w:r>
          </w:p>
          <w:p w14:paraId="277B7A6F" w14:textId="77777777" w:rsidR="00DC631E" w:rsidRDefault="00DC631E" w:rsidP="00DC631E">
            <w:r>
              <w:t>(Adobe stock # and description here)</w:t>
            </w:r>
          </w:p>
          <w:p w14:paraId="4714C8D8" w14:textId="77777777" w:rsidR="00DC631E" w:rsidRDefault="00DC631E" w:rsidP="00DC631E"/>
          <w:p w14:paraId="0369DC1E" w14:textId="77777777" w:rsidR="00DC631E" w:rsidRDefault="00DC631E" w:rsidP="00DC631E"/>
          <w:p w14:paraId="0F2E0F9E" w14:textId="77777777" w:rsidR="00DC631E" w:rsidRDefault="00DC631E" w:rsidP="00DC631E"/>
          <w:p w14:paraId="7519D405" w14:textId="4CEBE06E"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7AE7C9C9" w14:textId="77777777" w:rsidR="00DC631E" w:rsidRDefault="00DC631E" w:rsidP="00DC631E"/>
          <w:p w14:paraId="29351B88" w14:textId="77777777" w:rsidR="00DC631E" w:rsidRDefault="00DC631E" w:rsidP="00DC631E">
            <w:r>
              <w:t>ALT Tags:</w:t>
            </w:r>
          </w:p>
          <w:p w14:paraId="756DFF74" w14:textId="77777777" w:rsidR="00DC631E" w:rsidRDefault="00DC631E" w:rsidP="00DC631E"/>
          <w:p w14:paraId="17EDF72F" w14:textId="5A54DCA4" w:rsidR="00DC631E" w:rsidRDefault="00DC631E" w:rsidP="00DC631E">
            <w:r>
              <w:t>“</w:t>
            </w:r>
            <w:r w:rsidR="0067042F">
              <w:t>TAG1</w:t>
            </w:r>
            <w:r>
              <w:t xml:space="preserve"> </w:t>
            </w:r>
            <w:proofErr w:type="spellStart"/>
            <w:r>
              <w:t>Abc</w:t>
            </w:r>
            <w:proofErr w:type="spellEnd"/>
            <w:r>
              <w:t>…”, “TAG2</w:t>
            </w:r>
            <w:r w:rsidR="005A4E95">
              <w:t xml:space="preserve"> </w:t>
            </w:r>
            <w:proofErr w:type="spellStart"/>
            <w:r>
              <w:t>Abc</w:t>
            </w:r>
            <w:proofErr w:type="spellEnd"/>
            <w:r>
              <w:t>…”</w:t>
            </w:r>
            <w:proofErr w:type="gramStart"/>
            <w:r>
              <w:t>,”</w:t>
            </w:r>
            <w:proofErr w:type="gramEnd"/>
            <w:r>
              <w:t xml:space="preserve">TAG3 </w:t>
            </w:r>
            <w:proofErr w:type="spellStart"/>
            <w:r>
              <w:t>Abc</w:t>
            </w:r>
            <w:proofErr w:type="spellEnd"/>
            <w:r>
              <w:t>…”</w:t>
            </w:r>
          </w:p>
          <w:p w14:paraId="1F308B3C" w14:textId="77777777" w:rsidR="00DC631E" w:rsidRDefault="00DC631E" w:rsidP="00DC631E"/>
          <w:p w14:paraId="01CE2156" w14:textId="6E8A83CE" w:rsidR="00DC631E" w:rsidRDefault="00DC631E" w:rsidP="00DC631E"/>
        </w:tc>
      </w:tr>
      <w:tr w:rsidR="00DC631E" w14:paraId="673F7071" w14:textId="77777777" w:rsidTr="00197322">
        <w:tc>
          <w:tcPr>
            <w:tcW w:w="9624" w:type="dxa"/>
            <w:gridSpan w:val="3"/>
            <w:shd w:val="clear" w:color="auto" w:fill="A6A6A6" w:themeFill="background1" w:themeFillShade="A6"/>
          </w:tcPr>
          <w:p w14:paraId="795CBAF6"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757D6959" w14:textId="77777777" w:rsidR="00DC631E" w:rsidRPr="002D02F3" w:rsidRDefault="00DC631E" w:rsidP="00DC631E">
            <w:pPr>
              <w:rPr>
                <w:b/>
              </w:rPr>
            </w:pPr>
          </w:p>
        </w:tc>
      </w:tr>
      <w:tr w:rsidR="00DC631E" w14:paraId="3700B928" w14:textId="77777777" w:rsidTr="00197322">
        <w:tc>
          <w:tcPr>
            <w:tcW w:w="9624" w:type="dxa"/>
            <w:gridSpan w:val="3"/>
          </w:tcPr>
          <w:p w14:paraId="07C99BA9" w14:textId="77777777" w:rsidR="00DC631E" w:rsidRPr="00F62E71" w:rsidRDefault="00DC631E" w:rsidP="00DC631E">
            <w:pPr>
              <w:autoSpaceDE w:val="0"/>
              <w:autoSpaceDN w:val="0"/>
              <w:adjustRightInd w:val="0"/>
            </w:pPr>
          </w:p>
        </w:tc>
        <w:tc>
          <w:tcPr>
            <w:tcW w:w="4395" w:type="dxa"/>
            <w:vMerge/>
          </w:tcPr>
          <w:p w14:paraId="5C65587E" w14:textId="77777777" w:rsidR="00DC631E" w:rsidRDefault="00DC631E" w:rsidP="00DC631E"/>
        </w:tc>
      </w:tr>
      <w:tr w:rsidR="00DC631E" w14:paraId="4FF994AC" w14:textId="77777777" w:rsidTr="00197322">
        <w:tc>
          <w:tcPr>
            <w:tcW w:w="9624" w:type="dxa"/>
            <w:gridSpan w:val="3"/>
            <w:shd w:val="clear" w:color="auto" w:fill="A6A6A6" w:themeFill="background1" w:themeFillShade="A6"/>
          </w:tcPr>
          <w:p w14:paraId="31CC1623"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7D7A180D" w14:textId="77777777" w:rsidR="00DC631E" w:rsidRPr="002D02F3" w:rsidRDefault="00DC631E" w:rsidP="00DC631E">
            <w:pPr>
              <w:rPr>
                <w:b/>
              </w:rPr>
            </w:pPr>
          </w:p>
        </w:tc>
      </w:tr>
      <w:tr w:rsidR="00DC631E" w14:paraId="410CF900" w14:textId="77777777" w:rsidTr="00197322">
        <w:trPr>
          <w:trHeight w:val="58"/>
        </w:trPr>
        <w:tc>
          <w:tcPr>
            <w:tcW w:w="9624" w:type="dxa"/>
            <w:gridSpan w:val="3"/>
          </w:tcPr>
          <w:p w14:paraId="2C34A02C" w14:textId="7FD710EE" w:rsidR="00DC631E" w:rsidRPr="002D02F3" w:rsidRDefault="00DC631E" w:rsidP="00DC631E">
            <w:pPr>
              <w:rPr>
                <w:b/>
              </w:rPr>
            </w:pPr>
          </w:p>
        </w:tc>
        <w:tc>
          <w:tcPr>
            <w:tcW w:w="4395" w:type="dxa"/>
            <w:vMerge/>
          </w:tcPr>
          <w:p w14:paraId="79F181C9" w14:textId="77777777" w:rsidR="00DC631E" w:rsidRDefault="00DC631E" w:rsidP="00DC631E"/>
        </w:tc>
      </w:tr>
    </w:tbl>
    <w:p w14:paraId="1845ED86" w14:textId="77777777" w:rsidR="0087120E" w:rsidRDefault="0087120E"/>
    <w:p w14:paraId="57041C43" w14:textId="66D3347C" w:rsidR="0087120E" w:rsidRDefault="0087120E"/>
    <w:p w14:paraId="4F9153DC" w14:textId="77777777" w:rsidR="001A436A" w:rsidRDefault="001A436A"/>
    <w:tbl>
      <w:tblPr>
        <w:tblStyle w:val="TableGrid"/>
        <w:tblW w:w="14019" w:type="dxa"/>
        <w:tblLook w:val="04A0" w:firstRow="1" w:lastRow="0" w:firstColumn="1" w:lastColumn="0" w:noHBand="0" w:noVBand="1"/>
      </w:tblPr>
      <w:tblGrid>
        <w:gridCol w:w="2112"/>
        <w:gridCol w:w="435"/>
        <w:gridCol w:w="7077"/>
        <w:gridCol w:w="4395"/>
      </w:tblGrid>
      <w:tr w:rsidR="00204F35" w14:paraId="7A5D3EE4"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154AFE75" w14:textId="054EA6E4" w:rsidR="00204F35" w:rsidRPr="005C1008" w:rsidRDefault="00204F35" w:rsidP="007B33F9">
            <w:pPr>
              <w:pageBreakBefore/>
              <w:rPr>
                <w:b/>
              </w:rPr>
            </w:pPr>
            <w:r>
              <w:rPr>
                <w:b/>
              </w:rPr>
              <w:lastRenderedPageBreak/>
              <w:t>Screen: m1_t1_p15</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91098AE" w14:textId="2A21BFC3" w:rsidR="00204F35" w:rsidRPr="002D02F3" w:rsidRDefault="00204F35" w:rsidP="00AE6B8C">
            <w:pPr>
              <w:rPr>
                <w:b/>
              </w:rPr>
            </w:pPr>
            <w:r w:rsidRPr="002D02F3">
              <w:rPr>
                <w:b/>
              </w:rPr>
              <w:t>Title</w:t>
            </w:r>
            <w:r>
              <w:rPr>
                <w:b/>
              </w:rPr>
              <w:t xml:space="preserve">: </w:t>
            </w:r>
            <w:r w:rsidR="008D32DB">
              <w:rPr>
                <w:b/>
              </w:rPr>
              <w:t>test15</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CBE44AC" w14:textId="4210837B" w:rsidR="00204F35" w:rsidRPr="00FB7326" w:rsidRDefault="00204F35" w:rsidP="00AE6B8C">
            <w:pPr>
              <w:rPr>
                <w:b/>
              </w:rPr>
            </w:pPr>
            <w:r>
              <w:rPr>
                <w:b/>
              </w:rPr>
              <w:t xml:space="preserve">Screen Type: </w:t>
            </w:r>
            <w:proofErr w:type="spellStart"/>
            <w:r>
              <w:rPr>
                <w:b/>
              </w:rPr>
              <w:t>video_standard</w:t>
            </w:r>
            <w:proofErr w:type="spellEnd"/>
          </w:p>
        </w:tc>
      </w:tr>
      <w:tr w:rsidR="001A436A" w14:paraId="59081F3B" w14:textId="77777777" w:rsidTr="00AE6B8C">
        <w:tc>
          <w:tcPr>
            <w:tcW w:w="9624" w:type="dxa"/>
            <w:gridSpan w:val="3"/>
            <w:tcBorders>
              <w:top w:val="single" w:sz="12" w:space="0" w:color="auto"/>
            </w:tcBorders>
            <w:shd w:val="clear" w:color="auto" w:fill="A6A6A6" w:themeFill="background1" w:themeFillShade="A6"/>
          </w:tcPr>
          <w:p w14:paraId="6642AACF" w14:textId="77777777" w:rsidR="001A436A" w:rsidRPr="002D02F3" w:rsidRDefault="001A436A" w:rsidP="00AE6B8C">
            <w:pPr>
              <w:rPr>
                <w:b/>
              </w:rPr>
            </w:pPr>
            <w:r>
              <w:rPr>
                <w:b/>
              </w:rPr>
              <w:t>Screen Text</w:t>
            </w:r>
          </w:p>
        </w:tc>
        <w:tc>
          <w:tcPr>
            <w:tcW w:w="4395" w:type="dxa"/>
            <w:tcBorders>
              <w:top w:val="single" w:sz="12" w:space="0" w:color="auto"/>
            </w:tcBorders>
            <w:shd w:val="clear" w:color="auto" w:fill="BFBFBF" w:themeFill="background1" w:themeFillShade="BF"/>
          </w:tcPr>
          <w:p w14:paraId="269FBC50" w14:textId="77777777" w:rsidR="001A436A" w:rsidRPr="00FB7326" w:rsidRDefault="001A436A" w:rsidP="00AE6B8C">
            <w:pPr>
              <w:rPr>
                <w:b/>
              </w:rPr>
            </w:pPr>
            <w:r w:rsidRPr="00FB7326">
              <w:rPr>
                <w:b/>
              </w:rPr>
              <w:t>Notes to Developer</w:t>
            </w:r>
          </w:p>
        </w:tc>
      </w:tr>
      <w:tr w:rsidR="00F458C4" w14:paraId="733FACA3" w14:textId="77777777" w:rsidTr="00AE6B8C">
        <w:trPr>
          <w:trHeight w:val="4427"/>
        </w:trPr>
        <w:tc>
          <w:tcPr>
            <w:tcW w:w="9624" w:type="dxa"/>
            <w:gridSpan w:val="3"/>
          </w:tcPr>
          <w:p w14:paraId="63E189C3" w14:textId="77777777" w:rsidR="00F458C4" w:rsidRDefault="00F458C4" w:rsidP="003C2709">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30DB3A9B" w14:textId="77777777" w:rsidR="00F458C4" w:rsidRDefault="00F458C4" w:rsidP="00AE6B8C"/>
          <w:p w14:paraId="6564082D" w14:textId="431ECB0C" w:rsidR="00F458C4" w:rsidRPr="003C2709" w:rsidRDefault="00F458C4" w:rsidP="00AE6B8C">
            <w:pPr>
              <w:rPr>
                <w:b/>
              </w:rPr>
            </w:pPr>
          </w:p>
        </w:tc>
        <w:tc>
          <w:tcPr>
            <w:tcW w:w="4395" w:type="dxa"/>
            <w:vMerge w:val="restart"/>
          </w:tcPr>
          <w:p w14:paraId="499A8535" w14:textId="4B6BA9F0" w:rsidR="00F458C4" w:rsidRDefault="00F458C4" w:rsidP="00AE6B8C">
            <w:r>
              <w:t>Standard video screen</w:t>
            </w:r>
          </w:p>
          <w:p w14:paraId="47F51A72" w14:textId="77777777" w:rsidR="00F458C4" w:rsidRPr="002D02F3" w:rsidRDefault="00F458C4" w:rsidP="00AE6B8C"/>
          <w:p w14:paraId="2104593D" w14:textId="77777777" w:rsidR="00F458C4" w:rsidRDefault="00F458C4" w:rsidP="00AE6B8C"/>
          <w:p w14:paraId="3EE03A20" w14:textId="77777777" w:rsidR="00F458C4" w:rsidRDefault="00F458C4" w:rsidP="00AE6B8C"/>
          <w:p w14:paraId="3B22A39C" w14:textId="77777777" w:rsidR="00F458C4" w:rsidRDefault="00F458C4" w:rsidP="00AE6B8C"/>
          <w:p w14:paraId="3AEB642D" w14:textId="77777777" w:rsidR="00F458C4" w:rsidRDefault="00F458C4" w:rsidP="00AE6B8C"/>
          <w:p w14:paraId="736ED747" w14:textId="77777777" w:rsidR="00F458C4" w:rsidRDefault="00F458C4" w:rsidP="00AE6B8C"/>
          <w:p w14:paraId="7E45C330" w14:textId="77777777" w:rsidR="00F458C4" w:rsidRDefault="00F458C4" w:rsidP="00AE6B8C"/>
          <w:p w14:paraId="555E0724" w14:textId="77777777" w:rsidR="00F458C4" w:rsidRDefault="00F458C4" w:rsidP="00AE6B8C"/>
          <w:p w14:paraId="1344CFEA" w14:textId="77777777" w:rsidR="00F458C4" w:rsidRDefault="00F458C4" w:rsidP="00AE6B8C"/>
          <w:p w14:paraId="51E903B2" w14:textId="32E4ABA5" w:rsidR="00F458C4" w:rsidRPr="002D02F3" w:rsidRDefault="00697E46" w:rsidP="00AE6B8C">
            <w:r>
              <w:t>Audio Clips: #</w:t>
            </w:r>
          </w:p>
        </w:tc>
      </w:tr>
      <w:tr w:rsidR="00F458C4" w14:paraId="41026027" w14:textId="77777777" w:rsidTr="00AE6B8C">
        <w:trPr>
          <w:trHeight w:val="267"/>
        </w:trPr>
        <w:tc>
          <w:tcPr>
            <w:tcW w:w="9624" w:type="dxa"/>
            <w:gridSpan w:val="3"/>
            <w:shd w:val="clear" w:color="auto" w:fill="A6A6A6" w:themeFill="background1" w:themeFillShade="A6"/>
          </w:tcPr>
          <w:p w14:paraId="6CCED569" w14:textId="77777777" w:rsidR="00F458C4" w:rsidRPr="002D02F3" w:rsidRDefault="00F458C4" w:rsidP="00AE6B8C">
            <w:pPr>
              <w:rPr>
                <w:b/>
              </w:rPr>
            </w:pPr>
            <w:r>
              <w:rPr>
                <w:b/>
              </w:rPr>
              <w:t>User Directive</w:t>
            </w:r>
          </w:p>
        </w:tc>
        <w:tc>
          <w:tcPr>
            <w:tcW w:w="4395" w:type="dxa"/>
            <w:vMerge/>
          </w:tcPr>
          <w:p w14:paraId="55DE0212" w14:textId="77777777" w:rsidR="00F458C4" w:rsidRDefault="00F458C4" w:rsidP="00AE6B8C"/>
        </w:tc>
      </w:tr>
      <w:tr w:rsidR="00F458C4" w14:paraId="5EB3293F" w14:textId="77777777" w:rsidTr="00697E46">
        <w:trPr>
          <w:trHeight w:val="166"/>
        </w:trPr>
        <w:tc>
          <w:tcPr>
            <w:tcW w:w="2112" w:type="dxa"/>
          </w:tcPr>
          <w:p w14:paraId="5CFF8F3E" w14:textId="181C620A" w:rsidR="00F458C4" w:rsidRPr="00EC3621" w:rsidRDefault="00697E46" w:rsidP="00AE6B8C">
            <w:pPr>
              <w:rPr>
                <w:b/>
              </w:rPr>
            </w:pPr>
            <w:r>
              <w:rPr>
                <w:b/>
              </w:rPr>
              <w:t>Basic</w:t>
            </w:r>
            <w:r w:rsidR="00F458C4">
              <w:rPr>
                <w:b/>
              </w:rPr>
              <w:t xml:space="preserve"> Template:</w:t>
            </w:r>
          </w:p>
        </w:tc>
        <w:tc>
          <w:tcPr>
            <w:tcW w:w="7512" w:type="dxa"/>
            <w:gridSpan w:val="2"/>
          </w:tcPr>
          <w:p w14:paraId="132F9C6D" w14:textId="304243BA" w:rsidR="00F458C4" w:rsidRPr="00EC3621" w:rsidRDefault="00F458C4" w:rsidP="00AE6B8C">
            <w:pPr>
              <w:rPr>
                <w:b/>
              </w:rPr>
            </w:pPr>
            <w:r>
              <w:rPr>
                <w:b/>
              </w:rPr>
              <w:t>Press ‘Play’ on the video screen. Once you have finished watching the video, click the ‘Next’ arrow to continue.</w:t>
            </w:r>
          </w:p>
        </w:tc>
        <w:tc>
          <w:tcPr>
            <w:tcW w:w="4395" w:type="dxa"/>
            <w:vMerge/>
          </w:tcPr>
          <w:p w14:paraId="2490B66D" w14:textId="77777777" w:rsidR="00F458C4" w:rsidRDefault="00F458C4" w:rsidP="00AE6B8C"/>
        </w:tc>
      </w:tr>
      <w:tr w:rsidR="00F458C4" w14:paraId="61DF6C47" w14:textId="77777777" w:rsidTr="00697E46">
        <w:trPr>
          <w:trHeight w:val="166"/>
        </w:trPr>
        <w:tc>
          <w:tcPr>
            <w:tcW w:w="2112" w:type="dxa"/>
          </w:tcPr>
          <w:p w14:paraId="425543F5" w14:textId="0EC93610" w:rsidR="00F458C4" w:rsidRPr="00EC3621" w:rsidRDefault="00697E46" w:rsidP="00F458C4">
            <w:pPr>
              <w:rPr>
                <w:b/>
              </w:rPr>
            </w:pPr>
            <w:r>
              <w:rPr>
                <w:b/>
              </w:rPr>
              <w:t>Advanced</w:t>
            </w:r>
            <w:r w:rsidR="00F458C4">
              <w:rPr>
                <w:b/>
              </w:rPr>
              <w:t xml:space="preserve"> Template:</w:t>
            </w:r>
          </w:p>
        </w:tc>
        <w:tc>
          <w:tcPr>
            <w:tcW w:w="7512" w:type="dxa"/>
            <w:gridSpan w:val="2"/>
          </w:tcPr>
          <w:p w14:paraId="499A1673" w14:textId="625F0F40" w:rsidR="00F458C4" w:rsidRPr="00EC3621" w:rsidRDefault="00F458C4" w:rsidP="00F458C4">
            <w:pPr>
              <w:rPr>
                <w:b/>
              </w:rPr>
            </w:pPr>
            <w:r>
              <w:rPr>
                <w:b/>
              </w:rPr>
              <w:t>Press ‘Play’ on the video screen. Once you have finished watching the video, click the ‘Next’ button to continue.</w:t>
            </w:r>
          </w:p>
        </w:tc>
        <w:tc>
          <w:tcPr>
            <w:tcW w:w="4395" w:type="dxa"/>
            <w:vMerge/>
          </w:tcPr>
          <w:p w14:paraId="375C1005" w14:textId="77777777" w:rsidR="00F458C4" w:rsidRDefault="00F458C4" w:rsidP="00F458C4"/>
        </w:tc>
      </w:tr>
      <w:tr w:rsidR="00F458C4" w14:paraId="1E81ECDB" w14:textId="77777777" w:rsidTr="00AE6B8C">
        <w:tc>
          <w:tcPr>
            <w:tcW w:w="9624" w:type="dxa"/>
            <w:gridSpan w:val="3"/>
            <w:shd w:val="clear" w:color="auto" w:fill="A6A6A6" w:themeFill="background1" w:themeFillShade="A6"/>
          </w:tcPr>
          <w:p w14:paraId="1A4231D4" w14:textId="77777777" w:rsidR="00F458C4" w:rsidRPr="002D02F3" w:rsidRDefault="00F458C4" w:rsidP="00F458C4">
            <w:pPr>
              <w:rPr>
                <w:b/>
              </w:rPr>
            </w:pPr>
            <w:r>
              <w:rPr>
                <w:b/>
              </w:rPr>
              <w:t>Visual (concept only)</w:t>
            </w:r>
          </w:p>
        </w:tc>
        <w:tc>
          <w:tcPr>
            <w:tcW w:w="4395" w:type="dxa"/>
            <w:shd w:val="clear" w:color="auto" w:fill="A6A6A6" w:themeFill="background1" w:themeFillShade="A6"/>
          </w:tcPr>
          <w:p w14:paraId="787E409E" w14:textId="77777777" w:rsidR="00F458C4" w:rsidRPr="002D02F3" w:rsidRDefault="00F458C4" w:rsidP="00F458C4">
            <w:pPr>
              <w:rPr>
                <w:b/>
              </w:rPr>
            </w:pPr>
            <w:r>
              <w:rPr>
                <w:b/>
              </w:rPr>
              <w:t>Assets</w:t>
            </w:r>
          </w:p>
        </w:tc>
      </w:tr>
      <w:tr w:rsidR="00DC631E" w14:paraId="52571D12" w14:textId="77777777" w:rsidTr="00AE6B8C">
        <w:tc>
          <w:tcPr>
            <w:tcW w:w="9624" w:type="dxa"/>
            <w:gridSpan w:val="3"/>
          </w:tcPr>
          <w:p w14:paraId="79683FFB" w14:textId="77777777" w:rsidR="00DC631E" w:rsidRDefault="00DC631E" w:rsidP="00DC631E"/>
        </w:tc>
        <w:tc>
          <w:tcPr>
            <w:tcW w:w="4395" w:type="dxa"/>
            <w:vMerge w:val="restart"/>
          </w:tcPr>
          <w:p w14:paraId="3E6FF9D6" w14:textId="36538BFF" w:rsidR="0067042F" w:rsidRDefault="0067042F" w:rsidP="0067042F">
            <w:r>
              <w:t>m1_t1_p15_i1</w:t>
            </w:r>
          </w:p>
          <w:p w14:paraId="68D05065" w14:textId="77777777" w:rsidR="0067042F" w:rsidRDefault="0067042F" w:rsidP="0067042F">
            <w:r>
              <w:t>(Adobe stock # and description here)</w:t>
            </w:r>
          </w:p>
          <w:p w14:paraId="1AA921BD" w14:textId="77777777" w:rsidR="0067042F" w:rsidRDefault="0067042F" w:rsidP="0067042F"/>
          <w:p w14:paraId="65800A7A" w14:textId="77777777" w:rsidR="0067042F" w:rsidRDefault="0067042F" w:rsidP="0067042F"/>
          <w:p w14:paraId="7C1EDAB6" w14:textId="77777777" w:rsidR="0067042F" w:rsidRDefault="0067042F" w:rsidP="0067042F"/>
          <w:p w14:paraId="46B963A4" w14:textId="77777777" w:rsidR="0067042F" w:rsidRDefault="0067042F" w:rsidP="0067042F">
            <w:r>
              <w:t>Below is where to include the descriptive text for images.  TAG1 = Image 1, TAG 2 = Image 2, TAG3 = Image 3 etc. Each tag should be contained with quotation marks and separated by a comma.</w:t>
            </w:r>
          </w:p>
          <w:p w14:paraId="5130573B" w14:textId="77777777" w:rsidR="0067042F" w:rsidRDefault="0067042F" w:rsidP="0067042F"/>
          <w:p w14:paraId="468F454E" w14:textId="77777777" w:rsidR="0067042F" w:rsidRDefault="0067042F" w:rsidP="0067042F">
            <w:r>
              <w:t>ALT Tags:</w:t>
            </w:r>
          </w:p>
          <w:p w14:paraId="01629722" w14:textId="77777777" w:rsidR="0067042F" w:rsidRDefault="0067042F" w:rsidP="0067042F"/>
          <w:p w14:paraId="3E4CA601" w14:textId="6F3188AA" w:rsidR="0067042F" w:rsidRDefault="0067042F" w:rsidP="0067042F">
            <w:r>
              <w:t xml:space="preserve">“TAG1 </w:t>
            </w:r>
            <w:proofErr w:type="spellStart"/>
            <w:r>
              <w:t>Abc</w:t>
            </w:r>
            <w:proofErr w:type="spellEnd"/>
            <w:r>
              <w:t>…”, “TAG2</w:t>
            </w:r>
            <w:r w:rsidR="005A4E95">
              <w:t xml:space="preserve"> </w:t>
            </w:r>
            <w:proofErr w:type="spellStart"/>
            <w:r>
              <w:t>Abc</w:t>
            </w:r>
            <w:proofErr w:type="spellEnd"/>
            <w:r>
              <w:t>…”</w:t>
            </w:r>
            <w:proofErr w:type="gramStart"/>
            <w:r>
              <w:t>,”</w:t>
            </w:r>
            <w:proofErr w:type="gramEnd"/>
            <w:r>
              <w:t xml:space="preserve">TAG3 </w:t>
            </w:r>
            <w:proofErr w:type="spellStart"/>
            <w:r>
              <w:t>Abc</w:t>
            </w:r>
            <w:proofErr w:type="spellEnd"/>
            <w:r>
              <w:t>…”</w:t>
            </w:r>
          </w:p>
          <w:p w14:paraId="2ADEA703" w14:textId="77777777" w:rsidR="00DC631E" w:rsidRDefault="00DC631E" w:rsidP="00DC631E"/>
          <w:p w14:paraId="585BBC64" w14:textId="77777777" w:rsidR="00DC631E" w:rsidRDefault="00DC631E" w:rsidP="00DC631E"/>
        </w:tc>
      </w:tr>
      <w:tr w:rsidR="00DC631E" w14:paraId="51BE30BA" w14:textId="77777777" w:rsidTr="00AE6B8C">
        <w:tc>
          <w:tcPr>
            <w:tcW w:w="9624" w:type="dxa"/>
            <w:gridSpan w:val="3"/>
            <w:shd w:val="clear" w:color="auto" w:fill="A6A6A6" w:themeFill="background1" w:themeFillShade="A6"/>
          </w:tcPr>
          <w:p w14:paraId="73032616"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5AD8FF12" w14:textId="77777777" w:rsidR="00DC631E" w:rsidRPr="002D02F3" w:rsidRDefault="00DC631E" w:rsidP="00DC631E">
            <w:pPr>
              <w:rPr>
                <w:b/>
              </w:rPr>
            </w:pPr>
          </w:p>
        </w:tc>
      </w:tr>
      <w:tr w:rsidR="00DC631E" w14:paraId="215D81DD" w14:textId="77777777" w:rsidTr="00AE6B8C">
        <w:tc>
          <w:tcPr>
            <w:tcW w:w="9624" w:type="dxa"/>
            <w:gridSpan w:val="3"/>
          </w:tcPr>
          <w:p w14:paraId="58389425" w14:textId="2702B2D2" w:rsidR="00DC631E" w:rsidRPr="00EC3621" w:rsidRDefault="00DC631E" w:rsidP="00DC631E">
            <w:pPr>
              <w:rPr>
                <w:b/>
              </w:rPr>
            </w:pPr>
          </w:p>
        </w:tc>
        <w:tc>
          <w:tcPr>
            <w:tcW w:w="4395" w:type="dxa"/>
            <w:vMerge/>
          </w:tcPr>
          <w:p w14:paraId="0D9828AF" w14:textId="77777777" w:rsidR="00DC631E" w:rsidRDefault="00DC631E" w:rsidP="00DC631E"/>
        </w:tc>
      </w:tr>
      <w:tr w:rsidR="00DC631E" w14:paraId="4A233F87" w14:textId="77777777" w:rsidTr="00AE6B8C">
        <w:tc>
          <w:tcPr>
            <w:tcW w:w="9624" w:type="dxa"/>
            <w:gridSpan w:val="3"/>
            <w:shd w:val="clear" w:color="auto" w:fill="A6A6A6" w:themeFill="background1" w:themeFillShade="A6"/>
          </w:tcPr>
          <w:p w14:paraId="1B4BCF48"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465BC862" w14:textId="77777777" w:rsidR="00DC631E" w:rsidRPr="002D02F3" w:rsidRDefault="00DC631E" w:rsidP="00DC631E">
            <w:pPr>
              <w:rPr>
                <w:b/>
              </w:rPr>
            </w:pPr>
          </w:p>
        </w:tc>
      </w:tr>
      <w:tr w:rsidR="00DC631E" w14:paraId="2CB24C53" w14:textId="77777777" w:rsidTr="00AE6B8C">
        <w:trPr>
          <w:trHeight w:val="58"/>
        </w:trPr>
        <w:tc>
          <w:tcPr>
            <w:tcW w:w="9624" w:type="dxa"/>
            <w:gridSpan w:val="3"/>
          </w:tcPr>
          <w:p w14:paraId="4548F569" w14:textId="77777777" w:rsidR="00DC631E" w:rsidRDefault="00DC631E" w:rsidP="00DC631E"/>
          <w:p w14:paraId="1AFB8F0B" w14:textId="77777777" w:rsidR="00DC631E" w:rsidRPr="002D02F3" w:rsidRDefault="00DC631E" w:rsidP="00DC631E">
            <w:pPr>
              <w:rPr>
                <w:b/>
              </w:rPr>
            </w:pPr>
          </w:p>
        </w:tc>
        <w:tc>
          <w:tcPr>
            <w:tcW w:w="4395" w:type="dxa"/>
            <w:vMerge/>
          </w:tcPr>
          <w:p w14:paraId="3FAB60ED" w14:textId="77777777" w:rsidR="00DC631E" w:rsidRDefault="00DC631E" w:rsidP="00DC631E"/>
        </w:tc>
      </w:tr>
    </w:tbl>
    <w:p w14:paraId="1C2FB9E9" w14:textId="0CF9348B" w:rsidR="002A74F8" w:rsidRDefault="002A74F8">
      <w:r>
        <w:br w:type="page"/>
      </w:r>
    </w:p>
    <w:tbl>
      <w:tblPr>
        <w:tblStyle w:val="TableGrid"/>
        <w:tblW w:w="14019" w:type="dxa"/>
        <w:tblLook w:val="04A0" w:firstRow="1" w:lastRow="0" w:firstColumn="1" w:lastColumn="0" w:noHBand="0" w:noVBand="1"/>
      </w:tblPr>
      <w:tblGrid>
        <w:gridCol w:w="1970"/>
        <w:gridCol w:w="577"/>
        <w:gridCol w:w="7077"/>
        <w:gridCol w:w="4395"/>
      </w:tblGrid>
      <w:tr w:rsidR="00204F35" w14:paraId="5E86ED99"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4621284" w14:textId="7FEC617D" w:rsidR="00204F35" w:rsidRPr="005C1008" w:rsidRDefault="00204F35" w:rsidP="007B33F9">
            <w:pPr>
              <w:pageBreakBefore/>
              <w:rPr>
                <w:b/>
              </w:rPr>
            </w:pPr>
            <w:r>
              <w:rPr>
                <w:b/>
              </w:rPr>
              <w:lastRenderedPageBreak/>
              <w:t xml:space="preserve">Screen: </w:t>
            </w:r>
            <w:r w:rsidRPr="0073221E">
              <w:rPr>
                <w:b/>
              </w:rPr>
              <w:t>m</w:t>
            </w:r>
            <w:r>
              <w:rPr>
                <w:b/>
              </w:rPr>
              <w:t>1</w:t>
            </w:r>
            <w:r w:rsidRPr="0073221E">
              <w:rPr>
                <w:b/>
              </w:rPr>
              <w:t>_t1_p</w:t>
            </w:r>
            <w:r>
              <w:rPr>
                <w:b/>
              </w:rPr>
              <w:t>16</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16D438C" w14:textId="703A14AF" w:rsidR="00204F35" w:rsidRPr="002D02F3" w:rsidRDefault="00204F35" w:rsidP="00365E06">
            <w:pPr>
              <w:rPr>
                <w:b/>
              </w:rPr>
            </w:pPr>
            <w:r w:rsidRPr="002D02F3">
              <w:rPr>
                <w:b/>
              </w:rPr>
              <w:t>Title</w:t>
            </w:r>
            <w:r>
              <w:rPr>
                <w:b/>
              </w:rPr>
              <w:t>: Research Assignment</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C5136B" w14:textId="68E736D8" w:rsidR="00204F35" w:rsidRPr="00FB7326" w:rsidRDefault="00204F35" w:rsidP="00365E06">
            <w:pPr>
              <w:rPr>
                <w:b/>
              </w:rPr>
            </w:pPr>
            <w:commentRangeStart w:id="4"/>
            <w:r>
              <w:rPr>
                <w:b/>
              </w:rPr>
              <w:t>Screen Type: assignment</w:t>
            </w:r>
            <w:commentRangeEnd w:id="4"/>
            <w:r w:rsidR="0071156A">
              <w:rPr>
                <w:rStyle w:val="CommentReference"/>
              </w:rPr>
              <w:commentReference w:id="4"/>
            </w:r>
          </w:p>
        </w:tc>
      </w:tr>
      <w:tr w:rsidR="007C6204" w14:paraId="4DBE4136" w14:textId="77777777" w:rsidTr="00365E06">
        <w:tc>
          <w:tcPr>
            <w:tcW w:w="9624" w:type="dxa"/>
            <w:gridSpan w:val="3"/>
            <w:tcBorders>
              <w:top w:val="single" w:sz="12" w:space="0" w:color="auto"/>
            </w:tcBorders>
            <w:shd w:val="clear" w:color="auto" w:fill="A6A6A6" w:themeFill="background1" w:themeFillShade="A6"/>
          </w:tcPr>
          <w:p w14:paraId="7955FEFD" w14:textId="77777777" w:rsidR="007C6204" w:rsidRPr="002D02F3" w:rsidRDefault="007C6204" w:rsidP="00365E06">
            <w:pPr>
              <w:rPr>
                <w:b/>
              </w:rPr>
            </w:pPr>
            <w:r>
              <w:rPr>
                <w:b/>
              </w:rPr>
              <w:t>Screen Text</w:t>
            </w:r>
          </w:p>
        </w:tc>
        <w:tc>
          <w:tcPr>
            <w:tcW w:w="4395" w:type="dxa"/>
            <w:tcBorders>
              <w:top w:val="single" w:sz="12" w:space="0" w:color="auto"/>
            </w:tcBorders>
            <w:shd w:val="clear" w:color="auto" w:fill="BFBFBF" w:themeFill="background1" w:themeFillShade="BF"/>
          </w:tcPr>
          <w:p w14:paraId="73242C23" w14:textId="77777777" w:rsidR="007C6204" w:rsidRPr="00FB7326" w:rsidRDefault="007C6204" w:rsidP="00365E06">
            <w:pPr>
              <w:rPr>
                <w:b/>
              </w:rPr>
            </w:pPr>
            <w:r w:rsidRPr="00FB7326">
              <w:rPr>
                <w:b/>
              </w:rPr>
              <w:t>Notes to Developer</w:t>
            </w:r>
          </w:p>
        </w:tc>
      </w:tr>
      <w:tr w:rsidR="00F458C4" w14:paraId="3D16D9FA" w14:textId="77777777" w:rsidTr="00365E06">
        <w:trPr>
          <w:trHeight w:val="4427"/>
        </w:trPr>
        <w:tc>
          <w:tcPr>
            <w:tcW w:w="9624" w:type="dxa"/>
            <w:gridSpan w:val="3"/>
          </w:tcPr>
          <w:p w14:paraId="16D89042" w14:textId="77777777" w:rsidR="00F458C4" w:rsidRDefault="00F458C4" w:rsidP="00365E06">
            <w:r>
              <w:t>(Introductory content goes here…)</w:t>
            </w:r>
          </w:p>
          <w:p w14:paraId="0D22ED13" w14:textId="77777777" w:rsidR="00F458C4" w:rsidRDefault="00F458C4" w:rsidP="00365E06"/>
          <w:p w14:paraId="0FEDB51E" w14:textId="735C8DE2" w:rsidR="00F458C4" w:rsidRDefault="00F458C4" w:rsidP="00365E06"/>
        </w:tc>
        <w:tc>
          <w:tcPr>
            <w:tcW w:w="4395" w:type="dxa"/>
            <w:vMerge w:val="restart"/>
          </w:tcPr>
          <w:p w14:paraId="2D49F0C1" w14:textId="77777777" w:rsidR="00F458C4" w:rsidRDefault="00F458C4" w:rsidP="00365E06">
            <w:r>
              <w:t>Standard Half Vertical with Image template</w:t>
            </w:r>
          </w:p>
          <w:p w14:paraId="08A5E014" w14:textId="77777777" w:rsidR="00F458C4" w:rsidRDefault="00F458C4" w:rsidP="00365E06"/>
          <w:p w14:paraId="5E920913" w14:textId="7E3592F3" w:rsidR="00F458C4" w:rsidRDefault="00F458C4" w:rsidP="00365E06">
            <w:r>
              <w:t xml:space="preserve"> Include a “Go to Assignment” button.</w:t>
            </w:r>
          </w:p>
          <w:p w14:paraId="23730561" w14:textId="77777777" w:rsidR="00F458C4" w:rsidRDefault="00F458C4" w:rsidP="00365E06"/>
          <w:p w14:paraId="0EA22E29" w14:textId="0999ACF1" w:rsidR="00F458C4" w:rsidRDefault="00F458C4" w:rsidP="00365E06">
            <w:r>
              <w:t xml:space="preserve">Image </w:t>
            </w:r>
            <w:proofErr w:type="gramStart"/>
            <w:r>
              <w:t>will be reused</w:t>
            </w:r>
            <w:proofErr w:type="gramEnd"/>
            <w:r>
              <w:t xml:space="preserve"> on all Research Assignment pages.</w:t>
            </w:r>
          </w:p>
          <w:p w14:paraId="678C3E6A" w14:textId="0A435070" w:rsidR="00697E46" w:rsidRDefault="00697E46" w:rsidP="00365E06"/>
          <w:p w14:paraId="462C179B" w14:textId="77777777" w:rsidR="00697E46" w:rsidRDefault="00697E46" w:rsidP="00365E06"/>
          <w:p w14:paraId="212371F4" w14:textId="77777777" w:rsidR="00697E46" w:rsidRDefault="00697E46" w:rsidP="00365E06"/>
          <w:p w14:paraId="537189B1" w14:textId="249271C6" w:rsidR="00697E46" w:rsidRDefault="00697E46" w:rsidP="00365E06">
            <w:r>
              <w:t>Audio Clips: #</w:t>
            </w:r>
          </w:p>
          <w:p w14:paraId="7ED19F27" w14:textId="77777777" w:rsidR="00F458C4" w:rsidRPr="002D02F3" w:rsidRDefault="00F458C4" w:rsidP="00365E06"/>
          <w:p w14:paraId="4AD38737" w14:textId="77777777" w:rsidR="00F458C4" w:rsidRDefault="00F458C4" w:rsidP="00365E06"/>
          <w:p w14:paraId="2FF72020" w14:textId="77777777" w:rsidR="00F458C4" w:rsidRDefault="00F458C4" w:rsidP="00365E06"/>
          <w:p w14:paraId="3698289E" w14:textId="77777777" w:rsidR="00F458C4" w:rsidRDefault="00F458C4" w:rsidP="00365E06"/>
          <w:p w14:paraId="065B09B2" w14:textId="77777777" w:rsidR="00F458C4" w:rsidRDefault="00F458C4" w:rsidP="00365E06"/>
          <w:p w14:paraId="6D8FB266" w14:textId="77777777" w:rsidR="00F458C4" w:rsidRDefault="00F458C4" w:rsidP="00365E06"/>
          <w:p w14:paraId="3CBBF0DC" w14:textId="77777777" w:rsidR="00F458C4" w:rsidRDefault="00F458C4" w:rsidP="00365E06"/>
          <w:p w14:paraId="111400DD" w14:textId="77777777" w:rsidR="00F458C4" w:rsidRDefault="00F458C4" w:rsidP="00365E06"/>
          <w:p w14:paraId="4771E910" w14:textId="77777777" w:rsidR="00F458C4" w:rsidRDefault="00F458C4" w:rsidP="00365E06"/>
          <w:p w14:paraId="7806EF4A" w14:textId="77777777" w:rsidR="00F458C4" w:rsidRPr="002D02F3" w:rsidRDefault="00F458C4" w:rsidP="00365E06"/>
        </w:tc>
      </w:tr>
      <w:tr w:rsidR="00F458C4" w14:paraId="218BA270" w14:textId="77777777" w:rsidTr="00365E06">
        <w:trPr>
          <w:trHeight w:val="267"/>
        </w:trPr>
        <w:tc>
          <w:tcPr>
            <w:tcW w:w="9624" w:type="dxa"/>
            <w:gridSpan w:val="3"/>
            <w:shd w:val="clear" w:color="auto" w:fill="A6A6A6" w:themeFill="background1" w:themeFillShade="A6"/>
          </w:tcPr>
          <w:p w14:paraId="30B51B78" w14:textId="77777777" w:rsidR="00F458C4" w:rsidRPr="002D02F3" w:rsidRDefault="00F458C4" w:rsidP="00365E06">
            <w:pPr>
              <w:rPr>
                <w:b/>
              </w:rPr>
            </w:pPr>
            <w:r>
              <w:rPr>
                <w:b/>
              </w:rPr>
              <w:t>User Directive</w:t>
            </w:r>
          </w:p>
        </w:tc>
        <w:tc>
          <w:tcPr>
            <w:tcW w:w="4395" w:type="dxa"/>
            <w:vMerge/>
          </w:tcPr>
          <w:p w14:paraId="2EEBA7A8" w14:textId="77777777" w:rsidR="00F458C4" w:rsidRDefault="00F458C4" w:rsidP="00365E06"/>
        </w:tc>
      </w:tr>
      <w:tr w:rsidR="00F458C4" w14:paraId="08426330" w14:textId="77777777" w:rsidTr="00697E46">
        <w:trPr>
          <w:trHeight w:val="166"/>
        </w:trPr>
        <w:tc>
          <w:tcPr>
            <w:tcW w:w="1970" w:type="dxa"/>
          </w:tcPr>
          <w:p w14:paraId="0F6809BA" w14:textId="43E381A9" w:rsidR="00F458C4" w:rsidRPr="002C2415" w:rsidRDefault="00697E46" w:rsidP="00365E06">
            <w:pPr>
              <w:rPr>
                <w:b/>
              </w:rPr>
            </w:pPr>
            <w:r>
              <w:rPr>
                <w:b/>
              </w:rPr>
              <w:t>Basic</w:t>
            </w:r>
            <w:r w:rsidR="00F458C4">
              <w:rPr>
                <w:b/>
              </w:rPr>
              <w:t xml:space="preserve"> Template:</w:t>
            </w:r>
          </w:p>
        </w:tc>
        <w:tc>
          <w:tcPr>
            <w:tcW w:w="7654" w:type="dxa"/>
            <w:gridSpan w:val="2"/>
          </w:tcPr>
          <w:p w14:paraId="04E36454" w14:textId="6CDB20B7" w:rsidR="00F458C4" w:rsidRPr="002C2415" w:rsidRDefault="00F458C4" w:rsidP="00365E06">
            <w:pPr>
              <w:rPr>
                <w:b/>
              </w:rPr>
            </w:pPr>
            <w:r>
              <w:rPr>
                <w:b/>
                <w:bCs/>
              </w:rPr>
              <w:t>Click the ‘</w:t>
            </w:r>
            <w:r w:rsidR="002711B0">
              <w:rPr>
                <w:b/>
                <w:bCs/>
              </w:rPr>
              <w:t xml:space="preserve">Go to </w:t>
            </w:r>
            <w:r w:rsidR="00B207E5">
              <w:rPr>
                <w:b/>
                <w:bCs/>
              </w:rPr>
              <w:t>Assignment</w:t>
            </w:r>
            <w:r>
              <w:rPr>
                <w:b/>
                <w:bCs/>
              </w:rPr>
              <w:t>’ button to complete your assignment. Then, click the ‘Next’ arrow to continue.</w:t>
            </w:r>
          </w:p>
        </w:tc>
        <w:tc>
          <w:tcPr>
            <w:tcW w:w="4395" w:type="dxa"/>
            <w:vMerge/>
          </w:tcPr>
          <w:p w14:paraId="228CA27D" w14:textId="77777777" w:rsidR="00F458C4" w:rsidRDefault="00F458C4" w:rsidP="00365E06"/>
        </w:tc>
      </w:tr>
      <w:tr w:rsidR="00F458C4" w14:paraId="6FCB5E3E" w14:textId="77777777" w:rsidTr="00697E46">
        <w:trPr>
          <w:trHeight w:val="166"/>
        </w:trPr>
        <w:tc>
          <w:tcPr>
            <w:tcW w:w="1970" w:type="dxa"/>
          </w:tcPr>
          <w:p w14:paraId="483B72F8" w14:textId="0C851B62" w:rsidR="00F458C4" w:rsidRPr="002C2415" w:rsidRDefault="00697E46" w:rsidP="00F458C4">
            <w:pPr>
              <w:ind w:right="-250"/>
              <w:rPr>
                <w:b/>
              </w:rPr>
            </w:pPr>
            <w:r>
              <w:rPr>
                <w:b/>
              </w:rPr>
              <w:t>Advanced</w:t>
            </w:r>
            <w:r w:rsidR="00F458C4">
              <w:rPr>
                <w:b/>
              </w:rPr>
              <w:t xml:space="preserve"> Template:</w:t>
            </w:r>
          </w:p>
        </w:tc>
        <w:tc>
          <w:tcPr>
            <w:tcW w:w="7654" w:type="dxa"/>
            <w:gridSpan w:val="2"/>
          </w:tcPr>
          <w:p w14:paraId="59D23EA0" w14:textId="44EFFF56" w:rsidR="00F458C4" w:rsidRPr="002C2415" w:rsidRDefault="00F458C4" w:rsidP="00365E06">
            <w:pPr>
              <w:rPr>
                <w:b/>
              </w:rPr>
            </w:pPr>
            <w:r>
              <w:rPr>
                <w:b/>
                <w:bCs/>
              </w:rPr>
              <w:t>Click the ‘</w:t>
            </w:r>
            <w:r w:rsidR="002711B0">
              <w:rPr>
                <w:b/>
                <w:bCs/>
              </w:rPr>
              <w:t xml:space="preserve">Go to </w:t>
            </w:r>
            <w:r>
              <w:rPr>
                <w:b/>
                <w:bCs/>
              </w:rPr>
              <w:t>Assignment’ button to complete your assignment. Then, click the ‘Next’ button to continue.</w:t>
            </w:r>
          </w:p>
        </w:tc>
        <w:tc>
          <w:tcPr>
            <w:tcW w:w="4395" w:type="dxa"/>
            <w:vMerge/>
          </w:tcPr>
          <w:p w14:paraId="71B96101" w14:textId="77777777" w:rsidR="00F458C4" w:rsidRDefault="00F458C4" w:rsidP="00365E06"/>
        </w:tc>
      </w:tr>
      <w:tr w:rsidR="007C6204" w14:paraId="0524F735" w14:textId="77777777" w:rsidTr="00365E06">
        <w:tc>
          <w:tcPr>
            <w:tcW w:w="9624" w:type="dxa"/>
            <w:gridSpan w:val="3"/>
            <w:shd w:val="clear" w:color="auto" w:fill="A6A6A6" w:themeFill="background1" w:themeFillShade="A6"/>
          </w:tcPr>
          <w:p w14:paraId="75E3F0BE" w14:textId="77777777" w:rsidR="007C6204" w:rsidRPr="002D02F3" w:rsidRDefault="007C6204" w:rsidP="00365E06">
            <w:pPr>
              <w:rPr>
                <w:b/>
              </w:rPr>
            </w:pPr>
            <w:r>
              <w:rPr>
                <w:b/>
              </w:rPr>
              <w:t>Visual (concept only)</w:t>
            </w:r>
          </w:p>
        </w:tc>
        <w:tc>
          <w:tcPr>
            <w:tcW w:w="4395" w:type="dxa"/>
            <w:shd w:val="clear" w:color="auto" w:fill="A6A6A6" w:themeFill="background1" w:themeFillShade="A6"/>
          </w:tcPr>
          <w:p w14:paraId="44978DBA" w14:textId="77777777" w:rsidR="007C6204" w:rsidRPr="002D02F3" w:rsidRDefault="007C6204" w:rsidP="00365E06">
            <w:pPr>
              <w:rPr>
                <w:b/>
              </w:rPr>
            </w:pPr>
            <w:r>
              <w:rPr>
                <w:b/>
              </w:rPr>
              <w:t>Assets</w:t>
            </w:r>
          </w:p>
        </w:tc>
      </w:tr>
      <w:tr w:rsidR="00DC631E" w14:paraId="166D5E97" w14:textId="77777777" w:rsidTr="00365E06">
        <w:tc>
          <w:tcPr>
            <w:tcW w:w="9624" w:type="dxa"/>
            <w:gridSpan w:val="3"/>
          </w:tcPr>
          <w:p w14:paraId="762C6F89" w14:textId="77777777" w:rsidR="00DC631E" w:rsidRDefault="00DC631E" w:rsidP="00DC631E"/>
        </w:tc>
        <w:tc>
          <w:tcPr>
            <w:tcW w:w="4395" w:type="dxa"/>
            <w:vMerge w:val="restart"/>
          </w:tcPr>
          <w:p w14:paraId="222FC7CB" w14:textId="60F08BD4" w:rsidR="00DC631E" w:rsidRDefault="00DC631E" w:rsidP="00DC631E">
            <w:r>
              <w:t>assignment.jpg</w:t>
            </w:r>
          </w:p>
          <w:p w14:paraId="1E106DBF" w14:textId="77777777" w:rsidR="00DC631E" w:rsidRDefault="00DC631E" w:rsidP="00DC631E">
            <w:r>
              <w:t>(Adobe stock # and description here)</w:t>
            </w:r>
          </w:p>
          <w:p w14:paraId="774EF84C" w14:textId="77777777" w:rsidR="00DC631E" w:rsidRDefault="00DC631E" w:rsidP="00DC631E"/>
          <w:p w14:paraId="2B98797E" w14:textId="77777777" w:rsidR="00DC631E" w:rsidRDefault="00DC631E" w:rsidP="00DC631E"/>
          <w:p w14:paraId="1379903F" w14:textId="77777777" w:rsidR="00DC631E" w:rsidRDefault="00DC631E" w:rsidP="00DC631E"/>
          <w:p w14:paraId="399F8094" w14:textId="4DBD0231"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37147061" w14:textId="77777777" w:rsidR="00DC631E" w:rsidRDefault="00DC631E" w:rsidP="00DC631E"/>
          <w:p w14:paraId="2627FF13" w14:textId="77777777" w:rsidR="00DC631E" w:rsidRDefault="00DC631E" w:rsidP="00DC631E">
            <w:r>
              <w:t>ALT Tags:</w:t>
            </w:r>
          </w:p>
          <w:p w14:paraId="67713A77" w14:textId="77777777" w:rsidR="00DC631E" w:rsidRDefault="00DC631E" w:rsidP="00DC631E"/>
          <w:p w14:paraId="7DDCDAC4" w14:textId="01E6ECA9" w:rsidR="00DC631E" w:rsidRDefault="00DC631E" w:rsidP="00DC631E">
            <w:r>
              <w:t>“</w:t>
            </w:r>
            <w:r w:rsidR="0067042F">
              <w:t>TAG1</w:t>
            </w:r>
            <w:r>
              <w:t xml:space="preserve"> </w:t>
            </w:r>
            <w:proofErr w:type="spellStart"/>
            <w:r>
              <w:t>Abc</w:t>
            </w:r>
            <w:proofErr w:type="spellEnd"/>
            <w:r>
              <w:t xml:space="preserve">…”, “TAG2Abc…”, “TAG3 </w:t>
            </w:r>
            <w:proofErr w:type="spellStart"/>
            <w:r>
              <w:t>Abc</w:t>
            </w:r>
            <w:proofErr w:type="spellEnd"/>
            <w:r>
              <w:t>…”</w:t>
            </w:r>
          </w:p>
          <w:p w14:paraId="1CC194DB" w14:textId="77777777" w:rsidR="00DC631E" w:rsidRDefault="00DC631E" w:rsidP="00DC631E"/>
          <w:p w14:paraId="36CAA01E" w14:textId="77777777" w:rsidR="00DC631E" w:rsidRDefault="00DC631E" w:rsidP="00DC631E"/>
        </w:tc>
      </w:tr>
      <w:tr w:rsidR="00DC631E" w14:paraId="2D61E887" w14:textId="77777777" w:rsidTr="00365E06">
        <w:tc>
          <w:tcPr>
            <w:tcW w:w="9624" w:type="dxa"/>
            <w:gridSpan w:val="3"/>
            <w:shd w:val="clear" w:color="auto" w:fill="A6A6A6" w:themeFill="background1" w:themeFillShade="A6"/>
          </w:tcPr>
          <w:p w14:paraId="7CD28977"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33F0866E" w14:textId="77777777" w:rsidR="00DC631E" w:rsidRPr="002D02F3" w:rsidRDefault="00DC631E" w:rsidP="00DC631E">
            <w:pPr>
              <w:rPr>
                <w:b/>
              </w:rPr>
            </w:pPr>
          </w:p>
        </w:tc>
      </w:tr>
      <w:tr w:rsidR="00DC631E" w14:paraId="59846CCC" w14:textId="77777777" w:rsidTr="00365E06">
        <w:tc>
          <w:tcPr>
            <w:tcW w:w="9624" w:type="dxa"/>
            <w:gridSpan w:val="3"/>
          </w:tcPr>
          <w:p w14:paraId="20225039" w14:textId="77777777" w:rsidR="00DC631E" w:rsidRDefault="00DC631E" w:rsidP="00DC631E"/>
        </w:tc>
        <w:tc>
          <w:tcPr>
            <w:tcW w:w="4395" w:type="dxa"/>
            <w:vMerge/>
          </w:tcPr>
          <w:p w14:paraId="5F6C51A1" w14:textId="77777777" w:rsidR="00DC631E" w:rsidRDefault="00DC631E" w:rsidP="00DC631E"/>
        </w:tc>
      </w:tr>
      <w:tr w:rsidR="00DC631E" w14:paraId="117BBF0C" w14:textId="77777777" w:rsidTr="00365E06">
        <w:tc>
          <w:tcPr>
            <w:tcW w:w="9624" w:type="dxa"/>
            <w:gridSpan w:val="3"/>
            <w:shd w:val="clear" w:color="auto" w:fill="A6A6A6" w:themeFill="background1" w:themeFillShade="A6"/>
          </w:tcPr>
          <w:p w14:paraId="484EA9BF"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0CD2E3D9" w14:textId="77777777" w:rsidR="00DC631E" w:rsidRPr="002D02F3" w:rsidRDefault="00DC631E" w:rsidP="00DC631E">
            <w:pPr>
              <w:rPr>
                <w:b/>
              </w:rPr>
            </w:pPr>
          </w:p>
        </w:tc>
      </w:tr>
      <w:tr w:rsidR="00DC631E" w14:paraId="35442ABA" w14:textId="77777777" w:rsidTr="00365E06">
        <w:trPr>
          <w:trHeight w:val="58"/>
        </w:trPr>
        <w:tc>
          <w:tcPr>
            <w:tcW w:w="9624" w:type="dxa"/>
            <w:gridSpan w:val="3"/>
          </w:tcPr>
          <w:p w14:paraId="535CE036" w14:textId="77777777" w:rsidR="00DC631E" w:rsidRPr="002D02F3" w:rsidRDefault="00DC631E" w:rsidP="00DC631E">
            <w:pPr>
              <w:rPr>
                <w:b/>
              </w:rPr>
            </w:pPr>
          </w:p>
        </w:tc>
        <w:tc>
          <w:tcPr>
            <w:tcW w:w="4395" w:type="dxa"/>
            <w:vMerge/>
          </w:tcPr>
          <w:p w14:paraId="2D1261F1" w14:textId="77777777" w:rsidR="00DC631E" w:rsidRDefault="00DC631E" w:rsidP="00DC631E"/>
        </w:tc>
      </w:tr>
    </w:tbl>
    <w:p w14:paraId="4F6173EA" w14:textId="1028D19A" w:rsidR="00AE6B8C" w:rsidRDefault="00AE6B8C"/>
    <w:tbl>
      <w:tblPr>
        <w:tblStyle w:val="TableGrid"/>
        <w:tblW w:w="14019" w:type="dxa"/>
        <w:tblLook w:val="04A0" w:firstRow="1" w:lastRow="0" w:firstColumn="1" w:lastColumn="0" w:noHBand="0" w:noVBand="1"/>
      </w:tblPr>
      <w:tblGrid>
        <w:gridCol w:w="2112"/>
        <w:gridCol w:w="435"/>
        <w:gridCol w:w="7077"/>
        <w:gridCol w:w="4395"/>
      </w:tblGrid>
      <w:tr w:rsidR="00204F35" w14:paraId="69330FD3"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22B38C4" w14:textId="3E8EE18F" w:rsidR="00204F35" w:rsidRPr="005C1008" w:rsidRDefault="00204F35" w:rsidP="00441BF3">
            <w:pPr>
              <w:pageBreakBefore/>
              <w:rPr>
                <w:b/>
              </w:rPr>
            </w:pPr>
            <w:r>
              <w:rPr>
                <w:b/>
              </w:rPr>
              <w:lastRenderedPageBreak/>
              <w:t xml:space="preserve">Screen: </w:t>
            </w:r>
            <w:r w:rsidRPr="0073221E">
              <w:rPr>
                <w:b/>
              </w:rPr>
              <w:t>m</w:t>
            </w:r>
            <w:r>
              <w:rPr>
                <w:b/>
              </w:rPr>
              <w:t>1</w:t>
            </w:r>
            <w:r w:rsidRPr="0073221E">
              <w:rPr>
                <w:b/>
              </w:rPr>
              <w:t>_t1_p</w:t>
            </w:r>
            <w:r>
              <w:rPr>
                <w:b/>
              </w:rPr>
              <w:t>17</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F2D94F0" w14:textId="4F72F8E4" w:rsidR="00204F35" w:rsidRPr="002D02F3" w:rsidRDefault="00204F35" w:rsidP="00441BF3">
            <w:pPr>
              <w:rPr>
                <w:b/>
              </w:rPr>
            </w:pPr>
            <w:r w:rsidRPr="002D02F3">
              <w:rPr>
                <w:b/>
              </w:rPr>
              <w:t>Title</w:t>
            </w:r>
            <w:r>
              <w:rPr>
                <w:b/>
              </w:rPr>
              <w:t>: Reading Assignment</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2B79DF1" w14:textId="27688CAE" w:rsidR="00204F35" w:rsidRPr="00FB7326" w:rsidRDefault="00204F35" w:rsidP="00A71738">
            <w:pPr>
              <w:rPr>
                <w:b/>
              </w:rPr>
            </w:pPr>
            <w:r>
              <w:rPr>
                <w:b/>
              </w:rPr>
              <w:t xml:space="preserve">Screen Type: </w:t>
            </w:r>
            <w:commentRangeStart w:id="5"/>
            <w:proofErr w:type="spellStart"/>
            <w:r w:rsidR="00D62AF0">
              <w:rPr>
                <w:b/>
              </w:rPr>
              <w:t>reading_assignment</w:t>
            </w:r>
            <w:commentRangeEnd w:id="5"/>
            <w:proofErr w:type="spellEnd"/>
            <w:r w:rsidR="0071156A">
              <w:rPr>
                <w:rStyle w:val="CommentReference"/>
              </w:rPr>
              <w:commentReference w:id="5"/>
            </w:r>
          </w:p>
        </w:tc>
      </w:tr>
      <w:tr w:rsidR="00441BF3" w14:paraId="664EE752" w14:textId="77777777" w:rsidTr="00A71738">
        <w:tc>
          <w:tcPr>
            <w:tcW w:w="9624" w:type="dxa"/>
            <w:gridSpan w:val="3"/>
            <w:tcBorders>
              <w:top w:val="single" w:sz="12" w:space="0" w:color="auto"/>
            </w:tcBorders>
            <w:shd w:val="clear" w:color="auto" w:fill="A6A6A6" w:themeFill="background1" w:themeFillShade="A6"/>
          </w:tcPr>
          <w:p w14:paraId="66F2F35B" w14:textId="77777777" w:rsidR="00441BF3" w:rsidRPr="002D02F3" w:rsidRDefault="00441BF3" w:rsidP="00A71738">
            <w:pPr>
              <w:rPr>
                <w:b/>
              </w:rPr>
            </w:pPr>
            <w:r>
              <w:rPr>
                <w:b/>
              </w:rPr>
              <w:t>Screen Text</w:t>
            </w:r>
          </w:p>
        </w:tc>
        <w:tc>
          <w:tcPr>
            <w:tcW w:w="4395" w:type="dxa"/>
            <w:tcBorders>
              <w:top w:val="single" w:sz="12" w:space="0" w:color="auto"/>
            </w:tcBorders>
            <w:shd w:val="clear" w:color="auto" w:fill="BFBFBF" w:themeFill="background1" w:themeFillShade="BF"/>
          </w:tcPr>
          <w:p w14:paraId="116EE4DF" w14:textId="77777777" w:rsidR="00441BF3" w:rsidRPr="00FB7326" w:rsidRDefault="00441BF3" w:rsidP="00A71738">
            <w:pPr>
              <w:rPr>
                <w:b/>
              </w:rPr>
            </w:pPr>
            <w:r w:rsidRPr="00FB7326">
              <w:rPr>
                <w:b/>
              </w:rPr>
              <w:t>Notes to Developer</w:t>
            </w:r>
          </w:p>
        </w:tc>
      </w:tr>
      <w:tr w:rsidR="009B7A2E" w14:paraId="126F4CB4" w14:textId="77777777" w:rsidTr="00A71738">
        <w:trPr>
          <w:trHeight w:val="4427"/>
        </w:trPr>
        <w:tc>
          <w:tcPr>
            <w:tcW w:w="9624" w:type="dxa"/>
            <w:gridSpan w:val="3"/>
          </w:tcPr>
          <w:p w14:paraId="7C0D2A59" w14:textId="44525CE0" w:rsidR="009B7A2E" w:rsidRDefault="009B7A2E" w:rsidP="00A71738">
            <w:r>
              <w:t>The following is a required reading assignment for this course. You can access it from the link below, or you can locate it in the Resources section for this module.</w:t>
            </w:r>
          </w:p>
          <w:p w14:paraId="0AE07564" w14:textId="57ADBF6F" w:rsidR="009B7A2E" w:rsidRDefault="009B7A2E" w:rsidP="00A71738"/>
          <w:p w14:paraId="3F95E8AE" w14:textId="4718D0A4" w:rsidR="009B7A2E" w:rsidRDefault="009B7A2E" w:rsidP="00A71738">
            <w:r>
              <w:t>(insert document name and link to document here)</w:t>
            </w:r>
          </w:p>
          <w:p w14:paraId="201E9850" w14:textId="77777777" w:rsidR="009B7A2E" w:rsidRDefault="009B7A2E" w:rsidP="00A71738"/>
          <w:p w14:paraId="50C5F1D4" w14:textId="0A5862C7" w:rsidR="009B7A2E" w:rsidRDefault="009B7A2E" w:rsidP="0070221D"/>
        </w:tc>
        <w:tc>
          <w:tcPr>
            <w:tcW w:w="4395" w:type="dxa"/>
            <w:vMerge w:val="restart"/>
          </w:tcPr>
          <w:p w14:paraId="54DB37C4" w14:textId="77777777" w:rsidR="009B7A2E" w:rsidRDefault="009B7A2E" w:rsidP="00A71738">
            <w:r>
              <w:t>Standard Half Vertical with Image template</w:t>
            </w:r>
          </w:p>
          <w:p w14:paraId="78F74DAA" w14:textId="77777777" w:rsidR="009B7A2E" w:rsidRDefault="009B7A2E" w:rsidP="00A71738"/>
          <w:p w14:paraId="426B6F70" w14:textId="4221AB78" w:rsidR="009B7A2E" w:rsidRDefault="009B7A2E" w:rsidP="00A71738">
            <w:r>
              <w:t>Add a Link to Resources section:</w:t>
            </w:r>
          </w:p>
          <w:p w14:paraId="2E694469" w14:textId="4FF564A2" w:rsidR="009B7A2E" w:rsidRDefault="009B7A2E" w:rsidP="00A71738">
            <w:r>
              <w:t>(document name)</w:t>
            </w:r>
          </w:p>
          <w:p w14:paraId="2E9EFF1E" w14:textId="77777777" w:rsidR="009B7A2E" w:rsidRDefault="009B7A2E" w:rsidP="00A71738"/>
          <w:p w14:paraId="24ADFD2A" w14:textId="67D759E2" w:rsidR="009B7A2E" w:rsidRDefault="009B7A2E" w:rsidP="00A71738">
            <w:r>
              <w:t xml:space="preserve">Image </w:t>
            </w:r>
            <w:proofErr w:type="gramStart"/>
            <w:r>
              <w:t>will be reused</w:t>
            </w:r>
            <w:proofErr w:type="gramEnd"/>
            <w:r>
              <w:t xml:space="preserve"> on all Reading Assignment pages.</w:t>
            </w:r>
          </w:p>
          <w:p w14:paraId="4BA00E70" w14:textId="5656C8A3" w:rsidR="00697E46" w:rsidRDefault="00697E46" w:rsidP="00A71738"/>
          <w:p w14:paraId="5A5BE8E9" w14:textId="1303085E" w:rsidR="00697E46" w:rsidRDefault="00697E46" w:rsidP="00A71738"/>
          <w:p w14:paraId="7664A9D4" w14:textId="0ED42640" w:rsidR="00697E46" w:rsidRDefault="00697E46" w:rsidP="00A71738"/>
          <w:p w14:paraId="7BCC1F04" w14:textId="7E83E0EE" w:rsidR="00697E46" w:rsidRDefault="00697E46" w:rsidP="00A71738">
            <w:r>
              <w:t>Audio Clips: #</w:t>
            </w:r>
          </w:p>
          <w:p w14:paraId="41D5F0E0" w14:textId="77777777" w:rsidR="009B7A2E" w:rsidRPr="002D02F3" w:rsidRDefault="009B7A2E" w:rsidP="00A71738"/>
          <w:p w14:paraId="11AFC226" w14:textId="77777777" w:rsidR="009B7A2E" w:rsidRDefault="009B7A2E" w:rsidP="00A71738"/>
          <w:p w14:paraId="1EB7DB03" w14:textId="77777777" w:rsidR="009B7A2E" w:rsidRDefault="009B7A2E" w:rsidP="00A71738"/>
          <w:p w14:paraId="0E59C634" w14:textId="77777777" w:rsidR="009B7A2E" w:rsidRDefault="009B7A2E" w:rsidP="00A71738"/>
          <w:p w14:paraId="251570A4" w14:textId="77777777" w:rsidR="009B7A2E" w:rsidRDefault="009B7A2E" w:rsidP="00A71738"/>
          <w:p w14:paraId="428EFC73" w14:textId="77777777" w:rsidR="009B7A2E" w:rsidRDefault="009B7A2E" w:rsidP="00A71738"/>
          <w:p w14:paraId="02779C73" w14:textId="77777777" w:rsidR="009B7A2E" w:rsidRDefault="009B7A2E" w:rsidP="00A71738"/>
          <w:p w14:paraId="41B9A4FE" w14:textId="77777777" w:rsidR="009B7A2E" w:rsidRDefault="009B7A2E" w:rsidP="00A71738"/>
          <w:p w14:paraId="09FB8D7B" w14:textId="77777777" w:rsidR="009B7A2E" w:rsidRPr="002D02F3" w:rsidRDefault="009B7A2E" w:rsidP="00A71738"/>
        </w:tc>
      </w:tr>
      <w:tr w:rsidR="009B7A2E" w14:paraId="43D49444" w14:textId="77777777" w:rsidTr="00A71738">
        <w:trPr>
          <w:trHeight w:val="267"/>
        </w:trPr>
        <w:tc>
          <w:tcPr>
            <w:tcW w:w="9624" w:type="dxa"/>
            <w:gridSpan w:val="3"/>
            <w:shd w:val="clear" w:color="auto" w:fill="A6A6A6" w:themeFill="background1" w:themeFillShade="A6"/>
          </w:tcPr>
          <w:p w14:paraId="52DE3E87" w14:textId="77777777" w:rsidR="009B7A2E" w:rsidRPr="002D02F3" w:rsidRDefault="009B7A2E" w:rsidP="00A71738">
            <w:pPr>
              <w:rPr>
                <w:b/>
              </w:rPr>
            </w:pPr>
            <w:r>
              <w:rPr>
                <w:b/>
              </w:rPr>
              <w:t>User Directive</w:t>
            </w:r>
          </w:p>
        </w:tc>
        <w:tc>
          <w:tcPr>
            <w:tcW w:w="4395" w:type="dxa"/>
            <w:vMerge/>
          </w:tcPr>
          <w:p w14:paraId="3311902B" w14:textId="77777777" w:rsidR="009B7A2E" w:rsidRDefault="009B7A2E" w:rsidP="00A71738"/>
        </w:tc>
      </w:tr>
      <w:tr w:rsidR="009B7A2E" w14:paraId="306C6171" w14:textId="77777777" w:rsidTr="00697E46">
        <w:trPr>
          <w:trHeight w:val="166"/>
        </w:trPr>
        <w:tc>
          <w:tcPr>
            <w:tcW w:w="2112" w:type="dxa"/>
          </w:tcPr>
          <w:p w14:paraId="4D622858" w14:textId="092D648C" w:rsidR="009B7A2E" w:rsidRPr="002C2415" w:rsidRDefault="00697E46" w:rsidP="009B7A2E">
            <w:pPr>
              <w:rPr>
                <w:b/>
              </w:rPr>
            </w:pPr>
            <w:r>
              <w:rPr>
                <w:b/>
              </w:rPr>
              <w:t>Basic</w:t>
            </w:r>
            <w:r w:rsidR="009B7A2E">
              <w:rPr>
                <w:b/>
              </w:rPr>
              <w:t xml:space="preserve"> Template:</w:t>
            </w:r>
          </w:p>
        </w:tc>
        <w:tc>
          <w:tcPr>
            <w:tcW w:w="7512" w:type="dxa"/>
            <w:gridSpan w:val="2"/>
          </w:tcPr>
          <w:p w14:paraId="4D48DBF4" w14:textId="4D4A13C7" w:rsidR="009B7A2E" w:rsidRPr="002C2415" w:rsidRDefault="009B7A2E" w:rsidP="009B7A2E">
            <w:pPr>
              <w:rPr>
                <w:b/>
              </w:rPr>
            </w:pPr>
            <w:r>
              <w:rPr>
                <w:b/>
                <w:bCs/>
              </w:rPr>
              <w:t>Click the link, or download and read the document. Then, click the ‘Next’ arrow to continue.</w:t>
            </w:r>
          </w:p>
        </w:tc>
        <w:tc>
          <w:tcPr>
            <w:tcW w:w="4395" w:type="dxa"/>
            <w:vMerge/>
          </w:tcPr>
          <w:p w14:paraId="7F2B0504" w14:textId="77777777" w:rsidR="009B7A2E" w:rsidRDefault="009B7A2E" w:rsidP="009B7A2E"/>
        </w:tc>
      </w:tr>
      <w:tr w:rsidR="009B7A2E" w14:paraId="100F2BDA" w14:textId="77777777" w:rsidTr="008B7B3F">
        <w:trPr>
          <w:trHeight w:val="512"/>
        </w:trPr>
        <w:tc>
          <w:tcPr>
            <w:tcW w:w="2112" w:type="dxa"/>
          </w:tcPr>
          <w:p w14:paraId="56467355" w14:textId="7845B46C" w:rsidR="009B7A2E" w:rsidRPr="002C2415" w:rsidRDefault="00697E46" w:rsidP="009B7A2E">
            <w:pPr>
              <w:rPr>
                <w:b/>
              </w:rPr>
            </w:pPr>
            <w:r>
              <w:rPr>
                <w:b/>
              </w:rPr>
              <w:t>Advanced</w:t>
            </w:r>
            <w:r w:rsidR="009B7A2E">
              <w:rPr>
                <w:b/>
              </w:rPr>
              <w:t xml:space="preserve"> Template:</w:t>
            </w:r>
          </w:p>
        </w:tc>
        <w:tc>
          <w:tcPr>
            <w:tcW w:w="7512" w:type="dxa"/>
            <w:gridSpan w:val="2"/>
          </w:tcPr>
          <w:p w14:paraId="2DD32D39" w14:textId="18157C82" w:rsidR="009B7A2E" w:rsidRPr="002C2415" w:rsidRDefault="009B7A2E" w:rsidP="009B7A2E">
            <w:pPr>
              <w:rPr>
                <w:b/>
              </w:rPr>
            </w:pPr>
            <w:r>
              <w:rPr>
                <w:b/>
                <w:bCs/>
              </w:rPr>
              <w:t>Click the link, or download and read the document. Then, click the ‘Next’ button to continue.</w:t>
            </w:r>
          </w:p>
        </w:tc>
        <w:tc>
          <w:tcPr>
            <w:tcW w:w="4395" w:type="dxa"/>
            <w:vMerge/>
          </w:tcPr>
          <w:p w14:paraId="197A9E14" w14:textId="77777777" w:rsidR="009B7A2E" w:rsidRDefault="009B7A2E" w:rsidP="009B7A2E"/>
        </w:tc>
      </w:tr>
      <w:tr w:rsidR="009B7A2E" w14:paraId="2E6C07F1" w14:textId="77777777" w:rsidTr="00A71738">
        <w:tc>
          <w:tcPr>
            <w:tcW w:w="9624" w:type="dxa"/>
            <w:gridSpan w:val="3"/>
            <w:shd w:val="clear" w:color="auto" w:fill="A6A6A6" w:themeFill="background1" w:themeFillShade="A6"/>
          </w:tcPr>
          <w:p w14:paraId="48E2F09C" w14:textId="77777777" w:rsidR="009B7A2E" w:rsidRPr="002D02F3" w:rsidRDefault="009B7A2E" w:rsidP="009B7A2E">
            <w:pPr>
              <w:rPr>
                <w:b/>
              </w:rPr>
            </w:pPr>
            <w:r>
              <w:rPr>
                <w:b/>
              </w:rPr>
              <w:t>Visual (concept only)</w:t>
            </w:r>
          </w:p>
        </w:tc>
        <w:tc>
          <w:tcPr>
            <w:tcW w:w="4395" w:type="dxa"/>
            <w:shd w:val="clear" w:color="auto" w:fill="A6A6A6" w:themeFill="background1" w:themeFillShade="A6"/>
          </w:tcPr>
          <w:p w14:paraId="4535723B" w14:textId="77777777" w:rsidR="009B7A2E" w:rsidRPr="002D02F3" w:rsidRDefault="009B7A2E" w:rsidP="009B7A2E">
            <w:pPr>
              <w:rPr>
                <w:b/>
              </w:rPr>
            </w:pPr>
            <w:r>
              <w:rPr>
                <w:b/>
              </w:rPr>
              <w:t>Assets</w:t>
            </w:r>
          </w:p>
        </w:tc>
      </w:tr>
      <w:tr w:rsidR="00DC631E" w14:paraId="1237687D" w14:textId="77777777" w:rsidTr="00A71738">
        <w:tc>
          <w:tcPr>
            <w:tcW w:w="9624" w:type="dxa"/>
            <w:gridSpan w:val="3"/>
          </w:tcPr>
          <w:p w14:paraId="01797F79" w14:textId="77777777" w:rsidR="00DC631E" w:rsidRDefault="00DC631E" w:rsidP="00DC631E"/>
        </w:tc>
        <w:tc>
          <w:tcPr>
            <w:tcW w:w="4395" w:type="dxa"/>
            <w:vMerge w:val="restart"/>
          </w:tcPr>
          <w:p w14:paraId="4A4C6E71" w14:textId="562B8FB0" w:rsidR="00DC631E" w:rsidRDefault="00DC631E" w:rsidP="00DC631E">
            <w:r>
              <w:t>reading.jpg</w:t>
            </w:r>
          </w:p>
          <w:p w14:paraId="7135CDB9" w14:textId="77777777" w:rsidR="00DC631E" w:rsidRDefault="00DC631E" w:rsidP="00DC631E">
            <w:r>
              <w:t>(Adobe stock # and description here)</w:t>
            </w:r>
          </w:p>
          <w:p w14:paraId="382228E5" w14:textId="77777777" w:rsidR="00DC631E" w:rsidRDefault="00DC631E" w:rsidP="00DC631E"/>
          <w:p w14:paraId="1187A83E" w14:textId="77777777" w:rsidR="00DC631E" w:rsidRDefault="00DC631E" w:rsidP="00DC631E"/>
          <w:p w14:paraId="1C4E1E34" w14:textId="77777777" w:rsidR="00DC631E" w:rsidRDefault="00DC631E" w:rsidP="00DC631E"/>
          <w:p w14:paraId="7BE975E5" w14:textId="2B4298A1"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465CDD8F" w14:textId="77777777" w:rsidR="00DC631E" w:rsidRDefault="00DC631E" w:rsidP="00DC631E"/>
          <w:p w14:paraId="73AC8B17" w14:textId="77777777" w:rsidR="00DC631E" w:rsidRDefault="00DC631E" w:rsidP="00DC631E">
            <w:r>
              <w:t>ALT Tags:</w:t>
            </w:r>
          </w:p>
          <w:p w14:paraId="3D60F0E2" w14:textId="77777777" w:rsidR="00DC631E" w:rsidRDefault="00DC631E" w:rsidP="00DC631E"/>
          <w:p w14:paraId="4B05EDEF" w14:textId="798B0735" w:rsidR="00DC631E" w:rsidRDefault="00DC631E" w:rsidP="00DC631E">
            <w:r>
              <w:t>“</w:t>
            </w:r>
            <w:r w:rsidR="0067042F">
              <w:t>TAG1</w:t>
            </w:r>
            <w:r>
              <w:t xml:space="preserve"> </w:t>
            </w:r>
            <w:proofErr w:type="spellStart"/>
            <w:r>
              <w:t>Abc</w:t>
            </w:r>
            <w:proofErr w:type="spellEnd"/>
            <w:r>
              <w:t xml:space="preserve">…”, “TAG2Abc…”, “TAG3 </w:t>
            </w:r>
            <w:proofErr w:type="spellStart"/>
            <w:r>
              <w:t>Abc</w:t>
            </w:r>
            <w:proofErr w:type="spellEnd"/>
            <w:r>
              <w:t>…”</w:t>
            </w:r>
          </w:p>
          <w:p w14:paraId="3D85CFE1" w14:textId="77777777" w:rsidR="00DC631E" w:rsidRDefault="00DC631E" w:rsidP="00DC631E"/>
          <w:p w14:paraId="15B66B19" w14:textId="77777777" w:rsidR="00DC631E" w:rsidRDefault="00DC631E" w:rsidP="00DC631E"/>
        </w:tc>
      </w:tr>
      <w:tr w:rsidR="00DC631E" w14:paraId="470E6984" w14:textId="77777777" w:rsidTr="00A71738">
        <w:tc>
          <w:tcPr>
            <w:tcW w:w="9624" w:type="dxa"/>
            <w:gridSpan w:val="3"/>
            <w:shd w:val="clear" w:color="auto" w:fill="A6A6A6" w:themeFill="background1" w:themeFillShade="A6"/>
          </w:tcPr>
          <w:p w14:paraId="72B0450B"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6F55BBB1" w14:textId="77777777" w:rsidR="00DC631E" w:rsidRPr="002D02F3" w:rsidRDefault="00DC631E" w:rsidP="00DC631E">
            <w:pPr>
              <w:rPr>
                <w:b/>
              </w:rPr>
            </w:pPr>
          </w:p>
        </w:tc>
      </w:tr>
      <w:tr w:rsidR="00DC631E" w14:paraId="49299891" w14:textId="77777777" w:rsidTr="00A71738">
        <w:tc>
          <w:tcPr>
            <w:tcW w:w="9624" w:type="dxa"/>
            <w:gridSpan w:val="3"/>
          </w:tcPr>
          <w:p w14:paraId="0EF2BC4E" w14:textId="77777777" w:rsidR="00DC631E" w:rsidRDefault="00DC631E" w:rsidP="00DC631E"/>
        </w:tc>
        <w:tc>
          <w:tcPr>
            <w:tcW w:w="4395" w:type="dxa"/>
            <w:vMerge/>
          </w:tcPr>
          <w:p w14:paraId="112EBD87" w14:textId="77777777" w:rsidR="00DC631E" w:rsidRDefault="00DC631E" w:rsidP="00DC631E"/>
        </w:tc>
      </w:tr>
      <w:tr w:rsidR="00DC631E" w14:paraId="0F287C0A" w14:textId="77777777" w:rsidTr="00A71738">
        <w:tc>
          <w:tcPr>
            <w:tcW w:w="9624" w:type="dxa"/>
            <w:gridSpan w:val="3"/>
            <w:shd w:val="clear" w:color="auto" w:fill="A6A6A6" w:themeFill="background1" w:themeFillShade="A6"/>
          </w:tcPr>
          <w:p w14:paraId="5BCED92D"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296E7FC5" w14:textId="77777777" w:rsidR="00DC631E" w:rsidRPr="002D02F3" w:rsidRDefault="00DC631E" w:rsidP="00DC631E">
            <w:pPr>
              <w:rPr>
                <w:b/>
              </w:rPr>
            </w:pPr>
          </w:p>
        </w:tc>
      </w:tr>
      <w:tr w:rsidR="00DC631E" w14:paraId="0B3A6666" w14:textId="77777777" w:rsidTr="00A71738">
        <w:trPr>
          <w:trHeight w:val="58"/>
        </w:trPr>
        <w:tc>
          <w:tcPr>
            <w:tcW w:w="9624" w:type="dxa"/>
            <w:gridSpan w:val="3"/>
          </w:tcPr>
          <w:p w14:paraId="1F2B4C73" w14:textId="77777777" w:rsidR="00DC631E" w:rsidRPr="002D02F3" w:rsidRDefault="00DC631E" w:rsidP="00DC631E">
            <w:pPr>
              <w:rPr>
                <w:b/>
              </w:rPr>
            </w:pPr>
          </w:p>
        </w:tc>
        <w:tc>
          <w:tcPr>
            <w:tcW w:w="4395" w:type="dxa"/>
            <w:vMerge/>
          </w:tcPr>
          <w:p w14:paraId="5B208FD3" w14:textId="77777777" w:rsidR="00DC631E" w:rsidRDefault="00DC631E" w:rsidP="00DC631E"/>
        </w:tc>
      </w:tr>
    </w:tbl>
    <w:p w14:paraId="08FDCCE4" w14:textId="51EB2230" w:rsidR="00441BF3" w:rsidRDefault="00441BF3"/>
    <w:p w14:paraId="448B5EFC" w14:textId="77777777" w:rsidR="00441BF3" w:rsidRDefault="00441BF3"/>
    <w:tbl>
      <w:tblPr>
        <w:tblStyle w:val="TableGrid"/>
        <w:tblW w:w="14019" w:type="dxa"/>
        <w:tblLook w:val="04A0" w:firstRow="1" w:lastRow="0" w:firstColumn="1" w:lastColumn="0" w:noHBand="0" w:noVBand="1"/>
      </w:tblPr>
      <w:tblGrid>
        <w:gridCol w:w="2112"/>
        <w:gridCol w:w="435"/>
        <w:gridCol w:w="7077"/>
        <w:gridCol w:w="4395"/>
      </w:tblGrid>
      <w:tr w:rsidR="00204F35" w14:paraId="49CB1AD5"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166AF09C" w14:textId="7DFECB3A" w:rsidR="00204F35" w:rsidRPr="005C1008" w:rsidRDefault="00204F35" w:rsidP="00441BF3">
            <w:pPr>
              <w:pageBreakBefore/>
              <w:rPr>
                <w:b/>
              </w:rPr>
            </w:pPr>
            <w:r>
              <w:rPr>
                <w:b/>
              </w:rPr>
              <w:lastRenderedPageBreak/>
              <w:t xml:space="preserve">Screen: </w:t>
            </w:r>
            <w:r w:rsidRPr="002A3F40">
              <w:rPr>
                <w:b/>
              </w:rPr>
              <w:t>m</w:t>
            </w:r>
            <w:r>
              <w:rPr>
                <w:b/>
              </w:rPr>
              <w:t>1</w:t>
            </w:r>
            <w:r w:rsidRPr="002A3F40">
              <w:rPr>
                <w:b/>
              </w:rPr>
              <w:t>_t</w:t>
            </w:r>
            <w:r>
              <w:rPr>
                <w:b/>
              </w:rPr>
              <w:t>1</w:t>
            </w:r>
            <w:r w:rsidRPr="002A3F40">
              <w:rPr>
                <w:b/>
              </w:rPr>
              <w:t>_p</w:t>
            </w:r>
            <w:r>
              <w:rPr>
                <w:b/>
              </w:rPr>
              <w:t>18</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F9D4188" w14:textId="4B252802" w:rsidR="00204F35" w:rsidRPr="002D02F3" w:rsidRDefault="00204F35" w:rsidP="00365E06">
            <w:pPr>
              <w:rPr>
                <w:b/>
              </w:rPr>
            </w:pPr>
            <w:r w:rsidRPr="002D02F3">
              <w:rPr>
                <w:b/>
              </w:rPr>
              <w:t>Title</w:t>
            </w:r>
            <w:r>
              <w:rPr>
                <w:b/>
              </w:rPr>
              <w:t>: Discussion Forum</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EE7B301" w14:textId="37CB367D" w:rsidR="00204F35" w:rsidRPr="00FB7326" w:rsidRDefault="00D211BD" w:rsidP="00D211BD">
            <w:pPr>
              <w:rPr>
                <w:b/>
              </w:rPr>
            </w:pPr>
            <w:r>
              <w:rPr>
                <w:b/>
              </w:rPr>
              <w:t xml:space="preserve">Screen Type: </w:t>
            </w:r>
            <w:proofErr w:type="spellStart"/>
            <w:r>
              <w:rPr>
                <w:b/>
              </w:rPr>
              <w:t>discussion_forum</w:t>
            </w:r>
            <w:proofErr w:type="spellEnd"/>
          </w:p>
        </w:tc>
      </w:tr>
      <w:tr w:rsidR="007C6204" w14:paraId="13017EA2" w14:textId="77777777" w:rsidTr="00365E06">
        <w:tc>
          <w:tcPr>
            <w:tcW w:w="9624" w:type="dxa"/>
            <w:gridSpan w:val="3"/>
            <w:tcBorders>
              <w:top w:val="single" w:sz="12" w:space="0" w:color="auto"/>
            </w:tcBorders>
            <w:shd w:val="clear" w:color="auto" w:fill="A6A6A6" w:themeFill="background1" w:themeFillShade="A6"/>
          </w:tcPr>
          <w:p w14:paraId="0FD145C2" w14:textId="77777777" w:rsidR="007C6204" w:rsidRPr="002D02F3" w:rsidRDefault="007C6204" w:rsidP="00365E06">
            <w:pPr>
              <w:rPr>
                <w:b/>
              </w:rPr>
            </w:pPr>
            <w:r>
              <w:rPr>
                <w:b/>
              </w:rPr>
              <w:t>Screen Text</w:t>
            </w:r>
          </w:p>
        </w:tc>
        <w:tc>
          <w:tcPr>
            <w:tcW w:w="4395" w:type="dxa"/>
            <w:tcBorders>
              <w:top w:val="single" w:sz="12" w:space="0" w:color="auto"/>
            </w:tcBorders>
            <w:shd w:val="clear" w:color="auto" w:fill="BFBFBF" w:themeFill="background1" w:themeFillShade="BF"/>
          </w:tcPr>
          <w:p w14:paraId="6A6DD7ED" w14:textId="77777777" w:rsidR="007C6204" w:rsidRPr="00FB7326" w:rsidRDefault="007C6204" w:rsidP="00365E06">
            <w:pPr>
              <w:rPr>
                <w:b/>
              </w:rPr>
            </w:pPr>
            <w:r w:rsidRPr="00FB7326">
              <w:rPr>
                <w:b/>
              </w:rPr>
              <w:t>Notes to Developer</w:t>
            </w:r>
          </w:p>
        </w:tc>
      </w:tr>
      <w:tr w:rsidR="00685F21" w14:paraId="42CCCD8B" w14:textId="77777777" w:rsidTr="00365E06">
        <w:trPr>
          <w:trHeight w:val="4427"/>
        </w:trPr>
        <w:tc>
          <w:tcPr>
            <w:tcW w:w="9624" w:type="dxa"/>
            <w:gridSpan w:val="3"/>
          </w:tcPr>
          <w:p w14:paraId="3B63D708" w14:textId="3D0BD299" w:rsidR="00685F21" w:rsidRDefault="00685F21" w:rsidP="00365E06">
            <w:r>
              <w:t>(Introductory content goes here…)</w:t>
            </w:r>
          </w:p>
          <w:p w14:paraId="003D2102" w14:textId="77777777" w:rsidR="00685F21" w:rsidRDefault="00685F21" w:rsidP="00365E06"/>
          <w:p w14:paraId="4427E7B3" w14:textId="0BD351BE" w:rsidR="00685F21" w:rsidRDefault="00685F21" w:rsidP="00365E06"/>
        </w:tc>
        <w:tc>
          <w:tcPr>
            <w:tcW w:w="4395" w:type="dxa"/>
            <w:vMerge w:val="restart"/>
          </w:tcPr>
          <w:p w14:paraId="49F08AAE" w14:textId="77777777" w:rsidR="00685F21" w:rsidRDefault="00685F21" w:rsidP="00365E06">
            <w:r>
              <w:t>Standard Half Horizontal with Image template</w:t>
            </w:r>
          </w:p>
          <w:p w14:paraId="2C051678" w14:textId="77777777" w:rsidR="00685F21" w:rsidRDefault="00685F21" w:rsidP="00365E06"/>
          <w:p w14:paraId="5A3BCA97" w14:textId="77777777" w:rsidR="00685F21" w:rsidRDefault="00685F21" w:rsidP="00365E06">
            <w:r>
              <w:t>Create a “Go to Activity” button that opens the discussion forum. Place the button under the directive.</w:t>
            </w:r>
          </w:p>
          <w:p w14:paraId="42D7EA42" w14:textId="77777777" w:rsidR="00685F21" w:rsidRPr="002D02F3" w:rsidRDefault="00685F21" w:rsidP="00365E06"/>
          <w:p w14:paraId="7042B2ED" w14:textId="77777777" w:rsidR="00685F21" w:rsidRDefault="00685F21" w:rsidP="00365E06"/>
          <w:p w14:paraId="65EA01EB" w14:textId="24590592" w:rsidR="00685F21" w:rsidRDefault="00685F21" w:rsidP="007C6204">
            <w:r>
              <w:t>I</w:t>
            </w:r>
            <w:r w:rsidRPr="00341D7D">
              <w:t xml:space="preserve">mage </w:t>
            </w:r>
            <w:proofErr w:type="gramStart"/>
            <w:r>
              <w:t>will be</w:t>
            </w:r>
            <w:r w:rsidRPr="00341D7D">
              <w:t xml:space="preserve"> reused</w:t>
            </w:r>
            <w:proofErr w:type="gramEnd"/>
            <w:r w:rsidRPr="00341D7D">
              <w:t xml:space="preserve"> on all Discussion Forum pages.</w:t>
            </w:r>
          </w:p>
          <w:p w14:paraId="0637764D" w14:textId="18C22DA9" w:rsidR="00697E46" w:rsidRDefault="00697E46" w:rsidP="007C6204"/>
          <w:p w14:paraId="6C5E5D05" w14:textId="6BEA18F7" w:rsidR="00697E46" w:rsidRPr="00FF5A56" w:rsidRDefault="00697E46" w:rsidP="007C6204">
            <w:r>
              <w:t>Audio Clips: #</w:t>
            </w:r>
          </w:p>
          <w:p w14:paraId="49D71CD7" w14:textId="77777777" w:rsidR="00685F21" w:rsidRDefault="00685F21" w:rsidP="00365E06"/>
          <w:p w14:paraId="5C7A4FED" w14:textId="77777777" w:rsidR="00685F21" w:rsidRDefault="00685F21" w:rsidP="00365E06"/>
          <w:p w14:paraId="1F2B499D" w14:textId="77777777" w:rsidR="008B7B3F" w:rsidRPr="008B7B3F" w:rsidRDefault="008B7B3F" w:rsidP="008B7B3F">
            <w:pPr>
              <w:rPr>
                <w:b/>
                <w:bCs/>
                <w:i/>
                <w:iCs/>
                <w:color w:val="FF0000"/>
                <w:u w:val="single"/>
              </w:rPr>
            </w:pPr>
            <w:r w:rsidRPr="008B7B3F">
              <w:rPr>
                <w:b/>
                <w:bCs/>
                <w:i/>
                <w:iCs/>
                <w:color w:val="FF0000"/>
                <w:u w:val="single"/>
              </w:rPr>
              <w:t xml:space="preserve">Currently, no template exists for this.  </w:t>
            </w:r>
            <w:proofErr w:type="gramStart"/>
            <w:r w:rsidRPr="008B7B3F">
              <w:rPr>
                <w:b/>
                <w:bCs/>
                <w:i/>
                <w:iCs/>
                <w:color w:val="FF0000"/>
                <w:u w:val="single"/>
              </w:rPr>
              <w:t>Will be created</w:t>
            </w:r>
            <w:proofErr w:type="gramEnd"/>
            <w:r w:rsidRPr="008B7B3F">
              <w:rPr>
                <w:b/>
                <w:bCs/>
                <w:i/>
                <w:iCs/>
                <w:color w:val="FF0000"/>
                <w:u w:val="single"/>
              </w:rPr>
              <w:t xml:space="preserve"> in the event that reading assignments come up as part of a new course.</w:t>
            </w:r>
          </w:p>
          <w:p w14:paraId="5B591F8C" w14:textId="4B9E9E4A" w:rsidR="00685F21" w:rsidRDefault="00685F21" w:rsidP="00365E06"/>
          <w:p w14:paraId="051C1FA5" w14:textId="77777777" w:rsidR="00685F21" w:rsidRDefault="00685F21" w:rsidP="00365E06"/>
          <w:p w14:paraId="22F6B1FE" w14:textId="77777777" w:rsidR="00685F21" w:rsidRDefault="00685F21" w:rsidP="00365E06"/>
          <w:p w14:paraId="6D1727D3" w14:textId="77777777" w:rsidR="00685F21" w:rsidRDefault="00685F21" w:rsidP="00365E06"/>
          <w:p w14:paraId="2C5FBF97" w14:textId="77777777" w:rsidR="00685F21" w:rsidRDefault="00685F21" w:rsidP="00365E06"/>
          <w:p w14:paraId="7045DA18" w14:textId="77777777" w:rsidR="00685F21" w:rsidRPr="002D02F3" w:rsidRDefault="00685F21" w:rsidP="00365E06"/>
        </w:tc>
      </w:tr>
      <w:tr w:rsidR="00685F21" w14:paraId="43355D16" w14:textId="77777777" w:rsidTr="00365E06">
        <w:trPr>
          <w:trHeight w:val="267"/>
        </w:trPr>
        <w:tc>
          <w:tcPr>
            <w:tcW w:w="9624" w:type="dxa"/>
            <w:gridSpan w:val="3"/>
            <w:shd w:val="clear" w:color="auto" w:fill="A6A6A6" w:themeFill="background1" w:themeFillShade="A6"/>
          </w:tcPr>
          <w:p w14:paraId="45F62D08" w14:textId="77777777" w:rsidR="00685F21" w:rsidRPr="002D02F3" w:rsidRDefault="00685F21" w:rsidP="00365E06">
            <w:pPr>
              <w:rPr>
                <w:b/>
              </w:rPr>
            </w:pPr>
            <w:r>
              <w:rPr>
                <w:b/>
              </w:rPr>
              <w:t>User Directive</w:t>
            </w:r>
          </w:p>
        </w:tc>
        <w:tc>
          <w:tcPr>
            <w:tcW w:w="4395" w:type="dxa"/>
            <w:vMerge/>
          </w:tcPr>
          <w:p w14:paraId="102A5617" w14:textId="77777777" w:rsidR="00685F21" w:rsidRDefault="00685F21" w:rsidP="00365E06"/>
        </w:tc>
      </w:tr>
      <w:tr w:rsidR="00B97A36" w14:paraId="77F16495" w14:textId="77777777" w:rsidTr="00697E46">
        <w:trPr>
          <w:trHeight w:val="166"/>
        </w:trPr>
        <w:tc>
          <w:tcPr>
            <w:tcW w:w="2112" w:type="dxa"/>
          </w:tcPr>
          <w:p w14:paraId="19775141" w14:textId="0135EA26" w:rsidR="00B97A36" w:rsidRPr="002C2415" w:rsidRDefault="00697E46" w:rsidP="00B97A36">
            <w:pPr>
              <w:rPr>
                <w:b/>
              </w:rPr>
            </w:pPr>
            <w:r>
              <w:rPr>
                <w:b/>
              </w:rPr>
              <w:t>Basic</w:t>
            </w:r>
            <w:r w:rsidR="00B97A36">
              <w:rPr>
                <w:b/>
              </w:rPr>
              <w:t xml:space="preserve"> Template:</w:t>
            </w:r>
          </w:p>
        </w:tc>
        <w:tc>
          <w:tcPr>
            <w:tcW w:w="7512" w:type="dxa"/>
            <w:gridSpan w:val="2"/>
          </w:tcPr>
          <w:p w14:paraId="7140FFB0" w14:textId="40720193" w:rsidR="00B97A36" w:rsidRPr="002C2415" w:rsidRDefault="00B97A36" w:rsidP="00B97A36">
            <w:pPr>
              <w:rPr>
                <w:b/>
              </w:rPr>
            </w:pPr>
            <w:r w:rsidRPr="00EC3621">
              <w:rPr>
                <w:b/>
              </w:rPr>
              <w:t>Click the</w:t>
            </w:r>
            <w:r>
              <w:rPr>
                <w:b/>
              </w:rPr>
              <w:t xml:space="preserve"> ‘Go to Activity’ button to access the forum</w:t>
            </w:r>
            <w:r w:rsidR="008B7B3F">
              <w:rPr>
                <w:b/>
              </w:rPr>
              <w:t xml:space="preserve"> and join the discussion</w:t>
            </w:r>
            <w:r>
              <w:rPr>
                <w:b/>
              </w:rPr>
              <w:t>. Then, click the</w:t>
            </w:r>
            <w:r w:rsidRPr="00EC3621">
              <w:rPr>
                <w:b/>
              </w:rPr>
              <w:t xml:space="preserve"> ‘Next’ arrow to continue.</w:t>
            </w:r>
          </w:p>
        </w:tc>
        <w:tc>
          <w:tcPr>
            <w:tcW w:w="4395" w:type="dxa"/>
            <w:vMerge/>
          </w:tcPr>
          <w:p w14:paraId="659DF5F3" w14:textId="77777777" w:rsidR="00B97A36" w:rsidRDefault="00B97A36" w:rsidP="00B97A36"/>
        </w:tc>
      </w:tr>
      <w:tr w:rsidR="00B97A36" w14:paraId="23996626" w14:textId="77777777" w:rsidTr="00697E46">
        <w:trPr>
          <w:trHeight w:val="166"/>
        </w:trPr>
        <w:tc>
          <w:tcPr>
            <w:tcW w:w="2112" w:type="dxa"/>
          </w:tcPr>
          <w:p w14:paraId="1427C55E" w14:textId="599FB747" w:rsidR="00B97A36" w:rsidRPr="002C2415" w:rsidRDefault="00697E46" w:rsidP="00B97A36">
            <w:pPr>
              <w:rPr>
                <w:b/>
              </w:rPr>
            </w:pPr>
            <w:r>
              <w:rPr>
                <w:b/>
              </w:rPr>
              <w:t>Advanced</w:t>
            </w:r>
            <w:r w:rsidR="00B97A36">
              <w:rPr>
                <w:b/>
              </w:rPr>
              <w:t xml:space="preserve"> Template:</w:t>
            </w:r>
          </w:p>
        </w:tc>
        <w:tc>
          <w:tcPr>
            <w:tcW w:w="7512" w:type="dxa"/>
            <w:gridSpan w:val="2"/>
          </w:tcPr>
          <w:p w14:paraId="64904A04" w14:textId="3CC6D643" w:rsidR="00B97A36" w:rsidRPr="002C2415" w:rsidRDefault="00B97A36" w:rsidP="00B97A36">
            <w:pPr>
              <w:rPr>
                <w:b/>
              </w:rPr>
            </w:pPr>
            <w:r w:rsidRPr="00EC3621">
              <w:rPr>
                <w:b/>
              </w:rPr>
              <w:t>Click the</w:t>
            </w:r>
            <w:r>
              <w:rPr>
                <w:b/>
              </w:rPr>
              <w:t xml:space="preserve"> ‘Go to Activity’ button to access the forum</w:t>
            </w:r>
            <w:r w:rsidR="008B7B3F">
              <w:rPr>
                <w:b/>
              </w:rPr>
              <w:t xml:space="preserve"> and join the discussion</w:t>
            </w:r>
            <w:r>
              <w:rPr>
                <w:b/>
              </w:rPr>
              <w:t>. Then, click the</w:t>
            </w:r>
            <w:r w:rsidRPr="00EC3621">
              <w:rPr>
                <w:b/>
              </w:rPr>
              <w:t xml:space="preserve"> ‘Next’ </w:t>
            </w:r>
            <w:r>
              <w:rPr>
                <w:b/>
              </w:rPr>
              <w:t>button t</w:t>
            </w:r>
            <w:r w:rsidRPr="00EC3621">
              <w:rPr>
                <w:b/>
              </w:rPr>
              <w:t>o continue.</w:t>
            </w:r>
            <w:r w:rsidR="008B7B3F">
              <w:rPr>
                <w:b/>
              </w:rPr>
              <w:t xml:space="preserve">  </w:t>
            </w:r>
          </w:p>
        </w:tc>
        <w:tc>
          <w:tcPr>
            <w:tcW w:w="4395" w:type="dxa"/>
            <w:vMerge/>
          </w:tcPr>
          <w:p w14:paraId="0E746D7F" w14:textId="77777777" w:rsidR="00B97A36" w:rsidRDefault="00B97A36" w:rsidP="00B97A36"/>
        </w:tc>
      </w:tr>
      <w:tr w:rsidR="00B97A36" w14:paraId="74D65A17" w14:textId="77777777" w:rsidTr="00365E06">
        <w:tc>
          <w:tcPr>
            <w:tcW w:w="9624" w:type="dxa"/>
            <w:gridSpan w:val="3"/>
            <w:shd w:val="clear" w:color="auto" w:fill="A6A6A6" w:themeFill="background1" w:themeFillShade="A6"/>
          </w:tcPr>
          <w:p w14:paraId="02ACAB42" w14:textId="77777777" w:rsidR="00B97A36" w:rsidRPr="002D02F3" w:rsidRDefault="00B97A36" w:rsidP="00B97A36">
            <w:pPr>
              <w:rPr>
                <w:b/>
              </w:rPr>
            </w:pPr>
            <w:r>
              <w:rPr>
                <w:b/>
              </w:rPr>
              <w:t>Visual (concept only)</w:t>
            </w:r>
          </w:p>
        </w:tc>
        <w:tc>
          <w:tcPr>
            <w:tcW w:w="4395" w:type="dxa"/>
            <w:shd w:val="clear" w:color="auto" w:fill="A6A6A6" w:themeFill="background1" w:themeFillShade="A6"/>
          </w:tcPr>
          <w:p w14:paraId="3532B1A8" w14:textId="77777777" w:rsidR="00B97A36" w:rsidRPr="002D02F3" w:rsidRDefault="00B97A36" w:rsidP="00B97A36">
            <w:pPr>
              <w:rPr>
                <w:b/>
              </w:rPr>
            </w:pPr>
            <w:r>
              <w:rPr>
                <w:b/>
              </w:rPr>
              <w:t>Assets</w:t>
            </w:r>
          </w:p>
        </w:tc>
      </w:tr>
      <w:tr w:rsidR="00DC631E" w14:paraId="79FB6195" w14:textId="77777777" w:rsidTr="00365E06">
        <w:tc>
          <w:tcPr>
            <w:tcW w:w="9624" w:type="dxa"/>
            <w:gridSpan w:val="3"/>
          </w:tcPr>
          <w:p w14:paraId="5E4B0FF3" w14:textId="77777777" w:rsidR="00DC631E" w:rsidRDefault="00DC631E" w:rsidP="00DC631E"/>
        </w:tc>
        <w:tc>
          <w:tcPr>
            <w:tcW w:w="4395" w:type="dxa"/>
            <w:vMerge w:val="restart"/>
          </w:tcPr>
          <w:p w14:paraId="2BB84D9D" w14:textId="136A0993" w:rsidR="00DC631E" w:rsidRDefault="001A2618" w:rsidP="00DC631E">
            <w:commentRangeStart w:id="6"/>
            <w:r>
              <w:t>d</w:t>
            </w:r>
            <w:r w:rsidR="00DC631E">
              <w:t>iscussion</w:t>
            </w:r>
            <w:r>
              <w:t>_</w:t>
            </w:r>
            <w:r w:rsidR="00DC631E">
              <w:t>forum.jpg</w:t>
            </w:r>
            <w:commentRangeEnd w:id="6"/>
            <w:r>
              <w:rPr>
                <w:rStyle w:val="CommentReference"/>
              </w:rPr>
              <w:commentReference w:id="6"/>
            </w:r>
          </w:p>
          <w:p w14:paraId="58865514" w14:textId="77777777" w:rsidR="00DC631E" w:rsidRDefault="00DC631E" w:rsidP="00DC631E">
            <w:r>
              <w:t>(Adobe stock # and description here)</w:t>
            </w:r>
          </w:p>
          <w:p w14:paraId="347AC053" w14:textId="77777777" w:rsidR="00DC631E" w:rsidRDefault="00DC631E" w:rsidP="00DC631E"/>
          <w:p w14:paraId="643104BF" w14:textId="77777777" w:rsidR="00DC631E" w:rsidRDefault="00DC631E" w:rsidP="00DC631E"/>
          <w:p w14:paraId="478FEFFF" w14:textId="77777777" w:rsidR="00DC631E" w:rsidRDefault="00DC631E" w:rsidP="00DC631E"/>
          <w:p w14:paraId="77F6F6F4" w14:textId="5901642E"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586CEF5E" w14:textId="77777777" w:rsidR="00DC631E" w:rsidRDefault="00DC631E" w:rsidP="00DC631E"/>
          <w:p w14:paraId="6627C562" w14:textId="77777777" w:rsidR="00DC631E" w:rsidRDefault="00DC631E" w:rsidP="00DC631E">
            <w:r>
              <w:t>ALT Tags:</w:t>
            </w:r>
          </w:p>
          <w:p w14:paraId="1ECC3172" w14:textId="77777777" w:rsidR="00DC631E" w:rsidRDefault="00DC631E" w:rsidP="00DC631E"/>
          <w:p w14:paraId="1A91AB06" w14:textId="67057F05" w:rsidR="00DC631E" w:rsidRDefault="00DC631E" w:rsidP="00DC631E">
            <w:r>
              <w:t>“</w:t>
            </w:r>
            <w:r w:rsidR="0067042F">
              <w:t>TAG1</w:t>
            </w:r>
            <w:r>
              <w:t xml:space="preserve"> </w:t>
            </w:r>
            <w:proofErr w:type="spellStart"/>
            <w:r>
              <w:t>Abc</w:t>
            </w:r>
            <w:proofErr w:type="spellEnd"/>
            <w:r>
              <w:t>…”, “TAG2Abc…</w:t>
            </w:r>
            <w:proofErr w:type="gramStart"/>
            <w:r>
              <w:t>”,</w:t>
            </w:r>
            <w:proofErr w:type="gramEnd"/>
            <w:r>
              <w:t xml:space="preserve"> TAG2Abc…”, “TAG3 </w:t>
            </w:r>
            <w:proofErr w:type="spellStart"/>
            <w:r>
              <w:t>Abc</w:t>
            </w:r>
            <w:proofErr w:type="spellEnd"/>
            <w:r>
              <w:t>…”</w:t>
            </w:r>
          </w:p>
          <w:p w14:paraId="615AB907" w14:textId="77777777" w:rsidR="00DC631E" w:rsidRDefault="00DC631E" w:rsidP="00DC631E"/>
          <w:p w14:paraId="2D1782A3" w14:textId="1132E764" w:rsidR="00DC631E" w:rsidRPr="00FF5A56" w:rsidRDefault="00DC631E" w:rsidP="00DC631E"/>
        </w:tc>
      </w:tr>
      <w:tr w:rsidR="00DC631E" w14:paraId="5245DB74" w14:textId="77777777" w:rsidTr="00365E06">
        <w:tc>
          <w:tcPr>
            <w:tcW w:w="9624" w:type="dxa"/>
            <w:gridSpan w:val="3"/>
            <w:shd w:val="clear" w:color="auto" w:fill="A6A6A6" w:themeFill="background1" w:themeFillShade="A6"/>
          </w:tcPr>
          <w:p w14:paraId="3BDB7E13"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6E807CEF" w14:textId="77777777" w:rsidR="00DC631E" w:rsidRPr="002D02F3" w:rsidRDefault="00DC631E" w:rsidP="00DC631E">
            <w:pPr>
              <w:rPr>
                <w:b/>
              </w:rPr>
            </w:pPr>
          </w:p>
        </w:tc>
      </w:tr>
      <w:tr w:rsidR="00DC631E" w14:paraId="1E474443" w14:textId="77777777" w:rsidTr="00365E06">
        <w:tc>
          <w:tcPr>
            <w:tcW w:w="9624" w:type="dxa"/>
            <w:gridSpan w:val="3"/>
          </w:tcPr>
          <w:p w14:paraId="5D00CA14" w14:textId="77777777" w:rsidR="00DC631E" w:rsidRDefault="00DC631E" w:rsidP="00DC631E"/>
        </w:tc>
        <w:tc>
          <w:tcPr>
            <w:tcW w:w="4395" w:type="dxa"/>
            <w:vMerge/>
          </w:tcPr>
          <w:p w14:paraId="02555269" w14:textId="77777777" w:rsidR="00DC631E" w:rsidRDefault="00DC631E" w:rsidP="00DC631E"/>
        </w:tc>
      </w:tr>
      <w:tr w:rsidR="00DC631E" w14:paraId="5C6988CB" w14:textId="77777777" w:rsidTr="00365E06">
        <w:tc>
          <w:tcPr>
            <w:tcW w:w="9624" w:type="dxa"/>
            <w:gridSpan w:val="3"/>
            <w:shd w:val="clear" w:color="auto" w:fill="A6A6A6" w:themeFill="background1" w:themeFillShade="A6"/>
          </w:tcPr>
          <w:p w14:paraId="2F128813"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74FB0130" w14:textId="77777777" w:rsidR="00DC631E" w:rsidRPr="002D02F3" w:rsidRDefault="00DC631E" w:rsidP="00DC631E">
            <w:pPr>
              <w:rPr>
                <w:b/>
              </w:rPr>
            </w:pPr>
          </w:p>
        </w:tc>
      </w:tr>
      <w:tr w:rsidR="00DC631E" w14:paraId="49DF1EE1" w14:textId="77777777" w:rsidTr="00365E06">
        <w:trPr>
          <w:trHeight w:val="58"/>
        </w:trPr>
        <w:tc>
          <w:tcPr>
            <w:tcW w:w="9624" w:type="dxa"/>
            <w:gridSpan w:val="3"/>
          </w:tcPr>
          <w:p w14:paraId="57B1C569" w14:textId="77777777" w:rsidR="00DC631E" w:rsidRPr="002D02F3" w:rsidRDefault="00DC631E" w:rsidP="00DC631E">
            <w:pPr>
              <w:rPr>
                <w:b/>
              </w:rPr>
            </w:pPr>
          </w:p>
        </w:tc>
        <w:tc>
          <w:tcPr>
            <w:tcW w:w="4395" w:type="dxa"/>
            <w:vMerge/>
          </w:tcPr>
          <w:p w14:paraId="59EF3C0A" w14:textId="77777777" w:rsidR="00DC631E" w:rsidRDefault="00DC631E" w:rsidP="00DC631E"/>
        </w:tc>
      </w:tr>
    </w:tbl>
    <w:p w14:paraId="5AA85F51" w14:textId="77777777" w:rsidR="007C6204" w:rsidRDefault="007C6204"/>
    <w:tbl>
      <w:tblPr>
        <w:tblStyle w:val="TableGrid"/>
        <w:tblW w:w="14163" w:type="dxa"/>
        <w:tblLook w:val="04A0" w:firstRow="1" w:lastRow="0" w:firstColumn="1" w:lastColumn="0" w:noHBand="0" w:noVBand="1"/>
      </w:tblPr>
      <w:tblGrid>
        <w:gridCol w:w="2112"/>
        <w:gridCol w:w="579"/>
        <w:gridCol w:w="7077"/>
        <w:gridCol w:w="4395"/>
      </w:tblGrid>
      <w:tr w:rsidR="00204F35" w14:paraId="622FE452" w14:textId="77777777" w:rsidTr="0029623D">
        <w:tc>
          <w:tcPr>
            <w:tcW w:w="2691"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2BA0A1C0" w14:textId="1B2E942F" w:rsidR="00204F35" w:rsidRPr="005C1008" w:rsidRDefault="00204F35" w:rsidP="00441BF3">
            <w:pPr>
              <w:pageBreakBefore/>
              <w:rPr>
                <w:b/>
              </w:rPr>
            </w:pPr>
            <w:r>
              <w:rPr>
                <w:b/>
              </w:rPr>
              <w:lastRenderedPageBreak/>
              <w:t>Screen: m1_t1_p19</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6A1CAA" w14:textId="4C86E893" w:rsidR="00204F35" w:rsidRPr="002D02F3" w:rsidRDefault="00204F35" w:rsidP="00197322">
            <w:pPr>
              <w:rPr>
                <w:b/>
              </w:rPr>
            </w:pPr>
            <w:r w:rsidRPr="002D02F3">
              <w:rPr>
                <w:b/>
              </w:rPr>
              <w:t>Title</w:t>
            </w:r>
            <w:r>
              <w:rPr>
                <w:b/>
              </w:rPr>
              <w:t>: Topic Conclusion</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DDA7E67" w14:textId="0B667D3C" w:rsidR="00204F35" w:rsidRPr="00FB7326" w:rsidRDefault="00204F35" w:rsidP="00197322">
            <w:pPr>
              <w:rPr>
                <w:b/>
              </w:rPr>
            </w:pPr>
            <w:r>
              <w:rPr>
                <w:b/>
              </w:rPr>
              <w:t xml:space="preserve">Screen Type: </w:t>
            </w:r>
            <w:proofErr w:type="spellStart"/>
            <w:r>
              <w:rPr>
                <w:b/>
              </w:rPr>
              <w:t>topic_conclusion</w:t>
            </w:r>
            <w:proofErr w:type="spellEnd"/>
          </w:p>
        </w:tc>
      </w:tr>
      <w:tr w:rsidR="00E832B3" w14:paraId="169F93B5" w14:textId="77777777" w:rsidTr="00B97A36">
        <w:tc>
          <w:tcPr>
            <w:tcW w:w="9768" w:type="dxa"/>
            <w:gridSpan w:val="3"/>
            <w:tcBorders>
              <w:top w:val="single" w:sz="12" w:space="0" w:color="auto"/>
            </w:tcBorders>
            <w:shd w:val="clear" w:color="auto" w:fill="A6A6A6" w:themeFill="background1" w:themeFillShade="A6"/>
          </w:tcPr>
          <w:p w14:paraId="625712C0" w14:textId="77777777" w:rsidR="00E832B3" w:rsidRPr="002D02F3" w:rsidRDefault="00E832B3" w:rsidP="00197322">
            <w:pPr>
              <w:rPr>
                <w:b/>
              </w:rPr>
            </w:pPr>
            <w:r>
              <w:rPr>
                <w:b/>
              </w:rPr>
              <w:t>Screen Text</w:t>
            </w:r>
          </w:p>
        </w:tc>
        <w:tc>
          <w:tcPr>
            <w:tcW w:w="4395" w:type="dxa"/>
            <w:tcBorders>
              <w:top w:val="single" w:sz="12" w:space="0" w:color="auto"/>
            </w:tcBorders>
            <w:shd w:val="clear" w:color="auto" w:fill="BFBFBF" w:themeFill="background1" w:themeFillShade="BF"/>
          </w:tcPr>
          <w:p w14:paraId="41773E58" w14:textId="77777777" w:rsidR="00E832B3" w:rsidRPr="00FB7326" w:rsidRDefault="00E832B3" w:rsidP="00197322">
            <w:pPr>
              <w:rPr>
                <w:b/>
              </w:rPr>
            </w:pPr>
            <w:r w:rsidRPr="00FB7326">
              <w:rPr>
                <w:b/>
              </w:rPr>
              <w:t>Notes to Developer</w:t>
            </w:r>
          </w:p>
        </w:tc>
      </w:tr>
      <w:tr w:rsidR="00B97A36" w14:paraId="4ADE44F6" w14:textId="77777777" w:rsidTr="00B97A36">
        <w:trPr>
          <w:trHeight w:val="4427"/>
        </w:trPr>
        <w:tc>
          <w:tcPr>
            <w:tcW w:w="9768" w:type="dxa"/>
            <w:gridSpan w:val="3"/>
          </w:tcPr>
          <w:p w14:paraId="2306CBB8" w14:textId="165E6D01" w:rsidR="00B97A36" w:rsidRDefault="00B97A36" w:rsidP="00197322">
            <w:r>
              <w:t>Congratulations! You have successfully completed this topic.</w:t>
            </w:r>
          </w:p>
          <w:p w14:paraId="1CD29CEB" w14:textId="77777777" w:rsidR="00B97A36" w:rsidRDefault="00B97A36" w:rsidP="00197322"/>
          <w:p w14:paraId="56C20D30" w14:textId="7A3C80DA" w:rsidR="00B97A36" w:rsidRDefault="00B97A36" w:rsidP="00197322"/>
        </w:tc>
        <w:tc>
          <w:tcPr>
            <w:tcW w:w="4395" w:type="dxa"/>
            <w:vMerge w:val="restart"/>
          </w:tcPr>
          <w:p w14:paraId="6D80D5E2" w14:textId="2B4EEF75" w:rsidR="00B97A36" w:rsidRDefault="00B97A36" w:rsidP="00197322">
            <w:r>
              <w:t>Standard Topic Conclusion screen (Only used in Topic Level course structures)</w:t>
            </w:r>
          </w:p>
          <w:p w14:paraId="029A2B14" w14:textId="77777777" w:rsidR="00B97A36" w:rsidRPr="002D02F3" w:rsidRDefault="00B97A36" w:rsidP="00197322"/>
          <w:p w14:paraId="6F734800" w14:textId="77777777" w:rsidR="00B97A36" w:rsidRDefault="00B97A36" w:rsidP="00197322"/>
          <w:p w14:paraId="349E0883" w14:textId="77777777" w:rsidR="00B97A36" w:rsidRDefault="00B97A36" w:rsidP="00197322"/>
          <w:p w14:paraId="2DB95259" w14:textId="5D58369F" w:rsidR="00B97A36" w:rsidRDefault="00697E46" w:rsidP="00197322">
            <w:r>
              <w:t>Audio Clips: #</w:t>
            </w:r>
          </w:p>
          <w:p w14:paraId="3998E21F" w14:textId="77777777" w:rsidR="00B97A36" w:rsidRDefault="00B97A36" w:rsidP="00197322"/>
          <w:p w14:paraId="3927852C" w14:textId="77777777" w:rsidR="00B97A36" w:rsidRDefault="00B97A36" w:rsidP="00197322"/>
          <w:p w14:paraId="3C2CAE85" w14:textId="77777777" w:rsidR="00B97A36" w:rsidRDefault="00B97A36" w:rsidP="00197322"/>
          <w:p w14:paraId="192FED60" w14:textId="77777777" w:rsidR="00B97A36" w:rsidRDefault="00B97A36" w:rsidP="00197322"/>
          <w:p w14:paraId="5EB2332C" w14:textId="77777777" w:rsidR="00B97A36" w:rsidRDefault="00B97A36" w:rsidP="00197322"/>
          <w:p w14:paraId="7561FAC5" w14:textId="77777777" w:rsidR="00B97A36" w:rsidRPr="002D02F3" w:rsidRDefault="00B97A36" w:rsidP="00197322"/>
        </w:tc>
      </w:tr>
      <w:tr w:rsidR="00B97A36" w14:paraId="58A3378D" w14:textId="77777777" w:rsidTr="00B97A36">
        <w:trPr>
          <w:trHeight w:val="267"/>
        </w:trPr>
        <w:tc>
          <w:tcPr>
            <w:tcW w:w="9768" w:type="dxa"/>
            <w:gridSpan w:val="3"/>
            <w:shd w:val="clear" w:color="auto" w:fill="A6A6A6" w:themeFill="background1" w:themeFillShade="A6"/>
          </w:tcPr>
          <w:p w14:paraId="4C0872B3" w14:textId="77777777" w:rsidR="00B97A36" w:rsidRPr="002D02F3" w:rsidRDefault="00B97A36" w:rsidP="00197322">
            <w:pPr>
              <w:rPr>
                <w:b/>
              </w:rPr>
            </w:pPr>
            <w:r>
              <w:rPr>
                <w:b/>
              </w:rPr>
              <w:t>User Directive</w:t>
            </w:r>
          </w:p>
        </w:tc>
        <w:tc>
          <w:tcPr>
            <w:tcW w:w="4395" w:type="dxa"/>
            <w:vMerge/>
          </w:tcPr>
          <w:p w14:paraId="7B2514FD" w14:textId="77777777" w:rsidR="00B97A36" w:rsidRDefault="00B97A36" w:rsidP="00197322"/>
        </w:tc>
      </w:tr>
      <w:tr w:rsidR="00B97A36" w14:paraId="7920AD9A" w14:textId="77777777" w:rsidTr="00697E46">
        <w:trPr>
          <w:trHeight w:val="166"/>
        </w:trPr>
        <w:tc>
          <w:tcPr>
            <w:tcW w:w="2112" w:type="dxa"/>
          </w:tcPr>
          <w:p w14:paraId="02AFB48B" w14:textId="17AF2FCB" w:rsidR="00B97A36" w:rsidRPr="00EC3621" w:rsidRDefault="00697E46" w:rsidP="00B97A36">
            <w:pPr>
              <w:rPr>
                <w:b/>
              </w:rPr>
            </w:pPr>
            <w:r>
              <w:rPr>
                <w:b/>
              </w:rPr>
              <w:t>Basic</w:t>
            </w:r>
            <w:r w:rsidR="00B97A36">
              <w:rPr>
                <w:b/>
              </w:rPr>
              <w:t xml:space="preserve"> Template:</w:t>
            </w:r>
          </w:p>
        </w:tc>
        <w:tc>
          <w:tcPr>
            <w:tcW w:w="7656" w:type="dxa"/>
            <w:gridSpan w:val="2"/>
          </w:tcPr>
          <w:p w14:paraId="08970FFE" w14:textId="223BA477" w:rsidR="00B97A36" w:rsidRPr="00EC3621" w:rsidRDefault="00B97A36" w:rsidP="00B97A36">
            <w:pPr>
              <w:rPr>
                <w:b/>
              </w:rPr>
            </w:pPr>
            <w:r>
              <w:rPr>
                <w:b/>
              </w:rPr>
              <w:t>Click the ‘Next’ arrow to continue.</w:t>
            </w:r>
          </w:p>
        </w:tc>
        <w:tc>
          <w:tcPr>
            <w:tcW w:w="4395" w:type="dxa"/>
            <w:vMerge/>
          </w:tcPr>
          <w:p w14:paraId="264D28BD" w14:textId="77777777" w:rsidR="00B97A36" w:rsidRDefault="00B97A36" w:rsidP="00B97A36"/>
        </w:tc>
      </w:tr>
      <w:tr w:rsidR="00B97A36" w14:paraId="78734314" w14:textId="77777777" w:rsidTr="00697E46">
        <w:trPr>
          <w:trHeight w:val="166"/>
        </w:trPr>
        <w:tc>
          <w:tcPr>
            <w:tcW w:w="2112" w:type="dxa"/>
          </w:tcPr>
          <w:p w14:paraId="162295FA" w14:textId="30F9A4E3" w:rsidR="00B97A36" w:rsidRPr="00EC3621" w:rsidRDefault="00697E46" w:rsidP="00B97A36">
            <w:pPr>
              <w:rPr>
                <w:b/>
              </w:rPr>
            </w:pPr>
            <w:r>
              <w:rPr>
                <w:b/>
              </w:rPr>
              <w:t>Advanced</w:t>
            </w:r>
            <w:r w:rsidR="00B97A36">
              <w:rPr>
                <w:b/>
              </w:rPr>
              <w:t xml:space="preserve"> Template:</w:t>
            </w:r>
          </w:p>
        </w:tc>
        <w:tc>
          <w:tcPr>
            <w:tcW w:w="7656" w:type="dxa"/>
            <w:gridSpan w:val="2"/>
          </w:tcPr>
          <w:p w14:paraId="34BE36DF" w14:textId="1B798282" w:rsidR="00B97A36" w:rsidRPr="00EC3621" w:rsidRDefault="00B97A36" w:rsidP="00B97A36">
            <w:pPr>
              <w:rPr>
                <w:b/>
              </w:rPr>
            </w:pPr>
            <w:r>
              <w:rPr>
                <w:b/>
              </w:rPr>
              <w:t>Click the ‘Next’ button to continue.</w:t>
            </w:r>
          </w:p>
        </w:tc>
        <w:tc>
          <w:tcPr>
            <w:tcW w:w="4395" w:type="dxa"/>
            <w:vMerge/>
          </w:tcPr>
          <w:p w14:paraId="004BD692" w14:textId="77777777" w:rsidR="00B97A36" w:rsidRDefault="00B97A36" w:rsidP="00B97A36"/>
        </w:tc>
      </w:tr>
      <w:tr w:rsidR="00B97A36" w14:paraId="56EDAF43" w14:textId="77777777" w:rsidTr="00B97A36">
        <w:tc>
          <w:tcPr>
            <w:tcW w:w="9768" w:type="dxa"/>
            <w:gridSpan w:val="3"/>
            <w:shd w:val="clear" w:color="auto" w:fill="A6A6A6" w:themeFill="background1" w:themeFillShade="A6"/>
          </w:tcPr>
          <w:p w14:paraId="75B0F011" w14:textId="77777777" w:rsidR="00B97A36" w:rsidRPr="002D02F3" w:rsidRDefault="00B97A36" w:rsidP="00B97A36">
            <w:pPr>
              <w:rPr>
                <w:b/>
              </w:rPr>
            </w:pPr>
            <w:r>
              <w:rPr>
                <w:b/>
              </w:rPr>
              <w:t>Visual (concept only)</w:t>
            </w:r>
          </w:p>
        </w:tc>
        <w:tc>
          <w:tcPr>
            <w:tcW w:w="4395" w:type="dxa"/>
            <w:shd w:val="clear" w:color="auto" w:fill="A6A6A6" w:themeFill="background1" w:themeFillShade="A6"/>
          </w:tcPr>
          <w:p w14:paraId="1FF6B796" w14:textId="77777777" w:rsidR="00B97A36" w:rsidRPr="002D02F3" w:rsidRDefault="00B97A36" w:rsidP="00B97A36">
            <w:pPr>
              <w:rPr>
                <w:b/>
              </w:rPr>
            </w:pPr>
            <w:r>
              <w:rPr>
                <w:b/>
              </w:rPr>
              <w:t>Assets</w:t>
            </w:r>
          </w:p>
        </w:tc>
      </w:tr>
      <w:tr w:rsidR="00DC631E" w14:paraId="5EA9E1FE" w14:textId="77777777" w:rsidTr="00B97A36">
        <w:tc>
          <w:tcPr>
            <w:tcW w:w="9768" w:type="dxa"/>
            <w:gridSpan w:val="3"/>
          </w:tcPr>
          <w:p w14:paraId="776978E6" w14:textId="77777777" w:rsidR="00DC631E" w:rsidRDefault="00DC631E" w:rsidP="00DC631E"/>
        </w:tc>
        <w:tc>
          <w:tcPr>
            <w:tcW w:w="4395" w:type="dxa"/>
            <w:vMerge w:val="restart"/>
          </w:tcPr>
          <w:p w14:paraId="05817CF9" w14:textId="5E94C2F5" w:rsidR="00DC631E" w:rsidRDefault="00DC631E" w:rsidP="00DC631E">
            <w:r>
              <w:t>m1_t1_p19_i1</w:t>
            </w:r>
          </w:p>
          <w:p w14:paraId="53A419F9" w14:textId="0C080F7E" w:rsidR="00DC631E" w:rsidRDefault="00DC631E" w:rsidP="00DC631E">
            <w:r>
              <w:t>(Adobe stock # and description here)</w:t>
            </w:r>
          </w:p>
          <w:p w14:paraId="2C470A20" w14:textId="3C5C2DB0" w:rsidR="00DC631E" w:rsidRDefault="00DC631E" w:rsidP="00DC631E"/>
          <w:p w14:paraId="37519E64" w14:textId="2B058051" w:rsidR="00DC631E" w:rsidRDefault="00DC631E" w:rsidP="00DC631E">
            <w:r>
              <w:t xml:space="preserve">Image should match topic intro screen but be greyed out to </w:t>
            </w:r>
            <w:proofErr w:type="spellStart"/>
            <w:r>
              <w:t>visuall</w:t>
            </w:r>
            <w:proofErr w:type="spellEnd"/>
            <w:r>
              <w:t xml:space="preserve"> signify completion.</w:t>
            </w:r>
          </w:p>
          <w:p w14:paraId="5985442A" w14:textId="77777777" w:rsidR="00DC631E" w:rsidRDefault="00DC631E" w:rsidP="00DC631E"/>
          <w:p w14:paraId="6894EFDF" w14:textId="77777777" w:rsidR="00DC631E" w:rsidRDefault="00DC631E" w:rsidP="00DC631E"/>
          <w:p w14:paraId="34C33E71" w14:textId="77777777" w:rsidR="00DC631E" w:rsidRDefault="00DC631E" w:rsidP="00DC631E"/>
          <w:p w14:paraId="413F3544" w14:textId="27E01F32"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30EB3EBB" w14:textId="77777777" w:rsidR="00DC631E" w:rsidRDefault="00DC631E" w:rsidP="00DC631E"/>
          <w:p w14:paraId="4BD25B48" w14:textId="77777777" w:rsidR="00DC631E" w:rsidRDefault="00DC631E" w:rsidP="00DC631E">
            <w:r>
              <w:lastRenderedPageBreak/>
              <w:t>ALT Tags:</w:t>
            </w:r>
          </w:p>
          <w:p w14:paraId="6004C0B5" w14:textId="77777777" w:rsidR="00DC631E" w:rsidRDefault="00DC631E" w:rsidP="00DC631E"/>
          <w:p w14:paraId="3161BAA5" w14:textId="5A120CED" w:rsidR="00DC631E" w:rsidRDefault="00DC631E" w:rsidP="00DC631E">
            <w:r>
              <w:t>“</w:t>
            </w:r>
            <w:r w:rsidR="0067042F">
              <w:t>TAG1</w:t>
            </w:r>
            <w:r>
              <w:t xml:space="preserve"> </w:t>
            </w:r>
            <w:proofErr w:type="spellStart"/>
            <w:r>
              <w:t>Abc</w:t>
            </w:r>
            <w:proofErr w:type="spellEnd"/>
            <w:r>
              <w:t xml:space="preserve">…”, “TAG2Abc…”, “TAG3 </w:t>
            </w:r>
            <w:proofErr w:type="spellStart"/>
            <w:r>
              <w:t>Abc</w:t>
            </w:r>
            <w:proofErr w:type="spellEnd"/>
            <w:r>
              <w:t>…”</w:t>
            </w:r>
          </w:p>
          <w:p w14:paraId="0D420C15" w14:textId="77777777" w:rsidR="00DC631E" w:rsidRDefault="00DC631E" w:rsidP="00DC631E"/>
          <w:p w14:paraId="3058EDDC" w14:textId="77777777" w:rsidR="00DC631E" w:rsidRDefault="00DC631E" w:rsidP="00DC631E"/>
        </w:tc>
      </w:tr>
      <w:tr w:rsidR="00DC631E" w14:paraId="0FBF81B0" w14:textId="77777777" w:rsidTr="00B97A36">
        <w:tc>
          <w:tcPr>
            <w:tcW w:w="9768" w:type="dxa"/>
            <w:gridSpan w:val="3"/>
            <w:shd w:val="clear" w:color="auto" w:fill="A6A6A6" w:themeFill="background1" w:themeFillShade="A6"/>
          </w:tcPr>
          <w:p w14:paraId="364FBBA5"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2BDE71C6" w14:textId="77777777" w:rsidR="00DC631E" w:rsidRPr="002D02F3" w:rsidRDefault="00DC631E" w:rsidP="00DC631E">
            <w:pPr>
              <w:rPr>
                <w:b/>
              </w:rPr>
            </w:pPr>
          </w:p>
        </w:tc>
      </w:tr>
      <w:tr w:rsidR="00DC631E" w14:paraId="6D51EAB6" w14:textId="77777777" w:rsidTr="00B97A36">
        <w:tc>
          <w:tcPr>
            <w:tcW w:w="9768" w:type="dxa"/>
            <w:gridSpan w:val="3"/>
          </w:tcPr>
          <w:p w14:paraId="0F421A40" w14:textId="64A879FD" w:rsidR="00DC631E" w:rsidRDefault="00DC631E" w:rsidP="00DC631E">
            <w:r>
              <w:t>Congratulations! You have successfully completed this topic.</w:t>
            </w:r>
          </w:p>
          <w:p w14:paraId="2E5CDAC5" w14:textId="77777777" w:rsidR="00DC631E" w:rsidRDefault="00DC631E" w:rsidP="00DC631E"/>
          <w:p w14:paraId="0C909233" w14:textId="6C0776C6" w:rsidR="00DC631E" w:rsidRDefault="00DC631E" w:rsidP="00DC631E"/>
          <w:p w14:paraId="13FC9338" w14:textId="1FEB8DF0" w:rsidR="00DC631E" w:rsidRPr="00EC3621" w:rsidRDefault="00DC631E" w:rsidP="00DC631E">
            <w:pPr>
              <w:rPr>
                <w:b/>
              </w:rPr>
            </w:pPr>
          </w:p>
        </w:tc>
        <w:tc>
          <w:tcPr>
            <w:tcW w:w="4395" w:type="dxa"/>
            <w:vMerge/>
          </w:tcPr>
          <w:p w14:paraId="5BA89466" w14:textId="77777777" w:rsidR="00DC631E" w:rsidRDefault="00DC631E" w:rsidP="00DC631E"/>
        </w:tc>
      </w:tr>
      <w:tr w:rsidR="00DC631E" w14:paraId="281F805C" w14:textId="77777777" w:rsidTr="00B97A36">
        <w:tc>
          <w:tcPr>
            <w:tcW w:w="9768" w:type="dxa"/>
            <w:gridSpan w:val="3"/>
            <w:shd w:val="clear" w:color="auto" w:fill="A6A6A6" w:themeFill="background1" w:themeFillShade="A6"/>
          </w:tcPr>
          <w:p w14:paraId="7AA64A44"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587C002C" w14:textId="77777777" w:rsidR="00DC631E" w:rsidRPr="002D02F3" w:rsidRDefault="00DC631E" w:rsidP="00DC631E">
            <w:pPr>
              <w:rPr>
                <w:b/>
              </w:rPr>
            </w:pPr>
          </w:p>
        </w:tc>
      </w:tr>
      <w:tr w:rsidR="00DC631E" w14:paraId="7A8F568B" w14:textId="77777777" w:rsidTr="00B97A36">
        <w:trPr>
          <w:trHeight w:val="58"/>
        </w:trPr>
        <w:tc>
          <w:tcPr>
            <w:tcW w:w="9768" w:type="dxa"/>
            <w:gridSpan w:val="3"/>
          </w:tcPr>
          <w:p w14:paraId="5B8C243C" w14:textId="77777777" w:rsidR="00DC631E" w:rsidRDefault="00DC631E" w:rsidP="00DC631E"/>
          <w:p w14:paraId="2A56F155" w14:textId="77777777" w:rsidR="00DC631E" w:rsidRPr="002D02F3" w:rsidRDefault="00DC631E" w:rsidP="00DC631E">
            <w:pPr>
              <w:rPr>
                <w:b/>
              </w:rPr>
            </w:pPr>
          </w:p>
        </w:tc>
        <w:tc>
          <w:tcPr>
            <w:tcW w:w="4395" w:type="dxa"/>
            <w:vMerge/>
          </w:tcPr>
          <w:p w14:paraId="6475140E" w14:textId="77777777" w:rsidR="00DC631E" w:rsidRDefault="00DC631E" w:rsidP="00DC631E"/>
        </w:tc>
      </w:tr>
    </w:tbl>
    <w:p w14:paraId="1E0839F8" w14:textId="63C21E93" w:rsidR="00A81244" w:rsidRDefault="00A81244"/>
    <w:tbl>
      <w:tblPr>
        <w:tblStyle w:val="TableGrid"/>
        <w:tblW w:w="14606" w:type="dxa"/>
        <w:tblLook w:val="04A0" w:firstRow="1" w:lastRow="0" w:firstColumn="1" w:lastColumn="0" w:noHBand="0" w:noVBand="1"/>
      </w:tblPr>
      <w:tblGrid>
        <w:gridCol w:w="2112"/>
        <w:gridCol w:w="425"/>
        <w:gridCol w:w="8505"/>
        <w:gridCol w:w="3564"/>
      </w:tblGrid>
      <w:tr w:rsidR="002B3164" w14:paraId="21861615" w14:textId="77777777" w:rsidTr="00C373FC">
        <w:tc>
          <w:tcPr>
            <w:tcW w:w="25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71A260BA" w14:textId="0A1B583C" w:rsidR="002B3164" w:rsidRPr="005C1008" w:rsidRDefault="002B3164" w:rsidP="00441BF3">
            <w:pPr>
              <w:pageBreakBefore/>
              <w:rPr>
                <w:b/>
              </w:rPr>
            </w:pPr>
            <w:r>
              <w:rPr>
                <w:b/>
              </w:rPr>
              <w:lastRenderedPageBreak/>
              <w:t>Screen: m1_t1_p</w:t>
            </w:r>
            <w:r w:rsidR="00441BF3">
              <w:rPr>
                <w:b/>
              </w:rPr>
              <w:t>20</w:t>
            </w:r>
          </w:p>
        </w:tc>
        <w:tc>
          <w:tcPr>
            <w:tcW w:w="850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D65A94A" w14:textId="6268EB44" w:rsidR="002B3164" w:rsidRPr="002D02F3" w:rsidRDefault="002B3164" w:rsidP="00197322">
            <w:pPr>
              <w:rPr>
                <w:b/>
              </w:rPr>
            </w:pPr>
            <w:r w:rsidRPr="002D02F3">
              <w:rPr>
                <w:b/>
              </w:rPr>
              <w:t>Title</w:t>
            </w:r>
            <w:r>
              <w:rPr>
                <w:b/>
              </w:rPr>
              <w:t xml:space="preserve">: </w:t>
            </w:r>
            <w:r w:rsidR="0091161C">
              <w:rPr>
                <w:b/>
              </w:rPr>
              <w:t>Self</w:t>
            </w:r>
            <w:r w:rsidR="00ED5012">
              <w:rPr>
                <w:b/>
              </w:rPr>
              <w:t xml:space="preserve"> </w:t>
            </w:r>
            <w:r w:rsidR="0091161C">
              <w:rPr>
                <w:b/>
              </w:rPr>
              <w:t>Check</w:t>
            </w:r>
          </w:p>
        </w:tc>
        <w:tc>
          <w:tcPr>
            <w:tcW w:w="3564"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01C8779" w14:textId="73592069" w:rsidR="0071156A" w:rsidRPr="00FB7326" w:rsidRDefault="002B3164" w:rsidP="0071156A">
            <w:pPr>
              <w:rPr>
                <w:b/>
              </w:rPr>
            </w:pPr>
            <w:r>
              <w:rPr>
                <w:b/>
              </w:rPr>
              <w:t xml:space="preserve">Screen Type: </w:t>
            </w:r>
            <w:commentRangeStart w:id="7"/>
            <w:proofErr w:type="spellStart"/>
            <w:r w:rsidR="0071156A">
              <w:rPr>
                <w:b/>
              </w:rPr>
              <w:t>self_check</w:t>
            </w:r>
            <w:commentRangeEnd w:id="7"/>
            <w:proofErr w:type="spellEnd"/>
            <w:r w:rsidR="0071156A">
              <w:rPr>
                <w:rStyle w:val="CommentReference"/>
              </w:rPr>
              <w:commentReference w:id="7"/>
            </w:r>
          </w:p>
        </w:tc>
      </w:tr>
      <w:tr w:rsidR="002B3164" w14:paraId="7E0EA6F2" w14:textId="77777777" w:rsidTr="00C373FC">
        <w:tc>
          <w:tcPr>
            <w:tcW w:w="11042" w:type="dxa"/>
            <w:gridSpan w:val="3"/>
            <w:tcBorders>
              <w:top w:val="single" w:sz="12" w:space="0" w:color="auto"/>
            </w:tcBorders>
            <w:shd w:val="clear" w:color="auto" w:fill="A6A6A6" w:themeFill="background1" w:themeFillShade="A6"/>
          </w:tcPr>
          <w:p w14:paraId="3009F766" w14:textId="77777777" w:rsidR="002B3164" w:rsidRPr="002D02F3" w:rsidRDefault="002B3164" w:rsidP="00197322">
            <w:pPr>
              <w:rPr>
                <w:b/>
              </w:rPr>
            </w:pPr>
            <w:r>
              <w:rPr>
                <w:b/>
              </w:rPr>
              <w:t>Screen Text</w:t>
            </w:r>
          </w:p>
        </w:tc>
        <w:tc>
          <w:tcPr>
            <w:tcW w:w="3564" w:type="dxa"/>
            <w:tcBorders>
              <w:top w:val="single" w:sz="12" w:space="0" w:color="auto"/>
            </w:tcBorders>
            <w:shd w:val="clear" w:color="auto" w:fill="BFBFBF" w:themeFill="background1" w:themeFillShade="BF"/>
          </w:tcPr>
          <w:p w14:paraId="0964E0BF" w14:textId="77777777" w:rsidR="002B3164" w:rsidRPr="00FB7326" w:rsidRDefault="002B3164" w:rsidP="00197322">
            <w:pPr>
              <w:rPr>
                <w:b/>
              </w:rPr>
            </w:pPr>
            <w:r w:rsidRPr="00FB7326">
              <w:rPr>
                <w:b/>
              </w:rPr>
              <w:t>Notes to Developer</w:t>
            </w:r>
          </w:p>
        </w:tc>
      </w:tr>
      <w:tr w:rsidR="002B3164" w14:paraId="273E6557" w14:textId="77777777" w:rsidTr="00C373FC">
        <w:trPr>
          <w:trHeight w:val="4427"/>
        </w:trPr>
        <w:tc>
          <w:tcPr>
            <w:tcW w:w="11042" w:type="dxa"/>
            <w:gridSpan w:val="3"/>
          </w:tcPr>
          <w:p w14:paraId="06EB30B4" w14:textId="0AB78D0A" w:rsidR="00C373FC" w:rsidRDefault="00C373FC" w:rsidP="00C373FC">
            <w:r w:rsidRPr="005B350C">
              <w:t xml:space="preserve">The </w:t>
            </w:r>
            <w:r>
              <w:t>following questions</w:t>
            </w:r>
            <w:r w:rsidRPr="005B350C">
              <w:t xml:space="preserve"> </w:t>
            </w:r>
            <w:proofErr w:type="gramStart"/>
            <w:r w:rsidRPr="005B350C">
              <w:t>are intended</w:t>
            </w:r>
            <w:proofErr w:type="gramEnd"/>
            <w:r w:rsidRPr="005B350C">
              <w:t xml:space="preserve"> to help you monitor your own learning.</w:t>
            </w:r>
            <w:r>
              <w:t xml:space="preserve"> If </w:t>
            </w:r>
            <w:r w:rsidRPr="005B350C">
              <w:t xml:space="preserve">you </w:t>
            </w:r>
            <w:r>
              <w:t>have difficulty answering</w:t>
            </w:r>
            <w:r w:rsidRPr="005B350C">
              <w:t xml:space="preserve"> these questions, review the content in this section </w:t>
            </w:r>
            <w:r>
              <w:t>by return</w:t>
            </w:r>
            <w:r w:rsidR="002857C7">
              <w:t>ing</w:t>
            </w:r>
            <w:r>
              <w:t xml:space="preserve"> to the previous page(s), or by selecting the </w:t>
            </w:r>
            <w:r w:rsidR="00D54349">
              <w:t>menu</w:t>
            </w:r>
            <w:r>
              <w:t xml:space="preserve"> to navigate to a section you want to review. </w:t>
            </w:r>
          </w:p>
          <w:p w14:paraId="6657DECD" w14:textId="77777777" w:rsidR="00C373FC" w:rsidRDefault="00C373FC" w:rsidP="00857EAA">
            <w:pPr>
              <w:autoSpaceDE w:val="0"/>
              <w:autoSpaceDN w:val="0"/>
              <w:adjustRightInd w:val="0"/>
              <w:rPr>
                <w:rFonts w:cstheme="minorHAnsi"/>
                <w:color w:val="000000"/>
              </w:rPr>
            </w:pPr>
          </w:p>
          <w:p w14:paraId="2A00C80B" w14:textId="540B504A" w:rsidR="00857EAA" w:rsidRPr="00857EAA" w:rsidRDefault="00857EAA" w:rsidP="00857EAA">
            <w:pPr>
              <w:autoSpaceDE w:val="0"/>
              <w:autoSpaceDN w:val="0"/>
              <w:adjustRightInd w:val="0"/>
              <w:rPr>
                <w:rFonts w:cstheme="minorHAnsi"/>
              </w:rPr>
            </w:pPr>
            <w:r w:rsidRPr="00857EAA">
              <w:rPr>
                <w:rFonts w:cstheme="minorHAnsi"/>
                <w:color w:val="000000"/>
              </w:rPr>
              <w:t xml:space="preserve">[Q1] </w:t>
            </w:r>
            <w:r w:rsidR="00FD1E4D">
              <w:rPr>
                <w:rFonts w:cstheme="minorHAnsi"/>
                <w:color w:val="000000"/>
              </w:rPr>
              <w:t>True/False question text here…</w:t>
            </w:r>
          </w:p>
          <w:p w14:paraId="23B6F2AB" w14:textId="77777777" w:rsidR="00857EAA" w:rsidRPr="00857EAA" w:rsidRDefault="00857EAA" w:rsidP="00857EAA">
            <w:pPr>
              <w:autoSpaceDE w:val="0"/>
              <w:autoSpaceDN w:val="0"/>
              <w:adjustRightInd w:val="0"/>
              <w:rPr>
                <w:rFonts w:cstheme="minorHAnsi"/>
              </w:rPr>
            </w:pPr>
          </w:p>
          <w:p w14:paraId="3C8853B4" w14:textId="77777777" w:rsidR="00857EAA" w:rsidRPr="00857EAA" w:rsidRDefault="00857EAA" w:rsidP="00857EAA">
            <w:pPr>
              <w:autoSpaceDE w:val="0"/>
              <w:autoSpaceDN w:val="0"/>
              <w:adjustRightInd w:val="0"/>
              <w:rPr>
                <w:rFonts w:cstheme="minorHAnsi"/>
                <w:color w:val="000000"/>
              </w:rPr>
            </w:pPr>
            <w:r w:rsidRPr="00857EAA">
              <w:rPr>
                <w:rFonts w:cstheme="minorHAnsi"/>
                <w:color w:val="000000"/>
              </w:rPr>
              <w:t>True.</w:t>
            </w:r>
          </w:p>
          <w:p w14:paraId="54FFE21A" w14:textId="77777777" w:rsidR="00857EAA" w:rsidRPr="00857EAA" w:rsidRDefault="00857EAA" w:rsidP="00857EAA">
            <w:pPr>
              <w:autoSpaceDE w:val="0"/>
              <w:autoSpaceDN w:val="0"/>
              <w:adjustRightInd w:val="0"/>
              <w:rPr>
                <w:rFonts w:cstheme="minorHAnsi"/>
              </w:rPr>
            </w:pPr>
            <w:r w:rsidRPr="00857EAA">
              <w:rPr>
                <w:rFonts w:cstheme="minorHAnsi"/>
                <w:color w:val="000000"/>
              </w:rPr>
              <w:t>False.[correct]</w:t>
            </w:r>
          </w:p>
          <w:p w14:paraId="6F9360DA" w14:textId="55E32B59" w:rsidR="002B3164" w:rsidRDefault="002B3164" w:rsidP="00197322"/>
          <w:p w14:paraId="0702CAE7" w14:textId="2458D274" w:rsidR="0065413F" w:rsidRDefault="0065413F" w:rsidP="00197322">
            <w:r>
              <w:t xml:space="preserve">[correct feedback] </w:t>
            </w:r>
          </w:p>
          <w:p w14:paraId="7E8E708C" w14:textId="3980A4D8" w:rsidR="0065413F" w:rsidRDefault="0065413F" w:rsidP="00197322"/>
          <w:p w14:paraId="1740C139" w14:textId="1EEF3B59" w:rsidR="0065413F" w:rsidRDefault="0065413F" w:rsidP="00197322">
            <w:r>
              <w:t>[incorrect feedback]</w:t>
            </w:r>
          </w:p>
          <w:p w14:paraId="6C939A8D" w14:textId="77777777" w:rsidR="00365E06" w:rsidRDefault="00365E06" w:rsidP="00197322"/>
          <w:p w14:paraId="42941DE8" w14:textId="61FE1CFE" w:rsidR="00FD1E4D" w:rsidRPr="00857EAA" w:rsidRDefault="00FD1E4D" w:rsidP="00FD1E4D">
            <w:pPr>
              <w:autoSpaceDE w:val="0"/>
              <w:autoSpaceDN w:val="0"/>
              <w:adjustRightInd w:val="0"/>
              <w:rPr>
                <w:rFonts w:cstheme="minorHAnsi"/>
              </w:rPr>
            </w:pPr>
            <w:r w:rsidRPr="00857EAA">
              <w:rPr>
                <w:rFonts w:cstheme="minorHAnsi"/>
                <w:color w:val="000000"/>
              </w:rPr>
              <w:t>[Q</w:t>
            </w:r>
            <w:r>
              <w:rPr>
                <w:rFonts w:cstheme="minorHAnsi"/>
                <w:color w:val="000000"/>
              </w:rPr>
              <w:t>2</w:t>
            </w:r>
            <w:r w:rsidRPr="00857EAA">
              <w:rPr>
                <w:rFonts w:cstheme="minorHAnsi"/>
                <w:color w:val="000000"/>
              </w:rPr>
              <w:t xml:space="preserve">] </w:t>
            </w:r>
            <w:r>
              <w:rPr>
                <w:rFonts w:cstheme="minorHAnsi"/>
                <w:color w:val="000000"/>
              </w:rPr>
              <w:t>Multiple choice question text here…</w:t>
            </w:r>
          </w:p>
          <w:p w14:paraId="474C2FBD" w14:textId="77777777" w:rsidR="00FD1E4D" w:rsidRPr="00857EAA" w:rsidRDefault="00FD1E4D" w:rsidP="00FD1E4D">
            <w:pPr>
              <w:autoSpaceDE w:val="0"/>
              <w:autoSpaceDN w:val="0"/>
              <w:adjustRightInd w:val="0"/>
              <w:rPr>
                <w:rFonts w:cstheme="minorHAnsi"/>
              </w:rPr>
            </w:pPr>
          </w:p>
          <w:p w14:paraId="5E43B8A3" w14:textId="2143A6F7" w:rsidR="00FD1E4D" w:rsidRDefault="00FD1E4D" w:rsidP="00FD1E4D">
            <w:pPr>
              <w:autoSpaceDE w:val="0"/>
              <w:autoSpaceDN w:val="0"/>
              <w:adjustRightInd w:val="0"/>
              <w:rPr>
                <w:rFonts w:cstheme="minorHAnsi"/>
                <w:color w:val="000000"/>
              </w:rPr>
            </w:pPr>
            <w:r>
              <w:rPr>
                <w:rFonts w:cstheme="minorHAnsi"/>
                <w:color w:val="000000"/>
              </w:rPr>
              <w:t>Answer 1</w:t>
            </w:r>
            <w:r w:rsidR="00B4377E">
              <w:rPr>
                <w:rFonts w:cstheme="minorHAnsi"/>
                <w:color w:val="000000"/>
              </w:rPr>
              <w:t>.</w:t>
            </w:r>
          </w:p>
          <w:p w14:paraId="5EF594C8" w14:textId="6284F1F8" w:rsidR="00FD1E4D" w:rsidRDefault="00FD1E4D" w:rsidP="00FD1E4D">
            <w:pPr>
              <w:autoSpaceDE w:val="0"/>
              <w:autoSpaceDN w:val="0"/>
              <w:adjustRightInd w:val="0"/>
              <w:rPr>
                <w:rFonts w:cstheme="minorHAnsi"/>
                <w:color w:val="000000"/>
              </w:rPr>
            </w:pPr>
            <w:r>
              <w:rPr>
                <w:rFonts w:cstheme="minorHAnsi"/>
                <w:color w:val="000000"/>
              </w:rPr>
              <w:t>Answer 2</w:t>
            </w:r>
            <w:r w:rsidR="00B4377E">
              <w:rPr>
                <w:rFonts w:cstheme="minorHAnsi"/>
                <w:color w:val="000000"/>
              </w:rPr>
              <w:t>.</w:t>
            </w:r>
          </w:p>
          <w:p w14:paraId="33DA2D52" w14:textId="55CADCC9" w:rsidR="00FD1E4D" w:rsidRDefault="00FD1E4D" w:rsidP="00FD1E4D">
            <w:pPr>
              <w:autoSpaceDE w:val="0"/>
              <w:autoSpaceDN w:val="0"/>
              <w:adjustRightInd w:val="0"/>
              <w:rPr>
                <w:rFonts w:cstheme="minorHAnsi"/>
                <w:color w:val="000000"/>
              </w:rPr>
            </w:pPr>
            <w:r>
              <w:rPr>
                <w:rFonts w:cstheme="minorHAnsi"/>
                <w:color w:val="000000"/>
              </w:rPr>
              <w:t>Answer</w:t>
            </w:r>
            <w:r w:rsidR="00B4377E">
              <w:rPr>
                <w:rFonts w:cstheme="minorHAnsi"/>
                <w:color w:val="000000"/>
              </w:rPr>
              <w:t xml:space="preserve"> </w:t>
            </w:r>
            <w:r>
              <w:rPr>
                <w:rFonts w:cstheme="minorHAnsi"/>
                <w:color w:val="000000"/>
              </w:rPr>
              <w:t>3</w:t>
            </w:r>
            <w:r w:rsidR="00B4377E">
              <w:rPr>
                <w:rFonts w:cstheme="minorHAnsi"/>
                <w:color w:val="000000"/>
              </w:rPr>
              <w:t>.</w:t>
            </w:r>
          </w:p>
          <w:p w14:paraId="410C5C88" w14:textId="4F9D04B8" w:rsidR="00FD1E4D" w:rsidRDefault="00FD1E4D" w:rsidP="00FD1E4D">
            <w:pPr>
              <w:autoSpaceDE w:val="0"/>
              <w:autoSpaceDN w:val="0"/>
              <w:adjustRightInd w:val="0"/>
              <w:rPr>
                <w:rFonts w:cstheme="minorHAnsi"/>
                <w:color w:val="000000"/>
              </w:rPr>
            </w:pPr>
            <w:r>
              <w:rPr>
                <w:rFonts w:cstheme="minorHAnsi"/>
                <w:color w:val="000000"/>
              </w:rPr>
              <w:t>Answer 4</w:t>
            </w:r>
            <w:r w:rsidR="00B4377E">
              <w:rPr>
                <w:rFonts w:cstheme="minorHAnsi"/>
                <w:color w:val="000000"/>
              </w:rPr>
              <w:t>.</w:t>
            </w:r>
          </w:p>
          <w:p w14:paraId="594F4AA7" w14:textId="759CF753" w:rsidR="00FD1E4D" w:rsidRDefault="00FD1E4D" w:rsidP="00FD1E4D">
            <w:pPr>
              <w:autoSpaceDE w:val="0"/>
              <w:autoSpaceDN w:val="0"/>
              <w:adjustRightInd w:val="0"/>
              <w:rPr>
                <w:rFonts w:cstheme="minorHAnsi"/>
                <w:color w:val="000000"/>
              </w:rPr>
            </w:pPr>
            <w:r>
              <w:rPr>
                <w:rFonts w:cstheme="minorHAnsi"/>
                <w:color w:val="000000"/>
              </w:rPr>
              <w:t>Answer 5</w:t>
            </w:r>
            <w:r w:rsidR="00B4377E" w:rsidRPr="00857EAA">
              <w:rPr>
                <w:rFonts w:cstheme="minorHAnsi"/>
                <w:color w:val="000000"/>
              </w:rPr>
              <w:t>.[correct]</w:t>
            </w:r>
          </w:p>
          <w:p w14:paraId="21C91EC5" w14:textId="3BAE2988" w:rsidR="00365E06" w:rsidRDefault="00365E06" w:rsidP="00FD1E4D">
            <w:pPr>
              <w:autoSpaceDE w:val="0"/>
              <w:autoSpaceDN w:val="0"/>
              <w:adjustRightInd w:val="0"/>
              <w:rPr>
                <w:rFonts w:cstheme="minorHAnsi"/>
                <w:color w:val="000000"/>
              </w:rPr>
            </w:pPr>
          </w:p>
          <w:p w14:paraId="23C6F541" w14:textId="440989B7" w:rsidR="004C3A5D" w:rsidRPr="00857EAA" w:rsidRDefault="004C3A5D" w:rsidP="004C3A5D">
            <w:pPr>
              <w:autoSpaceDE w:val="0"/>
              <w:autoSpaceDN w:val="0"/>
              <w:adjustRightInd w:val="0"/>
              <w:rPr>
                <w:rFonts w:cstheme="minorHAnsi"/>
              </w:rPr>
            </w:pPr>
            <w:r w:rsidRPr="00857EAA">
              <w:rPr>
                <w:rFonts w:cstheme="minorHAnsi"/>
                <w:color w:val="000000"/>
              </w:rPr>
              <w:t>[Q</w:t>
            </w:r>
            <w:r>
              <w:rPr>
                <w:rFonts w:cstheme="minorHAnsi"/>
                <w:color w:val="000000"/>
              </w:rPr>
              <w:t>3</w:t>
            </w:r>
            <w:r w:rsidRPr="00857EAA">
              <w:rPr>
                <w:rFonts w:cstheme="minorHAnsi"/>
                <w:color w:val="000000"/>
              </w:rPr>
              <w:t xml:space="preserve">] </w:t>
            </w:r>
            <w:r>
              <w:rPr>
                <w:rFonts w:cstheme="minorHAnsi"/>
                <w:color w:val="000000"/>
              </w:rPr>
              <w:t>True/False question text here…</w:t>
            </w:r>
          </w:p>
          <w:p w14:paraId="22BB8A11" w14:textId="77777777" w:rsidR="004C3A5D" w:rsidRPr="00857EAA" w:rsidRDefault="004C3A5D" w:rsidP="004C3A5D">
            <w:pPr>
              <w:autoSpaceDE w:val="0"/>
              <w:autoSpaceDN w:val="0"/>
              <w:adjustRightInd w:val="0"/>
              <w:rPr>
                <w:rFonts w:cstheme="minorHAnsi"/>
              </w:rPr>
            </w:pPr>
          </w:p>
          <w:p w14:paraId="0FAC84A5" w14:textId="77777777" w:rsidR="004C3A5D" w:rsidRPr="00857EAA" w:rsidRDefault="004C3A5D" w:rsidP="004C3A5D">
            <w:pPr>
              <w:autoSpaceDE w:val="0"/>
              <w:autoSpaceDN w:val="0"/>
              <w:adjustRightInd w:val="0"/>
              <w:rPr>
                <w:rFonts w:cstheme="minorHAnsi"/>
                <w:color w:val="000000"/>
              </w:rPr>
            </w:pPr>
            <w:r w:rsidRPr="00857EAA">
              <w:rPr>
                <w:rFonts w:cstheme="minorHAnsi"/>
                <w:color w:val="000000"/>
              </w:rPr>
              <w:t>True.</w:t>
            </w:r>
          </w:p>
          <w:p w14:paraId="686978F1" w14:textId="77777777" w:rsidR="004C3A5D" w:rsidRPr="00857EAA" w:rsidRDefault="004C3A5D" w:rsidP="004C3A5D">
            <w:pPr>
              <w:autoSpaceDE w:val="0"/>
              <w:autoSpaceDN w:val="0"/>
              <w:adjustRightInd w:val="0"/>
              <w:rPr>
                <w:rFonts w:cstheme="minorHAnsi"/>
              </w:rPr>
            </w:pPr>
            <w:r w:rsidRPr="00857EAA">
              <w:rPr>
                <w:rFonts w:cstheme="minorHAnsi"/>
                <w:color w:val="000000"/>
              </w:rPr>
              <w:t>False.[correct]</w:t>
            </w:r>
          </w:p>
          <w:p w14:paraId="702DB007" w14:textId="76CEDB56" w:rsidR="004C3A5D" w:rsidRDefault="004C3A5D" w:rsidP="00FD1E4D">
            <w:pPr>
              <w:autoSpaceDE w:val="0"/>
              <w:autoSpaceDN w:val="0"/>
              <w:adjustRightInd w:val="0"/>
              <w:rPr>
                <w:rFonts w:cstheme="minorHAnsi"/>
                <w:color w:val="000000"/>
              </w:rPr>
            </w:pPr>
          </w:p>
          <w:p w14:paraId="59B26911" w14:textId="77777777" w:rsidR="00365E06" w:rsidRDefault="00365E06" w:rsidP="00FD1E4D">
            <w:pPr>
              <w:autoSpaceDE w:val="0"/>
              <w:autoSpaceDN w:val="0"/>
              <w:adjustRightInd w:val="0"/>
              <w:rPr>
                <w:rFonts w:cstheme="minorHAnsi"/>
                <w:color w:val="000000"/>
              </w:rPr>
            </w:pPr>
          </w:p>
          <w:p w14:paraId="0F231A5D" w14:textId="2024B5F0" w:rsidR="004C3A5D" w:rsidRPr="00857EAA" w:rsidRDefault="004C3A5D" w:rsidP="004C3A5D">
            <w:pPr>
              <w:autoSpaceDE w:val="0"/>
              <w:autoSpaceDN w:val="0"/>
              <w:adjustRightInd w:val="0"/>
              <w:rPr>
                <w:rFonts w:cstheme="minorHAnsi"/>
              </w:rPr>
            </w:pPr>
            <w:r w:rsidRPr="00857EAA">
              <w:rPr>
                <w:rFonts w:cstheme="minorHAnsi"/>
                <w:color w:val="000000"/>
              </w:rPr>
              <w:t>[Q</w:t>
            </w:r>
            <w:r>
              <w:rPr>
                <w:rFonts w:cstheme="minorHAnsi"/>
                <w:color w:val="000000"/>
              </w:rPr>
              <w:t>4</w:t>
            </w:r>
            <w:r w:rsidRPr="00857EAA">
              <w:rPr>
                <w:rFonts w:cstheme="minorHAnsi"/>
                <w:color w:val="000000"/>
              </w:rPr>
              <w:t xml:space="preserve">] </w:t>
            </w:r>
            <w:r>
              <w:rPr>
                <w:rFonts w:cstheme="minorHAnsi"/>
                <w:color w:val="000000"/>
              </w:rPr>
              <w:t>True/False question text here…</w:t>
            </w:r>
          </w:p>
          <w:p w14:paraId="50B70DEB" w14:textId="77777777" w:rsidR="004C3A5D" w:rsidRPr="00857EAA" w:rsidRDefault="004C3A5D" w:rsidP="004C3A5D">
            <w:pPr>
              <w:autoSpaceDE w:val="0"/>
              <w:autoSpaceDN w:val="0"/>
              <w:adjustRightInd w:val="0"/>
              <w:rPr>
                <w:rFonts w:cstheme="minorHAnsi"/>
              </w:rPr>
            </w:pPr>
          </w:p>
          <w:p w14:paraId="199DC9B0" w14:textId="77777777" w:rsidR="004C3A5D" w:rsidRPr="00857EAA" w:rsidRDefault="004C3A5D" w:rsidP="004C3A5D">
            <w:pPr>
              <w:autoSpaceDE w:val="0"/>
              <w:autoSpaceDN w:val="0"/>
              <w:adjustRightInd w:val="0"/>
              <w:rPr>
                <w:rFonts w:cstheme="minorHAnsi"/>
                <w:color w:val="000000"/>
              </w:rPr>
            </w:pPr>
            <w:r w:rsidRPr="00857EAA">
              <w:rPr>
                <w:rFonts w:cstheme="minorHAnsi"/>
                <w:color w:val="000000"/>
              </w:rPr>
              <w:t>True.</w:t>
            </w:r>
          </w:p>
          <w:p w14:paraId="554F2C31" w14:textId="1A6E348E" w:rsidR="004C3A5D" w:rsidRDefault="004C3A5D" w:rsidP="004C3A5D">
            <w:pPr>
              <w:autoSpaceDE w:val="0"/>
              <w:autoSpaceDN w:val="0"/>
              <w:adjustRightInd w:val="0"/>
              <w:rPr>
                <w:rFonts w:cstheme="minorHAnsi"/>
                <w:color w:val="000000"/>
              </w:rPr>
            </w:pPr>
            <w:r w:rsidRPr="00857EAA">
              <w:rPr>
                <w:rFonts w:cstheme="minorHAnsi"/>
                <w:color w:val="000000"/>
              </w:rPr>
              <w:t>False.[correct]</w:t>
            </w:r>
          </w:p>
          <w:p w14:paraId="10E2F013" w14:textId="77777777" w:rsidR="00365E06" w:rsidRPr="00857EAA" w:rsidRDefault="00365E06" w:rsidP="004C3A5D">
            <w:pPr>
              <w:autoSpaceDE w:val="0"/>
              <w:autoSpaceDN w:val="0"/>
              <w:adjustRightInd w:val="0"/>
              <w:rPr>
                <w:rFonts w:cstheme="minorHAnsi"/>
              </w:rPr>
            </w:pPr>
          </w:p>
          <w:p w14:paraId="25B0EA8E" w14:textId="69DCC4D8" w:rsidR="004C3A5D" w:rsidRDefault="00777617" w:rsidP="00FD1E4D">
            <w:pPr>
              <w:autoSpaceDE w:val="0"/>
              <w:autoSpaceDN w:val="0"/>
              <w:adjustRightInd w:val="0"/>
              <w:rPr>
                <w:rFonts w:cstheme="minorHAnsi"/>
                <w:color w:val="000000"/>
              </w:rPr>
            </w:pPr>
            <w:r>
              <w:rPr>
                <w:rFonts w:cstheme="minorHAnsi"/>
                <w:color w:val="000000"/>
              </w:rPr>
              <w:t xml:space="preserve"> </w:t>
            </w:r>
          </w:p>
          <w:p w14:paraId="49DC3B33" w14:textId="17D37B4D" w:rsidR="004C3A5D" w:rsidRPr="00857EAA" w:rsidRDefault="004C3A5D" w:rsidP="004C3A5D">
            <w:pPr>
              <w:autoSpaceDE w:val="0"/>
              <w:autoSpaceDN w:val="0"/>
              <w:adjustRightInd w:val="0"/>
              <w:rPr>
                <w:rFonts w:cstheme="minorHAnsi"/>
              </w:rPr>
            </w:pPr>
            <w:r w:rsidRPr="00857EAA">
              <w:rPr>
                <w:rFonts w:cstheme="minorHAnsi"/>
                <w:color w:val="000000"/>
              </w:rPr>
              <w:t>[Q</w:t>
            </w:r>
            <w:r>
              <w:rPr>
                <w:rFonts w:cstheme="minorHAnsi"/>
                <w:color w:val="000000"/>
              </w:rPr>
              <w:t>5</w:t>
            </w:r>
            <w:r w:rsidRPr="00857EAA">
              <w:rPr>
                <w:rFonts w:cstheme="minorHAnsi"/>
                <w:color w:val="000000"/>
              </w:rPr>
              <w:t xml:space="preserve">] </w:t>
            </w:r>
            <w:r>
              <w:rPr>
                <w:rFonts w:cstheme="minorHAnsi"/>
                <w:color w:val="000000"/>
              </w:rPr>
              <w:t>True/False question text here…</w:t>
            </w:r>
          </w:p>
          <w:p w14:paraId="20D7FCA7" w14:textId="77777777" w:rsidR="004C3A5D" w:rsidRPr="00857EAA" w:rsidRDefault="004C3A5D" w:rsidP="004C3A5D">
            <w:pPr>
              <w:autoSpaceDE w:val="0"/>
              <w:autoSpaceDN w:val="0"/>
              <w:adjustRightInd w:val="0"/>
              <w:rPr>
                <w:rFonts w:cstheme="minorHAnsi"/>
              </w:rPr>
            </w:pPr>
          </w:p>
          <w:p w14:paraId="19046671" w14:textId="77777777" w:rsidR="004C3A5D" w:rsidRPr="00857EAA" w:rsidRDefault="004C3A5D" w:rsidP="004C3A5D">
            <w:pPr>
              <w:autoSpaceDE w:val="0"/>
              <w:autoSpaceDN w:val="0"/>
              <w:adjustRightInd w:val="0"/>
              <w:rPr>
                <w:rFonts w:cstheme="minorHAnsi"/>
                <w:color w:val="000000"/>
              </w:rPr>
            </w:pPr>
            <w:r w:rsidRPr="00857EAA">
              <w:rPr>
                <w:rFonts w:cstheme="minorHAnsi"/>
                <w:color w:val="000000"/>
              </w:rPr>
              <w:lastRenderedPageBreak/>
              <w:t>True.</w:t>
            </w:r>
          </w:p>
          <w:p w14:paraId="03F7718D" w14:textId="3511781B" w:rsidR="002B3164" w:rsidRDefault="004C3A5D" w:rsidP="007264D5">
            <w:pPr>
              <w:autoSpaceDE w:val="0"/>
              <w:autoSpaceDN w:val="0"/>
              <w:adjustRightInd w:val="0"/>
            </w:pPr>
            <w:r w:rsidRPr="00857EAA">
              <w:rPr>
                <w:rFonts w:cstheme="minorHAnsi"/>
                <w:color w:val="000000"/>
              </w:rPr>
              <w:t>False.[correct]</w:t>
            </w:r>
          </w:p>
        </w:tc>
        <w:tc>
          <w:tcPr>
            <w:tcW w:w="3564" w:type="dxa"/>
            <w:vMerge w:val="restart"/>
          </w:tcPr>
          <w:p w14:paraId="50ED3E81" w14:textId="16182FEB" w:rsidR="00513079" w:rsidRDefault="002B3164" w:rsidP="00197322">
            <w:r>
              <w:lastRenderedPageBreak/>
              <w:t xml:space="preserve">Standard </w:t>
            </w:r>
            <w:r w:rsidR="00B4377E">
              <w:t>Self-Check</w:t>
            </w:r>
            <w:r>
              <w:t xml:space="preserve"> screen</w:t>
            </w:r>
            <w:r w:rsidR="00513079">
              <w:t xml:space="preserve"> (Questions </w:t>
            </w:r>
            <w:proofErr w:type="gramStart"/>
            <w:r w:rsidR="00513079">
              <w:t>must be formatted</w:t>
            </w:r>
            <w:proofErr w:type="gramEnd"/>
            <w:r w:rsidR="00513079">
              <w:t xml:space="preserve"> exactly as shown to work with the auto tool.)</w:t>
            </w:r>
          </w:p>
          <w:p w14:paraId="38F2FF0C" w14:textId="5D2F3D6F" w:rsidR="000509A4" w:rsidRDefault="000509A4" w:rsidP="00197322"/>
          <w:p w14:paraId="7854AF80" w14:textId="43E184EF" w:rsidR="000509A4" w:rsidRDefault="000509A4" w:rsidP="00197322">
            <w:r>
              <w:t xml:space="preserve">Note:  Question types include True/False, Multiple Choice, </w:t>
            </w:r>
            <w:proofErr w:type="gramStart"/>
            <w:r>
              <w:t>Select</w:t>
            </w:r>
            <w:proofErr w:type="gramEnd"/>
            <w:r>
              <w:t xml:space="preserve"> All That Apply.  In your text, include question type.  For example:</w:t>
            </w:r>
          </w:p>
          <w:p w14:paraId="59C4FC1C" w14:textId="750892C3" w:rsidR="000509A4" w:rsidRDefault="000509A4" w:rsidP="00197322"/>
          <w:p w14:paraId="64F345D0" w14:textId="40D77869" w:rsidR="000509A4" w:rsidRPr="002D02F3" w:rsidRDefault="006574CF" w:rsidP="00197322">
            <w:r>
              <w:t>“</w:t>
            </w:r>
            <w:r w:rsidR="000509A4">
              <w:t>[Q1] Select All That Apply: Which of the following are part of</w:t>
            </w:r>
            <w:proofErr w:type="gramStart"/>
            <w:r w:rsidR="000509A4">
              <w:t>……?</w:t>
            </w:r>
            <w:r>
              <w:t>”</w:t>
            </w:r>
            <w:proofErr w:type="gramEnd"/>
          </w:p>
          <w:p w14:paraId="74AC6E73" w14:textId="77777777" w:rsidR="002B3164" w:rsidRDefault="002B3164" w:rsidP="00197322"/>
          <w:p w14:paraId="684C8CC2" w14:textId="39077C3E" w:rsidR="002B3164" w:rsidRDefault="00FD0D34" w:rsidP="00197322">
            <w:pPr>
              <w:rPr>
                <w:b/>
                <w:bCs/>
              </w:rPr>
            </w:pPr>
            <w:r>
              <w:rPr>
                <w:b/>
                <w:bCs/>
              </w:rPr>
              <w:t>Quiz Completion message</w:t>
            </w:r>
            <w:r w:rsidR="006574CF">
              <w:rPr>
                <w:b/>
                <w:bCs/>
              </w:rPr>
              <w:t>:</w:t>
            </w:r>
          </w:p>
          <w:p w14:paraId="14B87D38" w14:textId="04A885FE" w:rsidR="00FD0D34" w:rsidRDefault="00FD0D34" w:rsidP="00197322">
            <w:pPr>
              <w:rPr>
                <w:b/>
                <w:bCs/>
              </w:rPr>
            </w:pPr>
          </w:p>
          <w:p w14:paraId="50292109" w14:textId="3D75E33B" w:rsidR="00FD0D34" w:rsidRPr="00FD0D34" w:rsidRDefault="00FD0D34" w:rsidP="00197322">
            <w:r>
              <w:t xml:space="preserve">Congratulations! </w:t>
            </w:r>
            <w:r w:rsidR="008759CA">
              <w:t>You have successfully completed this quiz.</w:t>
            </w:r>
          </w:p>
          <w:p w14:paraId="5BC0E8E8" w14:textId="709B1D89" w:rsidR="002B3164" w:rsidRDefault="002B3164" w:rsidP="00197322"/>
          <w:p w14:paraId="1F2A8FEA" w14:textId="6284A37B" w:rsidR="002B3164" w:rsidRDefault="00697E46" w:rsidP="00197322">
            <w:r>
              <w:t>Audio Clips: #</w:t>
            </w:r>
          </w:p>
          <w:p w14:paraId="3445187A" w14:textId="77777777" w:rsidR="002B3164" w:rsidRDefault="002B3164" w:rsidP="00197322"/>
          <w:p w14:paraId="06556BE0" w14:textId="77777777" w:rsidR="000509A4" w:rsidRDefault="000509A4" w:rsidP="00197322"/>
          <w:p w14:paraId="3EDFB563" w14:textId="59C8C5B4" w:rsidR="000509A4" w:rsidRPr="002D02F3" w:rsidRDefault="000509A4" w:rsidP="00197322"/>
        </w:tc>
      </w:tr>
      <w:tr w:rsidR="002B3164" w14:paraId="0BB4709B" w14:textId="77777777" w:rsidTr="00C373FC">
        <w:trPr>
          <w:trHeight w:val="267"/>
        </w:trPr>
        <w:tc>
          <w:tcPr>
            <w:tcW w:w="11042" w:type="dxa"/>
            <w:gridSpan w:val="3"/>
            <w:shd w:val="clear" w:color="auto" w:fill="A6A6A6" w:themeFill="background1" w:themeFillShade="A6"/>
          </w:tcPr>
          <w:p w14:paraId="1FC2944C" w14:textId="77777777" w:rsidR="002B3164" w:rsidRPr="002D02F3" w:rsidRDefault="002B3164" w:rsidP="00197322">
            <w:pPr>
              <w:rPr>
                <w:b/>
              </w:rPr>
            </w:pPr>
            <w:r>
              <w:rPr>
                <w:b/>
              </w:rPr>
              <w:t>User Directive</w:t>
            </w:r>
          </w:p>
        </w:tc>
        <w:tc>
          <w:tcPr>
            <w:tcW w:w="3564" w:type="dxa"/>
            <w:vMerge/>
          </w:tcPr>
          <w:p w14:paraId="06BFEB59" w14:textId="77777777" w:rsidR="002B3164" w:rsidRDefault="002B3164" w:rsidP="00197322"/>
        </w:tc>
      </w:tr>
      <w:tr w:rsidR="009809D5" w14:paraId="703294BA" w14:textId="77777777" w:rsidTr="009809D5">
        <w:trPr>
          <w:trHeight w:val="438"/>
        </w:trPr>
        <w:tc>
          <w:tcPr>
            <w:tcW w:w="2112" w:type="dxa"/>
          </w:tcPr>
          <w:p w14:paraId="14F9E779" w14:textId="1BB7309C" w:rsidR="009809D5" w:rsidRPr="009809D5" w:rsidRDefault="009809D5" w:rsidP="00197322">
            <w:pPr>
              <w:rPr>
                <w:b/>
              </w:rPr>
            </w:pPr>
            <w:r>
              <w:rPr>
                <w:b/>
              </w:rPr>
              <w:t>Basic Template:</w:t>
            </w:r>
          </w:p>
        </w:tc>
        <w:tc>
          <w:tcPr>
            <w:tcW w:w="8930" w:type="dxa"/>
            <w:gridSpan w:val="2"/>
          </w:tcPr>
          <w:p w14:paraId="2450916C" w14:textId="2347B8A2" w:rsidR="009809D5" w:rsidRPr="00EC3621" w:rsidRDefault="00654D55" w:rsidP="00197322">
            <w:pPr>
              <w:rPr>
                <w:b/>
              </w:rPr>
            </w:pPr>
            <w:r>
              <w:rPr>
                <w:b/>
              </w:rPr>
              <w:t xml:space="preserve">Select the correct answer from the options provided.  </w:t>
            </w:r>
            <w:r w:rsidR="00DF6C2E">
              <w:rPr>
                <w:b/>
              </w:rPr>
              <w:t xml:space="preserve">To proceed to the next question, click the right-facing arrow. </w:t>
            </w:r>
            <w:r>
              <w:rPr>
                <w:b/>
              </w:rPr>
              <w:t>Then, click the ‘Next’ arrow to continue.</w:t>
            </w:r>
          </w:p>
        </w:tc>
        <w:tc>
          <w:tcPr>
            <w:tcW w:w="3564" w:type="dxa"/>
            <w:vMerge/>
          </w:tcPr>
          <w:p w14:paraId="41E7AF08" w14:textId="77777777" w:rsidR="009809D5" w:rsidRDefault="009809D5" w:rsidP="00197322"/>
        </w:tc>
      </w:tr>
      <w:tr w:rsidR="009809D5" w14:paraId="2158CE89" w14:textId="77777777" w:rsidTr="009809D5">
        <w:trPr>
          <w:trHeight w:val="438"/>
        </w:trPr>
        <w:tc>
          <w:tcPr>
            <w:tcW w:w="2112" w:type="dxa"/>
          </w:tcPr>
          <w:p w14:paraId="1E5079E1" w14:textId="732E3344" w:rsidR="009809D5" w:rsidRPr="00854369" w:rsidRDefault="009809D5" w:rsidP="00197322">
            <w:pPr>
              <w:rPr>
                <w:b/>
              </w:rPr>
            </w:pPr>
            <w:r>
              <w:rPr>
                <w:b/>
              </w:rPr>
              <w:t>Advanced Template:</w:t>
            </w:r>
          </w:p>
        </w:tc>
        <w:tc>
          <w:tcPr>
            <w:tcW w:w="8930" w:type="dxa"/>
            <w:gridSpan w:val="2"/>
          </w:tcPr>
          <w:p w14:paraId="7C51BBC0" w14:textId="1B8E73FD" w:rsidR="009809D5" w:rsidRPr="00854369" w:rsidRDefault="009809D5" w:rsidP="00197322">
            <w:pPr>
              <w:rPr>
                <w:b/>
              </w:rPr>
            </w:pPr>
            <w:r w:rsidRPr="00854369">
              <w:rPr>
                <w:b/>
              </w:rPr>
              <w:t xml:space="preserve">Click on a question to view the details. To indicate your answer, click on the appropriate box. </w:t>
            </w:r>
            <w:r>
              <w:rPr>
                <w:b/>
              </w:rPr>
              <w:t xml:space="preserve">When you have successfully answered </w:t>
            </w:r>
            <w:r w:rsidRPr="008B72B7">
              <w:rPr>
                <w:b/>
                <w:u w:val="single"/>
              </w:rPr>
              <w:t>all</w:t>
            </w:r>
            <w:r>
              <w:rPr>
                <w:b/>
              </w:rPr>
              <w:t xml:space="preserve"> questions</w:t>
            </w:r>
            <w:r w:rsidR="008B72B7">
              <w:rPr>
                <w:b/>
              </w:rPr>
              <w:t xml:space="preserve"> (required to move ahead)</w:t>
            </w:r>
            <w:r>
              <w:rPr>
                <w:b/>
              </w:rPr>
              <w:t>, c</w:t>
            </w:r>
            <w:r w:rsidRPr="00854369">
              <w:rPr>
                <w:b/>
              </w:rPr>
              <w:t>lick the ‘Next’ button to continue</w:t>
            </w:r>
            <w:r>
              <w:rPr>
                <w:b/>
              </w:rPr>
              <w:t>.</w:t>
            </w:r>
            <w:r w:rsidR="008B72B7">
              <w:rPr>
                <w:b/>
              </w:rPr>
              <w:t xml:space="preserve"> </w:t>
            </w:r>
          </w:p>
        </w:tc>
        <w:tc>
          <w:tcPr>
            <w:tcW w:w="3564" w:type="dxa"/>
          </w:tcPr>
          <w:p w14:paraId="669C9DA6" w14:textId="77777777" w:rsidR="009809D5" w:rsidRDefault="009809D5" w:rsidP="00197322"/>
        </w:tc>
      </w:tr>
      <w:tr w:rsidR="00995324" w14:paraId="22E04B65" w14:textId="77777777" w:rsidTr="009809D5">
        <w:trPr>
          <w:trHeight w:val="438"/>
        </w:trPr>
        <w:tc>
          <w:tcPr>
            <w:tcW w:w="2112" w:type="dxa"/>
          </w:tcPr>
          <w:p w14:paraId="18BE1B20" w14:textId="12DA1BC6" w:rsidR="00995324" w:rsidRDefault="00995324" w:rsidP="00197322">
            <w:pPr>
              <w:rPr>
                <w:b/>
              </w:rPr>
            </w:pPr>
            <w:r>
              <w:rPr>
                <w:b/>
              </w:rPr>
              <w:t>Mobile Template:</w:t>
            </w:r>
          </w:p>
        </w:tc>
        <w:tc>
          <w:tcPr>
            <w:tcW w:w="8930" w:type="dxa"/>
            <w:gridSpan w:val="2"/>
          </w:tcPr>
          <w:p w14:paraId="50236554" w14:textId="78A97E7F" w:rsidR="00995324" w:rsidRPr="00854369" w:rsidRDefault="00995324" w:rsidP="00197322">
            <w:pPr>
              <w:rPr>
                <w:b/>
              </w:rPr>
            </w:pPr>
            <w:r>
              <w:rPr>
                <w:b/>
              </w:rPr>
              <w:t>Select the correct answer from the options provided.  To proceed to the next question, swipe left.  Then, click the ‘Next’ arrow to continue.</w:t>
            </w:r>
          </w:p>
        </w:tc>
        <w:tc>
          <w:tcPr>
            <w:tcW w:w="3564" w:type="dxa"/>
          </w:tcPr>
          <w:p w14:paraId="78F32506" w14:textId="77777777" w:rsidR="00995324" w:rsidRDefault="00995324" w:rsidP="00197322"/>
        </w:tc>
      </w:tr>
      <w:tr w:rsidR="002B3164" w14:paraId="4D956465" w14:textId="77777777" w:rsidTr="00C373FC">
        <w:tc>
          <w:tcPr>
            <w:tcW w:w="11042" w:type="dxa"/>
            <w:gridSpan w:val="3"/>
            <w:shd w:val="clear" w:color="auto" w:fill="A6A6A6" w:themeFill="background1" w:themeFillShade="A6"/>
          </w:tcPr>
          <w:p w14:paraId="5F80A711" w14:textId="77777777" w:rsidR="002B3164" w:rsidRPr="002D02F3" w:rsidRDefault="002B3164" w:rsidP="00197322">
            <w:pPr>
              <w:rPr>
                <w:b/>
              </w:rPr>
            </w:pPr>
            <w:r>
              <w:rPr>
                <w:b/>
              </w:rPr>
              <w:t>Visual (concept only)</w:t>
            </w:r>
          </w:p>
        </w:tc>
        <w:tc>
          <w:tcPr>
            <w:tcW w:w="3564" w:type="dxa"/>
            <w:shd w:val="clear" w:color="auto" w:fill="A6A6A6" w:themeFill="background1" w:themeFillShade="A6"/>
          </w:tcPr>
          <w:p w14:paraId="65962EFC" w14:textId="77777777" w:rsidR="002B3164" w:rsidRPr="002D02F3" w:rsidRDefault="002B3164" w:rsidP="00197322">
            <w:pPr>
              <w:rPr>
                <w:b/>
              </w:rPr>
            </w:pPr>
            <w:r>
              <w:rPr>
                <w:b/>
              </w:rPr>
              <w:t>Assets</w:t>
            </w:r>
          </w:p>
        </w:tc>
      </w:tr>
      <w:tr w:rsidR="002B3164" w14:paraId="726E23FD" w14:textId="77777777" w:rsidTr="00C373FC">
        <w:tc>
          <w:tcPr>
            <w:tcW w:w="11042" w:type="dxa"/>
            <w:gridSpan w:val="3"/>
          </w:tcPr>
          <w:p w14:paraId="77395147" w14:textId="77777777" w:rsidR="002B3164" w:rsidRDefault="002B3164" w:rsidP="00197322"/>
        </w:tc>
        <w:tc>
          <w:tcPr>
            <w:tcW w:w="3564" w:type="dxa"/>
            <w:vMerge w:val="restart"/>
          </w:tcPr>
          <w:p w14:paraId="5CD10F4A" w14:textId="77777777" w:rsidR="002B3164" w:rsidRDefault="002B3164" w:rsidP="00197322"/>
          <w:p w14:paraId="5B4469DD" w14:textId="77777777" w:rsidR="002B3164" w:rsidRDefault="002B3164" w:rsidP="00197322"/>
          <w:p w14:paraId="6A9E3746" w14:textId="77777777" w:rsidR="002B3164" w:rsidRDefault="002B3164" w:rsidP="00197322"/>
          <w:p w14:paraId="52BB5929" w14:textId="77777777" w:rsidR="002B3164" w:rsidRDefault="002B3164" w:rsidP="00197322"/>
          <w:p w14:paraId="785866D6" w14:textId="77777777" w:rsidR="002B3164" w:rsidRDefault="002B3164" w:rsidP="00197322"/>
        </w:tc>
      </w:tr>
      <w:tr w:rsidR="002B3164" w14:paraId="68212009" w14:textId="77777777" w:rsidTr="00C373FC">
        <w:tc>
          <w:tcPr>
            <w:tcW w:w="11042" w:type="dxa"/>
            <w:gridSpan w:val="3"/>
            <w:shd w:val="clear" w:color="auto" w:fill="A6A6A6" w:themeFill="background1" w:themeFillShade="A6"/>
          </w:tcPr>
          <w:p w14:paraId="066791AE" w14:textId="77777777" w:rsidR="002B3164" w:rsidRPr="002D02F3" w:rsidRDefault="002B3164" w:rsidP="00197322">
            <w:pPr>
              <w:rPr>
                <w:b/>
              </w:rPr>
            </w:pPr>
            <w:r w:rsidRPr="002D02F3">
              <w:rPr>
                <w:b/>
              </w:rPr>
              <w:t>Voiceover Script</w:t>
            </w:r>
          </w:p>
        </w:tc>
        <w:tc>
          <w:tcPr>
            <w:tcW w:w="3564" w:type="dxa"/>
            <w:vMerge/>
            <w:shd w:val="clear" w:color="auto" w:fill="A6A6A6" w:themeFill="background1" w:themeFillShade="A6"/>
          </w:tcPr>
          <w:p w14:paraId="4E4C81EC" w14:textId="77777777" w:rsidR="002B3164" w:rsidRPr="002D02F3" w:rsidRDefault="002B3164" w:rsidP="00197322">
            <w:pPr>
              <w:rPr>
                <w:b/>
              </w:rPr>
            </w:pPr>
          </w:p>
        </w:tc>
      </w:tr>
      <w:tr w:rsidR="002B3164" w14:paraId="231FF1C8" w14:textId="77777777" w:rsidTr="00C373FC">
        <w:tc>
          <w:tcPr>
            <w:tcW w:w="11042" w:type="dxa"/>
            <w:gridSpan w:val="3"/>
          </w:tcPr>
          <w:p w14:paraId="08AA6980" w14:textId="0B3F85F5" w:rsidR="002B3164" w:rsidRPr="00EC3621" w:rsidRDefault="002B3164" w:rsidP="00197322">
            <w:pPr>
              <w:rPr>
                <w:b/>
              </w:rPr>
            </w:pPr>
          </w:p>
        </w:tc>
        <w:tc>
          <w:tcPr>
            <w:tcW w:w="3564" w:type="dxa"/>
            <w:vMerge/>
          </w:tcPr>
          <w:p w14:paraId="0C9DF72B" w14:textId="77777777" w:rsidR="002B3164" w:rsidRDefault="002B3164" w:rsidP="00197322"/>
        </w:tc>
      </w:tr>
      <w:tr w:rsidR="002B3164" w14:paraId="57D513F1" w14:textId="77777777" w:rsidTr="00C373FC">
        <w:tc>
          <w:tcPr>
            <w:tcW w:w="11042" w:type="dxa"/>
            <w:gridSpan w:val="3"/>
            <w:shd w:val="clear" w:color="auto" w:fill="A6A6A6" w:themeFill="background1" w:themeFillShade="A6"/>
          </w:tcPr>
          <w:p w14:paraId="1B8B523C" w14:textId="77777777" w:rsidR="002B3164" w:rsidRPr="002D02F3" w:rsidRDefault="002B3164" w:rsidP="00197322">
            <w:pPr>
              <w:rPr>
                <w:b/>
              </w:rPr>
            </w:pPr>
            <w:r w:rsidRPr="002D02F3">
              <w:rPr>
                <w:b/>
              </w:rPr>
              <w:t>CC Text</w:t>
            </w:r>
            <w:r>
              <w:rPr>
                <w:b/>
              </w:rPr>
              <w:t xml:space="preserve"> (Only used if VO doesn’t match onscreen text)</w:t>
            </w:r>
          </w:p>
        </w:tc>
        <w:tc>
          <w:tcPr>
            <w:tcW w:w="3564" w:type="dxa"/>
            <w:vMerge/>
            <w:shd w:val="clear" w:color="auto" w:fill="A6A6A6" w:themeFill="background1" w:themeFillShade="A6"/>
          </w:tcPr>
          <w:p w14:paraId="4ADE93B3" w14:textId="77777777" w:rsidR="002B3164" w:rsidRPr="002D02F3" w:rsidRDefault="002B3164" w:rsidP="00197322">
            <w:pPr>
              <w:rPr>
                <w:b/>
              </w:rPr>
            </w:pPr>
          </w:p>
        </w:tc>
      </w:tr>
      <w:tr w:rsidR="002B3164" w14:paraId="51A8B04F" w14:textId="77777777" w:rsidTr="00C373FC">
        <w:trPr>
          <w:trHeight w:val="58"/>
        </w:trPr>
        <w:tc>
          <w:tcPr>
            <w:tcW w:w="11042" w:type="dxa"/>
            <w:gridSpan w:val="3"/>
          </w:tcPr>
          <w:p w14:paraId="246ADD31" w14:textId="77777777" w:rsidR="002B3164" w:rsidRDefault="002B3164" w:rsidP="00197322"/>
          <w:p w14:paraId="32B47612" w14:textId="77777777" w:rsidR="002B3164" w:rsidRPr="002D02F3" w:rsidRDefault="002B3164" w:rsidP="00197322">
            <w:pPr>
              <w:rPr>
                <w:b/>
              </w:rPr>
            </w:pPr>
          </w:p>
        </w:tc>
        <w:tc>
          <w:tcPr>
            <w:tcW w:w="3564" w:type="dxa"/>
            <w:vMerge/>
          </w:tcPr>
          <w:p w14:paraId="50225F23" w14:textId="77777777" w:rsidR="002B3164" w:rsidRDefault="002B3164" w:rsidP="00197322"/>
        </w:tc>
      </w:tr>
    </w:tbl>
    <w:p w14:paraId="58122B93" w14:textId="4A766336" w:rsidR="00E832B3" w:rsidRDefault="00E832B3"/>
    <w:p w14:paraId="3AC8DEB7" w14:textId="4714F2FD" w:rsidR="007264D5" w:rsidRDefault="007264D5"/>
    <w:p w14:paraId="0707FC4B" w14:textId="00713B92" w:rsidR="007264D5" w:rsidRDefault="007264D5"/>
    <w:p w14:paraId="6E167F06" w14:textId="323F504E" w:rsidR="007264D5" w:rsidRDefault="007264D5"/>
    <w:tbl>
      <w:tblPr>
        <w:tblStyle w:val="TableGrid"/>
        <w:tblW w:w="14019" w:type="dxa"/>
        <w:tblLook w:val="04A0" w:firstRow="1" w:lastRow="0" w:firstColumn="1" w:lastColumn="0" w:noHBand="0" w:noVBand="1"/>
      </w:tblPr>
      <w:tblGrid>
        <w:gridCol w:w="2253"/>
        <w:gridCol w:w="294"/>
        <w:gridCol w:w="7077"/>
        <w:gridCol w:w="4395"/>
      </w:tblGrid>
      <w:tr w:rsidR="00204F35" w14:paraId="71BF4473"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FBE360D" w14:textId="7AD090AE" w:rsidR="00204F35" w:rsidRPr="005C1008" w:rsidRDefault="00204F35" w:rsidP="00D84F38">
            <w:pPr>
              <w:pageBreakBefore/>
              <w:rPr>
                <w:b/>
              </w:rPr>
            </w:pPr>
            <w:r>
              <w:rPr>
                <w:b/>
              </w:rPr>
              <w:lastRenderedPageBreak/>
              <w:t xml:space="preserve">Screen: </w:t>
            </w:r>
            <w:r w:rsidR="00103586">
              <w:rPr>
                <w:b/>
              </w:rPr>
              <w:t>m1_t1_p15</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FDB117" w14:textId="408DA5C6" w:rsidR="00204F35" w:rsidRPr="002D02F3" w:rsidRDefault="00204F35" w:rsidP="00D84F38">
            <w:pPr>
              <w:rPr>
                <w:b/>
              </w:rPr>
            </w:pPr>
            <w:r w:rsidRPr="002D02F3">
              <w:rPr>
                <w:b/>
              </w:rPr>
              <w:t>Title</w:t>
            </w:r>
            <w:r>
              <w:rPr>
                <w:b/>
              </w:rPr>
              <w:t xml:space="preserve">: </w:t>
            </w:r>
            <w:r w:rsidR="00126817">
              <w:rPr>
                <w:b/>
              </w:rPr>
              <w:t>test15</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A7FBE95" w14:textId="2D0CBD67" w:rsidR="00204F35" w:rsidRPr="00FB7326" w:rsidRDefault="00204F35" w:rsidP="00D84F38">
            <w:pPr>
              <w:rPr>
                <w:b/>
              </w:rPr>
            </w:pPr>
            <w:r>
              <w:rPr>
                <w:b/>
              </w:rPr>
              <w:t xml:space="preserve">Screen Type: </w:t>
            </w:r>
            <w:proofErr w:type="spellStart"/>
            <w:r>
              <w:rPr>
                <w:b/>
              </w:rPr>
              <w:t>drag_and_drop</w:t>
            </w:r>
            <w:proofErr w:type="spellEnd"/>
          </w:p>
        </w:tc>
      </w:tr>
      <w:tr w:rsidR="007264D5" w14:paraId="3A85ABCB" w14:textId="77777777" w:rsidTr="00D84F38">
        <w:tc>
          <w:tcPr>
            <w:tcW w:w="9624" w:type="dxa"/>
            <w:gridSpan w:val="3"/>
            <w:tcBorders>
              <w:top w:val="single" w:sz="12" w:space="0" w:color="auto"/>
            </w:tcBorders>
            <w:shd w:val="clear" w:color="auto" w:fill="A6A6A6" w:themeFill="background1" w:themeFillShade="A6"/>
          </w:tcPr>
          <w:p w14:paraId="51B1E650" w14:textId="77777777" w:rsidR="007264D5" w:rsidRPr="002D02F3" w:rsidRDefault="007264D5" w:rsidP="00D84F38">
            <w:pPr>
              <w:rPr>
                <w:b/>
              </w:rPr>
            </w:pPr>
            <w:r>
              <w:rPr>
                <w:b/>
              </w:rPr>
              <w:t>Screen Text</w:t>
            </w:r>
          </w:p>
        </w:tc>
        <w:tc>
          <w:tcPr>
            <w:tcW w:w="4395" w:type="dxa"/>
            <w:tcBorders>
              <w:top w:val="single" w:sz="12" w:space="0" w:color="auto"/>
            </w:tcBorders>
            <w:shd w:val="clear" w:color="auto" w:fill="BFBFBF" w:themeFill="background1" w:themeFillShade="BF"/>
          </w:tcPr>
          <w:p w14:paraId="30DD72B1" w14:textId="77777777" w:rsidR="007264D5" w:rsidRPr="00FB7326" w:rsidRDefault="007264D5" w:rsidP="00D84F38">
            <w:pPr>
              <w:rPr>
                <w:b/>
              </w:rPr>
            </w:pPr>
            <w:r w:rsidRPr="00FB7326">
              <w:rPr>
                <w:b/>
              </w:rPr>
              <w:t>Notes to Developer</w:t>
            </w:r>
          </w:p>
        </w:tc>
      </w:tr>
      <w:tr w:rsidR="007264D5" w14:paraId="0E5BB968" w14:textId="77777777" w:rsidTr="00D84F38">
        <w:trPr>
          <w:trHeight w:val="4427"/>
        </w:trPr>
        <w:tc>
          <w:tcPr>
            <w:tcW w:w="9624" w:type="dxa"/>
            <w:gridSpan w:val="3"/>
          </w:tcPr>
          <w:p w14:paraId="351C6D21" w14:textId="77777777" w:rsidR="007264D5" w:rsidRDefault="007264D5" w:rsidP="00D84F38">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027198DC" w14:textId="77777777" w:rsidR="007264D5" w:rsidRDefault="007264D5" w:rsidP="00D84F38">
            <w:pPr>
              <w:autoSpaceDE w:val="0"/>
              <w:autoSpaceDN w:val="0"/>
              <w:adjustRightInd w:val="0"/>
              <w:rPr>
                <w:rFonts w:ascii="Microsoft Sans Serif" w:eastAsiaTheme="minorHAnsi" w:hAnsi="Microsoft Sans Serif" w:cs="Microsoft Sans Serif"/>
              </w:rPr>
            </w:pPr>
          </w:p>
          <w:p w14:paraId="5A43654B" w14:textId="599485CF" w:rsidR="00D84F38" w:rsidRDefault="00D84F38" w:rsidP="00D84F38">
            <w:pPr>
              <w:autoSpaceDE w:val="0"/>
              <w:autoSpaceDN w:val="0"/>
              <w:adjustRightInd w:val="0"/>
              <w:rPr>
                <w:rFonts w:eastAsiaTheme="minorHAnsi" w:cstheme="minorHAnsi"/>
              </w:rPr>
            </w:pPr>
            <w:r w:rsidRPr="007264D5">
              <w:rPr>
                <w:rFonts w:eastAsiaTheme="minorHAnsi" w:cstheme="minorHAnsi"/>
                <w:b/>
                <w:bCs/>
              </w:rPr>
              <w:t>Answer Key:</w:t>
            </w:r>
            <w:r>
              <w:rPr>
                <w:rFonts w:eastAsiaTheme="minorHAnsi" w:cstheme="minorHAnsi"/>
                <w:b/>
                <w:bCs/>
              </w:rPr>
              <w:t xml:space="preserve"> </w:t>
            </w:r>
            <w:r>
              <w:rPr>
                <w:rFonts w:eastAsiaTheme="minorHAnsi" w:cstheme="minorHAnsi"/>
              </w:rPr>
              <w:t>A=#; B=#; C=#; D=#; E=#</w:t>
            </w:r>
          </w:p>
          <w:p w14:paraId="378AB651" w14:textId="5F810B3B" w:rsidR="00DC631E" w:rsidRDefault="00DC631E" w:rsidP="00D84F38">
            <w:pPr>
              <w:autoSpaceDE w:val="0"/>
              <w:autoSpaceDN w:val="0"/>
              <w:adjustRightInd w:val="0"/>
              <w:rPr>
                <w:rFonts w:eastAsiaTheme="minorHAnsi" w:cstheme="minorHAnsi"/>
              </w:rPr>
            </w:pPr>
          </w:p>
          <w:p w14:paraId="7498AD0C" w14:textId="4AD992DA" w:rsidR="00DC631E" w:rsidRPr="00DC631E" w:rsidRDefault="00DC631E" w:rsidP="00D84F38">
            <w:pPr>
              <w:autoSpaceDE w:val="0"/>
              <w:autoSpaceDN w:val="0"/>
              <w:adjustRightInd w:val="0"/>
              <w:rPr>
                <w:rFonts w:eastAsiaTheme="minorHAnsi" w:cstheme="minorHAnsi"/>
                <w:b/>
                <w:bCs/>
              </w:rPr>
            </w:pPr>
            <w:r w:rsidRPr="00DC631E">
              <w:rPr>
                <w:rFonts w:eastAsiaTheme="minorHAnsi" w:cstheme="minorHAnsi"/>
                <w:b/>
                <w:bCs/>
              </w:rPr>
              <w:t>c, d, a, b, e</w:t>
            </w:r>
          </w:p>
          <w:p w14:paraId="66B076FE" w14:textId="77777777" w:rsidR="00DC631E" w:rsidRDefault="00DC631E" w:rsidP="00D84F38">
            <w:pPr>
              <w:autoSpaceDE w:val="0"/>
              <w:autoSpaceDN w:val="0"/>
              <w:adjustRightInd w:val="0"/>
              <w:rPr>
                <w:rFonts w:eastAsiaTheme="minorHAnsi" w:cstheme="minorHAnsi"/>
              </w:rPr>
            </w:pPr>
          </w:p>
          <w:p w14:paraId="6691D9B2" w14:textId="77777777" w:rsidR="00D84F38" w:rsidRDefault="00D84F38" w:rsidP="00D84F38">
            <w:pPr>
              <w:autoSpaceDE w:val="0"/>
              <w:autoSpaceDN w:val="0"/>
              <w:adjustRightInd w:val="0"/>
              <w:rPr>
                <w:rFonts w:eastAsiaTheme="minorHAnsi" w:cstheme="minorHAnsi"/>
              </w:rPr>
            </w:pPr>
          </w:p>
          <w:p w14:paraId="5297082F" w14:textId="017F3F27" w:rsidR="0068375A" w:rsidRPr="00D84F38" w:rsidRDefault="0068375A" w:rsidP="0068375A">
            <w:pPr>
              <w:autoSpaceDE w:val="0"/>
              <w:autoSpaceDN w:val="0"/>
              <w:adjustRightInd w:val="0"/>
              <w:rPr>
                <w:rFonts w:eastAsiaTheme="minorHAnsi" w:cstheme="minorHAnsi"/>
                <w:i/>
                <w:iCs/>
              </w:rPr>
            </w:pPr>
            <w:r>
              <w:rPr>
                <w:rFonts w:eastAsiaTheme="minorHAnsi" w:cstheme="minorHAnsi"/>
                <w:b/>
                <w:bCs/>
              </w:rPr>
              <w:t xml:space="preserve">1: </w:t>
            </w:r>
            <w:r w:rsidR="00B766C8" w:rsidRPr="00B766C8">
              <w:rPr>
                <w:rFonts w:eastAsiaTheme="minorHAnsi" w:cstheme="minorHAnsi"/>
              </w:rPr>
              <w:t>Image &amp; Label</w:t>
            </w:r>
          </w:p>
          <w:p w14:paraId="0721C6C6" w14:textId="77777777" w:rsidR="0068375A" w:rsidRDefault="0068375A" w:rsidP="0068375A">
            <w:pPr>
              <w:autoSpaceDE w:val="0"/>
              <w:autoSpaceDN w:val="0"/>
              <w:adjustRightInd w:val="0"/>
              <w:rPr>
                <w:rFonts w:eastAsiaTheme="minorHAnsi" w:cstheme="minorHAnsi"/>
                <w:i/>
                <w:iCs/>
              </w:rPr>
            </w:pPr>
          </w:p>
          <w:p w14:paraId="35D34949" w14:textId="54CF5A2E" w:rsidR="0068375A" w:rsidRPr="00D84F38" w:rsidRDefault="0068375A" w:rsidP="0068375A">
            <w:pPr>
              <w:autoSpaceDE w:val="0"/>
              <w:autoSpaceDN w:val="0"/>
              <w:adjustRightInd w:val="0"/>
              <w:rPr>
                <w:rFonts w:eastAsiaTheme="minorHAnsi" w:cstheme="minorHAnsi"/>
              </w:rPr>
            </w:pPr>
            <w:r>
              <w:rPr>
                <w:rFonts w:eastAsiaTheme="minorHAnsi" w:cstheme="minorHAnsi"/>
                <w:b/>
                <w:bCs/>
              </w:rPr>
              <w:t xml:space="preserve">2: </w:t>
            </w:r>
            <w:r w:rsidR="00B766C8" w:rsidRPr="00B766C8">
              <w:rPr>
                <w:rFonts w:eastAsiaTheme="minorHAnsi" w:cstheme="minorHAnsi"/>
              </w:rPr>
              <w:t>Image &amp; Label</w:t>
            </w:r>
          </w:p>
          <w:p w14:paraId="05AF4792" w14:textId="77777777" w:rsidR="0068375A" w:rsidRDefault="0068375A" w:rsidP="0068375A">
            <w:pPr>
              <w:autoSpaceDE w:val="0"/>
              <w:autoSpaceDN w:val="0"/>
              <w:adjustRightInd w:val="0"/>
              <w:rPr>
                <w:rFonts w:eastAsiaTheme="minorHAnsi" w:cstheme="minorHAnsi"/>
              </w:rPr>
            </w:pPr>
          </w:p>
          <w:p w14:paraId="30595B8B" w14:textId="2C68938A" w:rsidR="0068375A" w:rsidRPr="00D84F38" w:rsidRDefault="0068375A" w:rsidP="0068375A">
            <w:pPr>
              <w:autoSpaceDE w:val="0"/>
              <w:autoSpaceDN w:val="0"/>
              <w:adjustRightInd w:val="0"/>
              <w:rPr>
                <w:rFonts w:eastAsiaTheme="minorHAnsi" w:cstheme="minorHAnsi"/>
              </w:rPr>
            </w:pPr>
            <w:r>
              <w:rPr>
                <w:rFonts w:eastAsiaTheme="minorHAnsi" w:cstheme="minorHAnsi"/>
                <w:b/>
                <w:bCs/>
              </w:rPr>
              <w:t xml:space="preserve">3: </w:t>
            </w:r>
            <w:r w:rsidR="00B766C8" w:rsidRPr="00B766C8">
              <w:rPr>
                <w:rFonts w:eastAsiaTheme="minorHAnsi" w:cstheme="minorHAnsi"/>
              </w:rPr>
              <w:t>Image &amp; Label</w:t>
            </w:r>
          </w:p>
          <w:p w14:paraId="6F19C37A" w14:textId="77777777" w:rsidR="0068375A" w:rsidRDefault="0068375A" w:rsidP="0068375A">
            <w:pPr>
              <w:autoSpaceDE w:val="0"/>
              <w:autoSpaceDN w:val="0"/>
              <w:adjustRightInd w:val="0"/>
              <w:rPr>
                <w:rFonts w:eastAsiaTheme="minorHAnsi" w:cstheme="minorHAnsi"/>
                <w:i/>
                <w:iCs/>
              </w:rPr>
            </w:pPr>
          </w:p>
          <w:p w14:paraId="4A6D134F" w14:textId="24B5C41C" w:rsidR="0068375A" w:rsidRDefault="0068375A" w:rsidP="0068375A">
            <w:pPr>
              <w:autoSpaceDE w:val="0"/>
              <w:autoSpaceDN w:val="0"/>
              <w:adjustRightInd w:val="0"/>
              <w:rPr>
                <w:rFonts w:eastAsiaTheme="minorHAnsi" w:cstheme="minorHAnsi"/>
              </w:rPr>
            </w:pPr>
            <w:r>
              <w:rPr>
                <w:rFonts w:eastAsiaTheme="minorHAnsi" w:cstheme="minorHAnsi"/>
                <w:b/>
                <w:bCs/>
              </w:rPr>
              <w:t xml:space="preserve">4: </w:t>
            </w:r>
            <w:r w:rsidR="00B766C8" w:rsidRPr="00B766C8">
              <w:rPr>
                <w:rFonts w:eastAsiaTheme="minorHAnsi" w:cstheme="minorHAnsi"/>
              </w:rPr>
              <w:t>Image &amp; Label</w:t>
            </w:r>
          </w:p>
          <w:p w14:paraId="558A9E6E" w14:textId="77777777" w:rsidR="0068375A" w:rsidRDefault="0068375A" w:rsidP="0068375A">
            <w:pPr>
              <w:autoSpaceDE w:val="0"/>
              <w:autoSpaceDN w:val="0"/>
              <w:adjustRightInd w:val="0"/>
              <w:rPr>
                <w:rFonts w:eastAsiaTheme="minorHAnsi" w:cstheme="minorHAnsi"/>
              </w:rPr>
            </w:pPr>
          </w:p>
          <w:p w14:paraId="41ECCEE8" w14:textId="6D1407B5" w:rsidR="0068375A" w:rsidRDefault="0068375A" w:rsidP="0068375A">
            <w:pPr>
              <w:autoSpaceDE w:val="0"/>
              <w:autoSpaceDN w:val="0"/>
              <w:adjustRightInd w:val="0"/>
              <w:rPr>
                <w:rFonts w:eastAsiaTheme="minorHAnsi" w:cstheme="minorHAnsi"/>
              </w:rPr>
            </w:pPr>
            <w:r>
              <w:rPr>
                <w:rFonts w:eastAsiaTheme="minorHAnsi" w:cstheme="minorHAnsi"/>
                <w:b/>
                <w:bCs/>
              </w:rPr>
              <w:t xml:space="preserve">5: </w:t>
            </w:r>
            <w:r w:rsidR="00B766C8" w:rsidRPr="00B766C8">
              <w:rPr>
                <w:rFonts w:eastAsiaTheme="minorHAnsi" w:cstheme="minorHAnsi"/>
              </w:rPr>
              <w:t>Image &amp; Label</w:t>
            </w:r>
          </w:p>
          <w:p w14:paraId="5F99C5BE" w14:textId="2943FCAA" w:rsidR="00A25156" w:rsidRDefault="00A25156" w:rsidP="0068375A">
            <w:pPr>
              <w:autoSpaceDE w:val="0"/>
              <w:autoSpaceDN w:val="0"/>
              <w:adjustRightInd w:val="0"/>
              <w:rPr>
                <w:rFonts w:eastAsiaTheme="minorHAnsi" w:cstheme="minorHAnsi"/>
              </w:rPr>
            </w:pPr>
          </w:p>
          <w:p w14:paraId="434A8834" w14:textId="77777777" w:rsidR="00A25156" w:rsidRDefault="00A25156" w:rsidP="00A25156">
            <w:pPr>
              <w:autoSpaceDE w:val="0"/>
              <w:autoSpaceDN w:val="0"/>
              <w:adjustRightInd w:val="0"/>
              <w:rPr>
                <w:rFonts w:eastAsiaTheme="minorHAnsi" w:cstheme="minorHAnsi"/>
              </w:rPr>
            </w:pPr>
          </w:p>
          <w:p w14:paraId="1D580A09" w14:textId="252179E8" w:rsidR="00A25156" w:rsidRPr="00B766C8" w:rsidRDefault="00A25156" w:rsidP="00A25156">
            <w:pPr>
              <w:autoSpaceDE w:val="0"/>
              <w:autoSpaceDN w:val="0"/>
              <w:adjustRightInd w:val="0"/>
              <w:ind w:left="720" w:hanging="720"/>
              <w:rPr>
                <w:rFonts w:eastAsiaTheme="minorHAnsi" w:cstheme="minorHAnsi"/>
              </w:rPr>
            </w:pPr>
            <w:r>
              <w:rPr>
                <w:rFonts w:eastAsiaTheme="minorHAnsi" w:cstheme="minorHAnsi"/>
                <w:b/>
                <w:bCs/>
              </w:rPr>
              <w:t xml:space="preserve">A: </w:t>
            </w:r>
            <w:r w:rsidR="00B766C8">
              <w:rPr>
                <w:rFonts w:eastAsiaTheme="minorHAnsi" w:cstheme="minorHAnsi"/>
              </w:rPr>
              <w:t>Image description</w:t>
            </w:r>
          </w:p>
          <w:p w14:paraId="5585B843" w14:textId="77777777" w:rsidR="00A25156" w:rsidRDefault="00A25156" w:rsidP="00A25156">
            <w:pPr>
              <w:autoSpaceDE w:val="0"/>
              <w:autoSpaceDN w:val="0"/>
              <w:adjustRightInd w:val="0"/>
              <w:ind w:left="720" w:hanging="720"/>
              <w:rPr>
                <w:rFonts w:eastAsiaTheme="minorHAnsi" w:cstheme="minorHAnsi"/>
              </w:rPr>
            </w:pPr>
          </w:p>
          <w:p w14:paraId="05FAB6A3" w14:textId="104E75D4" w:rsidR="00A25156" w:rsidRPr="00D84F38" w:rsidRDefault="00A25156" w:rsidP="00A25156">
            <w:pPr>
              <w:autoSpaceDE w:val="0"/>
              <w:autoSpaceDN w:val="0"/>
              <w:adjustRightInd w:val="0"/>
              <w:ind w:left="720" w:hanging="720"/>
              <w:rPr>
                <w:rFonts w:eastAsiaTheme="minorHAnsi" w:cstheme="minorHAnsi"/>
              </w:rPr>
            </w:pPr>
            <w:r>
              <w:rPr>
                <w:rFonts w:eastAsiaTheme="minorHAnsi" w:cstheme="minorHAnsi"/>
                <w:b/>
                <w:bCs/>
              </w:rPr>
              <w:t xml:space="preserve">B: </w:t>
            </w:r>
            <w:r w:rsidRPr="00D84F38">
              <w:rPr>
                <w:rFonts w:eastAsiaTheme="minorHAnsi" w:cstheme="minorHAnsi"/>
              </w:rPr>
              <w:t>Image description</w:t>
            </w:r>
          </w:p>
          <w:p w14:paraId="7E3D4BF3" w14:textId="77777777" w:rsidR="00A25156" w:rsidRDefault="00A25156" w:rsidP="00A25156">
            <w:pPr>
              <w:autoSpaceDE w:val="0"/>
              <w:autoSpaceDN w:val="0"/>
              <w:adjustRightInd w:val="0"/>
              <w:ind w:left="720" w:hanging="720"/>
              <w:rPr>
                <w:rFonts w:eastAsiaTheme="minorHAnsi" w:cstheme="minorHAnsi"/>
              </w:rPr>
            </w:pPr>
          </w:p>
          <w:p w14:paraId="1097A716" w14:textId="2D0AF080" w:rsidR="00A25156" w:rsidRDefault="00A25156" w:rsidP="00A25156">
            <w:pPr>
              <w:autoSpaceDE w:val="0"/>
              <w:autoSpaceDN w:val="0"/>
              <w:adjustRightInd w:val="0"/>
              <w:ind w:left="720" w:hanging="720"/>
              <w:rPr>
                <w:rFonts w:eastAsiaTheme="minorHAnsi" w:cstheme="minorHAnsi"/>
              </w:rPr>
            </w:pPr>
            <w:r>
              <w:rPr>
                <w:rFonts w:eastAsiaTheme="minorHAnsi" w:cstheme="minorHAnsi"/>
                <w:b/>
                <w:bCs/>
              </w:rPr>
              <w:t xml:space="preserve">C: </w:t>
            </w:r>
            <w:r w:rsidRPr="00D84F38">
              <w:rPr>
                <w:rFonts w:eastAsiaTheme="minorHAnsi" w:cstheme="minorHAnsi"/>
              </w:rPr>
              <w:t>Image description</w:t>
            </w:r>
          </w:p>
          <w:p w14:paraId="24F1A992" w14:textId="77777777" w:rsidR="00A25156" w:rsidRDefault="00A25156" w:rsidP="00A25156">
            <w:pPr>
              <w:autoSpaceDE w:val="0"/>
              <w:autoSpaceDN w:val="0"/>
              <w:adjustRightInd w:val="0"/>
              <w:ind w:left="720" w:hanging="720"/>
              <w:rPr>
                <w:rFonts w:eastAsiaTheme="minorHAnsi" w:cstheme="minorHAnsi"/>
              </w:rPr>
            </w:pPr>
          </w:p>
          <w:p w14:paraId="660310D1" w14:textId="17B937F8" w:rsidR="00A25156" w:rsidRDefault="00A25156" w:rsidP="00A25156">
            <w:pPr>
              <w:autoSpaceDE w:val="0"/>
              <w:autoSpaceDN w:val="0"/>
              <w:adjustRightInd w:val="0"/>
              <w:ind w:left="720" w:hanging="720"/>
              <w:rPr>
                <w:rFonts w:eastAsiaTheme="minorHAnsi" w:cstheme="minorHAnsi"/>
              </w:rPr>
            </w:pPr>
            <w:r>
              <w:rPr>
                <w:rFonts w:eastAsiaTheme="minorHAnsi" w:cstheme="minorHAnsi"/>
                <w:b/>
                <w:bCs/>
              </w:rPr>
              <w:t xml:space="preserve">D: </w:t>
            </w:r>
            <w:r w:rsidRPr="00D84F38">
              <w:rPr>
                <w:rFonts w:eastAsiaTheme="minorHAnsi" w:cstheme="minorHAnsi"/>
              </w:rPr>
              <w:t>Image description</w:t>
            </w:r>
          </w:p>
          <w:p w14:paraId="1EA90668" w14:textId="77777777" w:rsidR="00A25156" w:rsidRDefault="00A25156" w:rsidP="00A25156">
            <w:pPr>
              <w:autoSpaceDE w:val="0"/>
              <w:autoSpaceDN w:val="0"/>
              <w:adjustRightInd w:val="0"/>
              <w:ind w:left="720" w:hanging="720"/>
              <w:rPr>
                <w:rFonts w:eastAsiaTheme="minorHAnsi" w:cstheme="minorHAnsi"/>
              </w:rPr>
            </w:pPr>
          </w:p>
          <w:p w14:paraId="55678D82" w14:textId="37A4D3ED" w:rsidR="00A25156" w:rsidRDefault="00A25156" w:rsidP="00A25156">
            <w:pPr>
              <w:autoSpaceDE w:val="0"/>
              <w:autoSpaceDN w:val="0"/>
              <w:adjustRightInd w:val="0"/>
              <w:ind w:left="720" w:hanging="720"/>
              <w:rPr>
                <w:rFonts w:eastAsiaTheme="minorHAnsi" w:cstheme="minorHAnsi"/>
              </w:rPr>
            </w:pPr>
            <w:r>
              <w:rPr>
                <w:rFonts w:eastAsiaTheme="minorHAnsi" w:cstheme="minorHAnsi"/>
                <w:b/>
                <w:bCs/>
              </w:rPr>
              <w:t xml:space="preserve">E: </w:t>
            </w:r>
            <w:r w:rsidRPr="00D84F38">
              <w:rPr>
                <w:rFonts w:eastAsiaTheme="minorHAnsi" w:cstheme="minorHAnsi"/>
              </w:rPr>
              <w:t>Image description</w:t>
            </w:r>
          </w:p>
          <w:p w14:paraId="3040DC27" w14:textId="77777777" w:rsidR="00A25156" w:rsidRPr="00D84F38" w:rsidRDefault="00A25156" w:rsidP="0068375A">
            <w:pPr>
              <w:autoSpaceDE w:val="0"/>
              <w:autoSpaceDN w:val="0"/>
              <w:adjustRightInd w:val="0"/>
              <w:rPr>
                <w:rFonts w:eastAsiaTheme="minorHAnsi" w:cstheme="minorHAnsi"/>
              </w:rPr>
            </w:pPr>
          </w:p>
          <w:p w14:paraId="5B01DE4D" w14:textId="6BB0AF5D" w:rsidR="007264D5" w:rsidRPr="007264D5" w:rsidRDefault="007264D5" w:rsidP="00D84F38">
            <w:pPr>
              <w:autoSpaceDE w:val="0"/>
              <w:autoSpaceDN w:val="0"/>
              <w:adjustRightInd w:val="0"/>
              <w:rPr>
                <w:rFonts w:cstheme="minorHAnsi"/>
                <w:b/>
                <w:bCs/>
              </w:rPr>
            </w:pPr>
          </w:p>
        </w:tc>
        <w:tc>
          <w:tcPr>
            <w:tcW w:w="4395" w:type="dxa"/>
            <w:vMerge w:val="restart"/>
          </w:tcPr>
          <w:p w14:paraId="6D6C761F" w14:textId="143D1811" w:rsidR="00D84F38" w:rsidRDefault="00D84F38" w:rsidP="00D84F38">
            <w:r>
              <w:t xml:space="preserve">Drag and drop interaction where a text </w:t>
            </w:r>
            <w:proofErr w:type="gramStart"/>
            <w:r>
              <w:t>concept,</w:t>
            </w:r>
            <w:proofErr w:type="gramEnd"/>
            <w:r>
              <w:t xml:space="preserve"> or term is dragged onto an image that represents its meaning.</w:t>
            </w:r>
          </w:p>
          <w:p w14:paraId="0B985C67" w14:textId="77777777" w:rsidR="007264D5" w:rsidRDefault="007264D5" w:rsidP="00D84F38"/>
          <w:p w14:paraId="06D0FB2D" w14:textId="1DB0DFC0" w:rsidR="00D84F38" w:rsidRDefault="00D84F38" w:rsidP="00D84F38">
            <w:r>
              <w:t>IDs: Letters represent your terms or keywords; numbers represent the</w:t>
            </w:r>
            <w:r w:rsidR="00784494">
              <w:t xml:space="preserve"> images that represent them. </w:t>
            </w:r>
            <w:r>
              <w:t>Once you have these filled in, pair them up in the ‘Answer Key’ at the top of the page.</w:t>
            </w:r>
            <w:r w:rsidR="003210E1">
              <w:t xml:space="preserve"> Do use a=1, b=2, c=3…vary your answers.</w:t>
            </w:r>
            <w:r>
              <w:t xml:space="preserve">  </w:t>
            </w:r>
          </w:p>
          <w:p w14:paraId="1963120D" w14:textId="0FB777A4" w:rsidR="00D84F38" w:rsidRDefault="00D84F38" w:rsidP="00D84F38"/>
          <w:p w14:paraId="0C758B33" w14:textId="6A8EC319" w:rsidR="003200A6" w:rsidRDefault="003200A6" w:rsidP="00D84F38">
            <w:r>
              <w:t>Depending on content, directive may need to change from the generic one here in the SB.  Double-check that it is relevant.</w:t>
            </w:r>
          </w:p>
          <w:p w14:paraId="3CD5B2AD" w14:textId="77777777" w:rsidR="003200A6" w:rsidRDefault="003200A6" w:rsidP="00D84F38"/>
          <w:p w14:paraId="5AD4C650" w14:textId="77777777" w:rsidR="007264D5" w:rsidRPr="002D02F3" w:rsidRDefault="007264D5" w:rsidP="00D84F38">
            <w:r>
              <w:t>Audio clips: #</w:t>
            </w:r>
          </w:p>
          <w:p w14:paraId="2FC8CB32" w14:textId="77777777" w:rsidR="007264D5" w:rsidRDefault="007264D5" w:rsidP="00D84F38"/>
          <w:p w14:paraId="452818BA" w14:textId="77777777" w:rsidR="007264D5" w:rsidRDefault="007264D5" w:rsidP="00D84F38"/>
          <w:p w14:paraId="2E497010" w14:textId="77777777" w:rsidR="007264D5" w:rsidRDefault="007264D5" w:rsidP="00D84F38"/>
          <w:p w14:paraId="525CDD25" w14:textId="77777777" w:rsidR="007264D5" w:rsidRDefault="007264D5" w:rsidP="00D84F38"/>
          <w:p w14:paraId="4F9CAB48" w14:textId="77777777" w:rsidR="007264D5" w:rsidRDefault="007264D5" w:rsidP="00D84F38"/>
          <w:p w14:paraId="4863D700" w14:textId="77777777" w:rsidR="007264D5" w:rsidRDefault="007264D5" w:rsidP="00D84F38"/>
          <w:p w14:paraId="393BFFC7" w14:textId="77777777" w:rsidR="007264D5" w:rsidRDefault="007264D5" w:rsidP="00D84F38"/>
          <w:p w14:paraId="4DD05AE5" w14:textId="77777777" w:rsidR="007264D5" w:rsidRDefault="007264D5" w:rsidP="00D84F38"/>
          <w:p w14:paraId="4D3BE8B8" w14:textId="77777777" w:rsidR="007264D5" w:rsidRPr="002D02F3" w:rsidRDefault="007264D5" w:rsidP="00D84F38"/>
        </w:tc>
      </w:tr>
      <w:tr w:rsidR="007264D5" w14:paraId="332537CB" w14:textId="77777777" w:rsidTr="00D84F38">
        <w:trPr>
          <w:trHeight w:val="267"/>
        </w:trPr>
        <w:tc>
          <w:tcPr>
            <w:tcW w:w="9624" w:type="dxa"/>
            <w:gridSpan w:val="3"/>
            <w:shd w:val="clear" w:color="auto" w:fill="A6A6A6" w:themeFill="background1" w:themeFillShade="A6"/>
          </w:tcPr>
          <w:p w14:paraId="6FE48719" w14:textId="77777777" w:rsidR="007264D5" w:rsidRPr="002D02F3" w:rsidRDefault="007264D5" w:rsidP="00D84F38">
            <w:pPr>
              <w:rPr>
                <w:b/>
              </w:rPr>
            </w:pPr>
            <w:r>
              <w:rPr>
                <w:b/>
              </w:rPr>
              <w:t>User Directive</w:t>
            </w:r>
          </w:p>
        </w:tc>
        <w:tc>
          <w:tcPr>
            <w:tcW w:w="4395" w:type="dxa"/>
            <w:vMerge/>
          </w:tcPr>
          <w:p w14:paraId="2D1FAC64" w14:textId="77777777" w:rsidR="007264D5" w:rsidRDefault="007264D5" w:rsidP="00D84F38"/>
        </w:tc>
      </w:tr>
      <w:tr w:rsidR="007264D5" w14:paraId="2B938EEB" w14:textId="77777777" w:rsidTr="00D84F38">
        <w:trPr>
          <w:trHeight w:val="166"/>
        </w:trPr>
        <w:tc>
          <w:tcPr>
            <w:tcW w:w="2253" w:type="dxa"/>
          </w:tcPr>
          <w:p w14:paraId="35DA3AD1" w14:textId="77777777" w:rsidR="007264D5" w:rsidRPr="00EC3621" w:rsidRDefault="007264D5" w:rsidP="00D84F38">
            <w:pPr>
              <w:rPr>
                <w:b/>
              </w:rPr>
            </w:pPr>
            <w:r>
              <w:rPr>
                <w:b/>
              </w:rPr>
              <w:t>Basic Template:</w:t>
            </w:r>
          </w:p>
        </w:tc>
        <w:tc>
          <w:tcPr>
            <w:tcW w:w="7371" w:type="dxa"/>
            <w:gridSpan w:val="2"/>
          </w:tcPr>
          <w:p w14:paraId="100F3620" w14:textId="5CEE0189" w:rsidR="007264D5" w:rsidRPr="00EC3621" w:rsidRDefault="003200A6" w:rsidP="00D84F38">
            <w:pPr>
              <w:rPr>
                <w:b/>
              </w:rPr>
            </w:pPr>
            <w:r>
              <w:rPr>
                <w:b/>
              </w:rPr>
              <w:t xml:space="preserve">Click on a term below and drag it onto the image that best matches its meaning.  When you have matched all images, click the ‘Next’ </w:t>
            </w:r>
            <w:r w:rsidR="00784494">
              <w:rPr>
                <w:b/>
              </w:rPr>
              <w:t>arrow</w:t>
            </w:r>
            <w:r>
              <w:rPr>
                <w:b/>
              </w:rPr>
              <w:t xml:space="preserve"> to continue.</w:t>
            </w:r>
          </w:p>
        </w:tc>
        <w:tc>
          <w:tcPr>
            <w:tcW w:w="4395" w:type="dxa"/>
            <w:vMerge/>
          </w:tcPr>
          <w:p w14:paraId="329C2711" w14:textId="77777777" w:rsidR="007264D5" w:rsidRDefault="007264D5" w:rsidP="00D84F38"/>
        </w:tc>
      </w:tr>
      <w:tr w:rsidR="007264D5" w14:paraId="5C0EC0A1" w14:textId="77777777" w:rsidTr="00D84F38">
        <w:trPr>
          <w:trHeight w:val="166"/>
        </w:trPr>
        <w:tc>
          <w:tcPr>
            <w:tcW w:w="2253" w:type="dxa"/>
          </w:tcPr>
          <w:p w14:paraId="56DE9BBF" w14:textId="77777777" w:rsidR="007264D5" w:rsidRPr="00EC3621" w:rsidRDefault="007264D5" w:rsidP="00D84F38">
            <w:pPr>
              <w:rPr>
                <w:b/>
              </w:rPr>
            </w:pPr>
            <w:r>
              <w:rPr>
                <w:b/>
              </w:rPr>
              <w:lastRenderedPageBreak/>
              <w:t>Advanced Template:</w:t>
            </w:r>
          </w:p>
        </w:tc>
        <w:tc>
          <w:tcPr>
            <w:tcW w:w="7371" w:type="dxa"/>
            <w:gridSpan w:val="2"/>
          </w:tcPr>
          <w:p w14:paraId="3509C814" w14:textId="59D3B028" w:rsidR="007264D5" w:rsidRPr="00EC3621" w:rsidRDefault="003200A6" w:rsidP="00D84F38">
            <w:pPr>
              <w:rPr>
                <w:b/>
              </w:rPr>
            </w:pPr>
            <w:r>
              <w:rPr>
                <w:b/>
              </w:rPr>
              <w:t xml:space="preserve">Click on a term below and drag it onto the image that best matches its meaning.  When you have matched all images, click the ‘Next’ button to continue. </w:t>
            </w:r>
          </w:p>
        </w:tc>
        <w:tc>
          <w:tcPr>
            <w:tcW w:w="4395" w:type="dxa"/>
            <w:vMerge/>
          </w:tcPr>
          <w:p w14:paraId="534D6B00" w14:textId="77777777" w:rsidR="007264D5" w:rsidRDefault="007264D5" w:rsidP="00D84F38"/>
        </w:tc>
      </w:tr>
      <w:tr w:rsidR="007264D5" w14:paraId="671464E3" w14:textId="77777777" w:rsidTr="00D84F38">
        <w:tc>
          <w:tcPr>
            <w:tcW w:w="9624" w:type="dxa"/>
            <w:gridSpan w:val="3"/>
            <w:shd w:val="clear" w:color="auto" w:fill="A6A6A6" w:themeFill="background1" w:themeFillShade="A6"/>
          </w:tcPr>
          <w:p w14:paraId="3D00D454" w14:textId="77777777" w:rsidR="007264D5" w:rsidRPr="002D02F3" w:rsidRDefault="007264D5" w:rsidP="00D84F38">
            <w:pPr>
              <w:rPr>
                <w:b/>
              </w:rPr>
            </w:pPr>
            <w:r>
              <w:rPr>
                <w:b/>
              </w:rPr>
              <w:t>Visual (concept only)</w:t>
            </w:r>
          </w:p>
        </w:tc>
        <w:tc>
          <w:tcPr>
            <w:tcW w:w="4395" w:type="dxa"/>
            <w:shd w:val="clear" w:color="auto" w:fill="A6A6A6" w:themeFill="background1" w:themeFillShade="A6"/>
          </w:tcPr>
          <w:p w14:paraId="63DE6D4F" w14:textId="77777777" w:rsidR="007264D5" w:rsidRPr="002D02F3" w:rsidRDefault="007264D5" w:rsidP="00D84F38">
            <w:pPr>
              <w:rPr>
                <w:b/>
              </w:rPr>
            </w:pPr>
            <w:r>
              <w:rPr>
                <w:b/>
              </w:rPr>
              <w:t>Assets</w:t>
            </w:r>
          </w:p>
        </w:tc>
      </w:tr>
      <w:tr w:rsidR="00DC631E" w14:paraId="61D64F19" w14:textId="77777777" w:rsidTr="00D84F38">
        <w:tc>
          <w:tcPr>
            <w:tcW w:w="9624" w:type="dxa"/>
            <w:gridSpan w:val="3"/>
          </w:tcPr>
          <w:p w14:paraId="146F359B" w14:textId="77777777" w:rsidR="00DC631E" w:rsidRDefault="00DC631E" w:rsidP="00DC631E"/>
        </w:tc>
        <w:tc>
          <w:tcPr>
            <w:tcW w:w="4395" w:type="dxa"/>
            <w:vMerge w:val="restart"/>
          </w:tcPr>
          <w:p w14:paraId="357692BC" w14:textId="5144C5E2" w:rsidR="00DC631E" w:rsidRDefault="00DC631E" w:rsidP="00DC631E">
            <w:r>
              <w:t>m1_t1_p14_i1</w:t>
            </w:r>
          </w:p>
          <w:p w14:paraId="20E7F3F7" w14:textId="566851EE" w:rsidR="00DC631E" w:rsidRDefault="00DC631E" w:rsidP="00DC631E">
            <w:r>
              <w:t>(Adobe stock # and description here)</w:t>
            </w:r>
          </w:p>
          <w:p w14:paraId="7B1C07B3" w14:textId="5546BD4E" w:rsidR="00DC631E" w:rsidRDefault="00DC631E" w:rsidP="00DC631E">
            <w:r>
              <w:t>IDs – select the corresponding letter from the above Drag and Drop template to match with your image. Example:</w:t>
            </w:r>
          </w:p>
          <w:p w14:paraId="15D93533" w14:textId="48DAB387" w:rsidR="00DC631E" w:rsidRDefault="00DC631E" w:rsidP="00DC631E"/>
          <w:p w14:paraId="09261F42" w14:textId="36B5052E" w:rsidR="00DC631E" w:rsidRDefault="00DC631E" w:rsidP="00DC631E">
            <w:r>
              <w:t>m1_t1_p14_i1(A)</w:t>
            </w:r>
          </w:p>
          <w:p w14:paraId="759B88B6" w14:textId="58100848" w:rsidR="00DC631E" w:rsidRDefault="00DC631E" w:rsidP="00DC631E"/>
          <w:p w14:paraId="7D871103" w14:textId="77777777" w:rsidR="00DC631E" w:rsidRDefault="00DC631E" w:rsidP="00DC631E"/>
          <w:p w14:paraId="41A48877" w14:textId="77777777" w:rsidR="00DC631E" w:rsidRDefault="00DC631E" w:rsidP="00DC631E"/>
          <w:p w14:paraId="6014181E" w14:textId="77777777" w:rsidR="00DC631E" w:rsidRDefault="00DC631E" w:rsidP="00DC631E"/>
          <w:p w14:paraId="7DEE1D66" w14:textId="2B413F36" w:rsidR="00DC631E" w:rsidRDefault="00DC631E" w:rsidP="00DC631E">
            <w:r>
              <w:t xml:space="preserve">Below is where to include the descriptive text for images.  </w:t>
            </w:r>
            <w:r w:rsidR="0067042F">
              <w:t>TAG1</w:t>
            </w:r>
            <w:r>
              <w:t xml:space="preserve"> = Image 1, TAG 2 = Image 2, TAG3 = Image 3 etc. Each tag should be contained with quotation marks and separated by a comma.</w:t>
            </w:r>
          </w:p>
          <w:p w14:paraId="32EABE7A" w14:textId="77777777" w:rsidR="00DC631E" w:rsidRDefault="00DC631E" w:rsidP="00DC631E"/>
          <w:p w14:paraId="729A21DD" w14:textId="77777777" w:rsidR="00DC631E" w:rsidRDefault="00DC631E" w:rsidP="00DC631E">
            <w:r>
              <w:t>ALT Tags:</w:t>
            </w:r>
          </w:p>
          <w:p w14:paraId="1E12096F" w14:textId="77777777" w:rsidR="00DC631E" w:rsidRDefault="00DC631E" w:rsidP="00DC631E"/>
          <w:p w14:paraId="35009B66" w14:textId="0B90F5F9" w:rsidR="00DC631E" w:rsidRDefault="00DC631E" w:rsidP="00DC631E">
            <w:r>
              <w:t>“</w:t>
            </w:r>
            <w:r w:rsidR="0067042F">
              <w:t>TAG1</w:t>
            </w:r>
            <w:r>
              <w:t xml:space="preserve"> </w:t>
            </w:r>
            <w:proofErr w:type="spellStart"/>
            <w:r>
              <w:t>Abc</w:t>
            </w:r>
            <w:proofErr w:type="spellEnd"/>
            <w:r>
              <w:t>…”, “TAG2Abc…</w:t>
            </w:r>
            <w:proofErr w:type="gramStart"/>
            <w:r>
              <w:t>”,</w:t>
            </w:r>
            <w:proofErr w:type="gramEnd"/>
            <w:r>
              <w:t xml:space="preserve"> TAG2Abc…”, “TAG3 </w:t>
            </w:r>
            <w:proofErr w:type="spellStart"/>
            <w:r>
              <w:t>Abc</w:t>
            </w:r>
            <w:proofErr w:type="spellEnd"/>
            <w:r>
              <w:t>…”</w:t>
            </w:r>
          </w:p>
          <w:p w14:paraId="73567B1B" w14:textId="77777777" w:rsidR="00DC631E" w:rsidRDefault="00DC631E" w:rsidP="00DC631E"/>
          <w:p w14:paraId="70BEC69C" w14:textId="77777777" w:rsidR="00DC631E" w:rsidRDefault="00DC631E" w:rsidP="00DC631E"/>
        </w:tc>
      </w:tr>
      <w:tr w:rsidR="00DC631E" w14:paraId="160D8A84" w14:textId="77777777" w:rsidTr="00D84F38">
        <w:tc>
          <w:tcPr>
            <w:tcW w:w="9624" w:type="dxa"/>
            <w:gridSpan w:val="3"/>
            <w:shd w:val="clear" w:color="auto" w:fill="A6A6A6" w:themeFill="background1" w:themeFillShade="A6"/>
          </w:tcPr>
          <w:p w14:paraId="75A558CE"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634CD829" w14:textId="77777777" w:rsidR="00DC631E" w:rsidRPr="002D02F3" w:rsidRDefault="00DC631E" w:rsidP="00DC631E">
            <w:pPr>
              <w:rPr>
                <w:b/>
              </w:rPr>
            </w:pPr>
          </w:p>
        </w:tc>
      </w:tr>
      <w:tr w:rsidR="00DC631E" w14:paraId="5CDA22CD" w14:textId="77777777" w:rsidTr="00D84F38">
        <w:tc>
          <w:tcPr>
            <w:tcW w:w="9624" w:type="dxa"/>
            <w:gridSpan w:val="3"/>
          </w:tcPr>
          <w:p w14:paraId="2087B9D4" w14:textId="77777777" w:rsidR="00DC631E" w:rsidRPr="00F62E71" w:rsidRDefault="00DC631E" w:rsidP="00DC631E">
            <w:pPr>
              <w:autoSpaceDE w:val="0"/>
              <w:autoSpaceDN w:val="0"/>
              <w:adjustRightInd w:val="0"/>
            </w:pPr>
          </w:p>
        </w:tc>
        <w:tc>
          <w:tcPr>
            <w:tcW w:w="4395" w:type="dxa"/>
            <w:vMerge/>
          </w:tcPr>
          <w:p w14:paraId="11F0C59F" w14:textId="77777777" w:rsidR="00DC631E" w:rsidRDefault="00DC631E" w:rsidP="00DC631E"/>
        </w:tc>
      </w:tr>
      <w:tr w:rsidR="00DC631E" w14:paraId="30AE8962" w14:textId="77777777" w:rsidTr="00D84F38">
        <w:tc>
          <w:tcPr>
            <w:tcW w:w="9624" w:type="dxa"/>
            <w:gridSpan w:val="3"/>
            <w:shd w:val="clear" w:color="auto" w:fill="A6A6A6" w:themeFill="background1" w:themeFillShade="A6"/>
          </w:tcPr>
          <w:p w14:paraId="3775FB99"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4441F05A" w14:textId="77777777" w:rsidR="00DC631E" w:rsidRPr="002D02F3" w:rsidRDefault="00DC631E" w:rsidP="00DC631E">
            <w:pPr>
              <w:rPr>
                <w:b/>
              </w:rPr>
            </w:pPr>
          </w:p>
        </w:tc>
      </w:tr>
      <w:tr w:rsidR="00DC631E" w14:paraId="6EEFCBFA" w14:textId="77777777" w:rsidTr="00D84F38">
        <w:trPr>
          <w:trHeight w:val="58"/>
        </w:trPr>
        <w:tc>
          <w:tcPr>
            <w:tcW w:w="9624" w:type="dxa"/>
            <w:gridSpan w:val="3"/>
          </w:tcPr>
          <w:p w14:paraId="32D94287" w14:textId="77777777" w:rsidR="00DC631E" w:rsidRPr="002D02F3" w:rsidRDefault="00DC631E" w:rsidP="00DC631E">
            <w:pPr>
              <w:rPr>
                <w:b/>
              </w:rPr>
            </w:pPr>
          </w:p>
        </w:tc>
        <w:tc>
          <w:tcPr>
            <w:tcW w:w="4395" w:type="dxa"/>
            <w:vMerge/>
          </w:tcPr>
          <w:p w14:paraId="53DA0B49" w14:textId="77777777" w:rsidR="00DC631E" w:rsidRDefault="00DC631E" w:rsidP="00DC631E"/>
        </w:tc>
      </w:tr>
      <w:tr w:rsidR="00204F35" w14:paraId="3DB6FD61" w14:textId="77777777" w:rsidTr="0029623D">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228D843B" w14:textId="37135516" w:rsidR="00204F35" w:rsidRPr="005C1008" w:rsidRDefault="00103586" w:rsidP="00DC631E">
            <w:pPr>
              <w:pageBreakBefore/>
              <w:rPr>
                <w:b/>
              </w:rPr>
            </w:pPr>
            <w:r>
              <w:rPr>
                <w:b/>
              </w:rPr>
              <w:lastRenderedPageBreak/>
              <w:t>Screen: m1_t1_p16</w:t>
            </w:r>
            <w:bookmarkStart w:id="8" w:name="_GoBack"/>
            <w:bookmarkEnd w:id="8"/>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DCA2E67" w14:textId="5D59CC50" w:rsidR="00204F35" w:rsidRPr="002D02F3" w:rsidRDefault="00204F35" w:rsidP="00DC631E">
            <w:pPr>
              <w:rPr>
                <w:b/>
              </w:rPr>
            </w:pPr>
            <w:r w:rsidRPr="002D02F3">
              <w:rPr>
                <w:b/>
              </w:rPr>
              <w:t>Title</w:t>
            </w:r>
            <w:r>
              <w:rPr>
                <w:b/>
              </w:rPr>
              <w:t xml:space="preserve">: </w:t>
            </w:r>
            <w:r w:rsidR="007454C9">
              <w:rPr>
                <w:b/>
              </w:rPr>
              <w:t>test</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062E9FB" w14:textId="388E0444" w:rsidR="00204F35" w:rsidRPr="00FB7326" w:rsidRDefault="00204F35" w:rsidP="00DC631E">
            <w:pPr>
              <w:rPr>
                <w:b/>
              </w:rPr>
            </w:pPr>
            <w:r>
              <w:rPr>
                <w:b/>
              </w:rPr>
              <w:t>Screen Type: drag_and_drop2</w:t>
            </w:r>
          </w:p>
        </w:tc>
      </w:tr>
      <w:tr w:rsidR="00DC631E" w14:paraId="34AB54C9" w14:textId="77777777" w:rsidTr="00D84F38">
        <w:tc>
          <w:tcPr>
            <w:tcW w:w="9624" w:type="dxa"/>
            <w:gridSpan w:val="3"/>
            <w:tcBorders>
              <w:top w:val="single" w:sz="12" w:space="0" w:color="auto"/>
            </w:tcBorders>
            <w:shd w:val="clear" w:color="auto" w:fill="A6A6A6" w:themeFill="background1" w:themeFillShade="A6"/>
          </w:tcPr>
          <w:p w14:paraId="302338BF" w14:textId="77777777" w:rsidR="00DC631E" w:rsidRPr="002D02F3" w:rsidRDefault="00DC631E" w:rsidP="00DC631E">
            <w:pPr>
              <w:rPr>
                <w:b/>
              </w:rPr>
            </w:pPr>
            <w:r>
              <w:rPr>
                <w:b/>
              </w:rPr>
              <w:t>Screen Text</w:t>
            </w:r>
          </w:p>
        </w:tc>
        <w:tc>
          <w:tcPr>
            <w:tcW w:w="4395" w:type="dxa"/>
            <w:tcBorders>
              <w:top w:val="single" w:sz="12" w:space="0" w:color="auto"/>
            </w:tcBorders>
            <w:shd w:val="clear" w:color="auto" w:fill="BFBFBF" w:themeFill="background1" w:themeFillShade="BF"/>
          </w:tcPr>
          <w:p w14:paraId="5244CE4E" w14:textId="77777777" w:rsidR="00DC631E" w:rsidRPr="00FB7326" w:rsidRDefault="00DC631E" w:rsidP="00DC631E">
            <w:pPr>
              <w:rPr>
                <w:b/>
              </w:rPr>
            </w:pPr>
            <w:r w:rsidRPr="00FB7326">
              <w:rPr>
                <w:b/>
              </w:rPr>
              <w:t>Notes to Developer</w:t>
            </w:r>
          </w:p>
        </w:tc>
      </w:tr>
      <w:tr w:rsidR="00DC631E" w14:paraId="3EC048AA" w14:textId="77777777" w:rsidTr="00D84F38">
        <w:trPr>
          <w:trHeight w:val="4427"/>
        </w:trPr>
        <w:tc>
          <w:tcPr>
            <w:tcW w:w="9624" w:type="dxa"/>
            <w:gridSpan w:val="3"/>
          </w:tcPr>
          <w:p w14:paraId="2BE083AE" w14:textId="77777777" w:rsidR="00DC631E" w:rsidRDefault="00DC631E" w:rsidP="00DC631E">
            <w:pPr>
              <w:autoSpaceDE w:val="0"/>
              <w:autoSpaceDN w:val="0"/>
              <w:adjustRightInd w:val="0"/>
              <w:rPr>
                <w:rFonts w:ascii="Calibri" w:eastAsiaTheme="minorHAnsi" w:hAnsi="Calibri" w:cs="Calibri"/>
                <w:color w:val="000000"/>
              </w:rPr>
            </w:pPr>
            <w:r>
              <w:rPr>
                <w:rFonts w:ascii="Calibri" w:eastAsiaTheme="minorHAnsi" w:hAnsi="Calibri" w:cs="Calibri"/>
                <w:color w:val="000000"/>
              </w:rPr>
              <w:t>(Introductory content here…)</w:t>
            </w:r>
          </w:p>
          <w:p w14:paraId="5F2869D3" w14:textId="6BB388F2" w:rsidR="00DC631E" w:rsidRPr="007264D5" w:rsidRDefault="00DC631E" w:rsidP="00DC631E">
            <w:pPr>
              <w:autoSpaceDE w:val="0"/>
              <w:autoSpaceDN w:val="0"/>
              <w:adjustRightInd w:val="0"/>
              <w:rPr>
                <w:rFonts w:eastAsiaTheme="minorHAnsi" w:cstheme="minorHAnsi"/>
                <w:color w:val="000000"/>
              </w:rPr>
            </w:pPr>
          </w:p>
          <w:p w14:paraId="77EB1253" w14:textId="1040BA74" w:rsidR="00DC631E" w:rsidRDefault="00DC631E" w:rsidP="00DC631E">
            <w:pPr>
              <w:autoSpaceDE w:val="0"/>
              <w:autoSpaceDN w:val="0"/>
              <w:adjustRightInd w:val="0"/>
              <w:rPr>
                <w:rFonts w:eastAsiaTheme="minorHAnsi" w:cstheme="minorHAnsi"/>
              </w:rPr>
            </w:pPr>
            <w:r w:rsidRPr="007264D5">
              <w:rPr>
                <w:rFonts w:eastAsiaTheme="minorHAnsi" w:cstheme="minorHAnsi"/>
                <w:b/>
                <w:bCs/>
              </w:rPr>
              <w:t>Answer Key:</w:t>
            </w:r>
            <w:r>
              <w:rPr>
                <w:rFonts w:eastAsiaTheme="minorHAnsi" w:cstheme="minorHAnsi"/>
                <w:b/>
                <w:bCs/>
              </w:rPr>
              <w:t xml:space="preserve"> </w:t>
            </w:r>
            <w:r>
              <w:rPr>
                <w:rFonts w:eastAsiaTheme="minorHAnsi" w:cstheme="minorHAnsi"/>
              </w:rPr>
              <w:t>A=#; B=#; C=#; D=#; E=#</w:t>
            </w:r>
          </w:p>
          <w:p w14:paraId="1E3DAAFE" w14:textId="3ED58440" w:rsidR="00DC631E" w:rsidRDefault="00DC631E" w:rsidP="00DC631E">
            <w:pPr>
              <w:autoSpaceDE w:val="0"/>
              <w:autoSpaceDN w:val="0"/>
              <w:adjustRightInd w:val="0"/>
              <w:rPr>
                <w:rFonts w:eastAsiaTheme="minorHAnsi" w:cstheme="minorHAnsi"/>
              </w:rPr>
            </w:pPr>
          </w:p>
          <w:p w14:paraId="3BF90AD0" w14:textId="77777777" w:rsidR="00DC631E" w:rsidRPr="00DC631E" w:rsidRDefault="00DC631E" w:rsidP="00DC631E">
            <w:pPr>
              <w:autoSpaceDE w:val="0"/>
              <w:autoSpaceDN w:val="0"/>
              <w:adjustRightInd w:val="0"/>
              <w:rPr>
                <w:rFonts w:eastAsiaTheme="minorHAnsi" w:cstheme="minorHAnsi"/>
                <w:b/>
                <w:bCs/>
              </w:rPr>
            </w:pPr>
            <w:r w:rsidRPr="00DC631E">
              <w:rPr>
                <w:rFonts w:eastAsiaTheme="minorHAnsi" w:cstheme="minorHAnsi"/>
                <w:b/>
                <w:bCs/>
              </w:rPr>
              <w:t>c, d, a, b, e</w:t>
            </w:r>
          </w:p>
          <w:p w14:paraId="25A5BB1E" w14:textId="77777777" w:rsidR="0067042F" w:rsidRPr="00DC631E" w:rsidRDefault="0067042F" w:rsidP="0067042F">
            <w:pPr>
              <w:autoSpaceDE w:val="0"/>
              <w:autoSpaceDN w:val="0"/>
              <w:adjustRightInd w:val="0"/>
              <w:rPr>
                <w:rFonts w:eastAsiaTheme="minorHAnsi" w:cstheme="minorHAnsi"/>
                <w:b/>
                <w:bCs/>
              </w:rPr>
            </w:pPr>
            <w:r w:rsidRPr="00DC631E">
              <w:rPr>
                <w:rFonts w:eastAsiaTheme="minorHAnsi" w:cstheme="minorHAnsi"/>
                <w:b/>
                <w:bCs/>
              </w:rPr>
              <w:t>c, d, a, b, e</w:t>
            </w:r>
          </w:p>
          <w:p w14:paraId="7EC72E8F" w14:textId="3A5210F8" w:rsidR="00DC631E" w:rsidRDefault="00DC631E" w:rsidP="00DC631E">
            <w:pPr>
              <w:autoSpaceDE w:val="0"/>
              <w:autoSpaceDN w:val="0"/>
              <w:adjustRightInd w:val="0"/>
              <w:rPr>
                <w:rFonts w:eastAsiaTheme="minorHAnsi" w:cstheme="minorHAnsi"/>
              </w:rPr>
            </w:pPr>
          </w:p>
          <w:p w14:paraId="0063547B" w14:textId="47E3FA23" w:rsidR="00DC631E" w:rsidRDefault="00DC631E" w:rsidP="00DC631E">
            <w:pPr>
              <w:autoSpaceDE w:val="0"/>
              <w:autoSpaceDN w:val="0"/>
              <w:adjustRightInd w:val="0"/>
              <w:ind w:left="720" w:hanging="720"/>
              <w:rPr>
                <w:rFonts w:eastAsiaTheme="minorHAnsi" w:cstheme="minorHAnsi"/>
              </w:rPr>
            </w:pPr>
            <w:r>
              <w:rPr>
                <w:rFonts w:eastAsiaTheme="minorHAnsi" w:cstheme="minorHAnsi"/>
                <w:b/>
                <w:bCs/>
              </w:rPr>
              <w:t xml:space="preserve">1: </w:t>
            </w:r>
            <w:r>
              <w:rPr>
                <w:rFonts w:eastAsiaTheme="minorHAnsi" w:cstheme="minorHAnsi"/>
              </w:rPr>
              <w:t>Content goes here.</w:t>
            </w:r>
          </w:p>
          <w:p w14:paraId="0FFFE9CF" w14:textId="67B95C8D" w:rsidR="00DC631E" w:rsidRDefault="00DC631E" w:rsidP="00DC631E">
            <w:pPr>
              <w:autoSpaceDE w:val="0"/>
              <w:autoSpaceDN w:val="0"/>
              <w:adjustRightInd w:val="0"/>
              <w:ind w:left="720" w:hanging="720"/>
              <w:rPr>
                <w:rFonts w:eastAsiaTheme="minorHAnsi" w:cstheme="minorHAnsi"/>
              </w:rPr>
            </w:pPr>
          </w:p>
          <w:p w14:paraId="4D206975" w14:textId="080B5F0B" w:rsidR="00DC631E" w:rsidRDefault="00DC631E" w:rsidP="00DC631E">
            <w:pPr>
              <w:autoSpaceDE w:val="0"/>
              <w:autoSpaceDN w:val="0"/>
              <w:adjustRightInd w:val="0"/>
              <w:ind w:left="720" w:hanging="720"/>
              <w:rPr>
                <w:rFonts w:eastAsiaTheme="minorHAnsi" w:cstheme="minorHAnsi"/>
              </w:rPr>
            </w:pPr>
            <w:r>
              <w:rPr>
                <w:rFonts w:eastAsiaTheme="minorHAnsi" w:cstheme="minorHAnsi"/>
                <w:b/>
                <w:bCs/>
              </w:rPr>
              <w:t xml:space="preserve">2: </w:t>
            </w:r>
            <w:r>
              <w:rPr>
                <w:rFonts w:eastAsiaTheme="minorHAnsi" w:cstheme="minorHAnsi"/>
              </w:rPr>
              <w:t>Content goes here.</w:t>
            </w:r>
          </w:p>
          <w:p w14:paraId="3749D56E" w14:textId="268DABCA" w:rsidR="00DC631E" w:rsidRDefault="00DC631E" w:rsidP="00DC631E">
            <w:pPr>
              <w:autoSpaceDE w:val="0"/>
              <w:autoSpaceDN w:val="0"/>
              <w:adjustRightInd w:val="0"/>
              <w:ind w:left="720" w:hanging="720"/>
              <w:rPr>
                <w:rFonts w:eastAsiaTheme="minorHAnsi" w:cstheme="minorHAnsi"/>
              </w:rPr>
            </w:pPr>
          </w:p>
          <w:p w14:paraId="24041B28" w14:textId="763C9990" w:rsidR="00DC631E" w:rsidRDefault="00DC631E" w:rsidP="00DC631E">
            <w:pPr>
              <w:autoSpaceDE w:val="0"/>
              <w:autoSpaceDN w:val="0"/>
              <w:adjustRightInd w:val="0"/>
              <w:ind w:left="720" w:hanging="720"/>
              <w:rPr>
                <w:rFonts w:eastAsiaTheme="minorHAnsi" w:cstheme="minorHAnsi"/>
              </w:rPr>
            </w:pPr>
            <w:r>
              <w:rPr>
                <w:rFonts w:eastAsiaTheme="minorHAnsi" w:cstheme="minorHAnsi"/>
                <w:b/>
                <w:bCs/>
              </w:rPr>
              <w:t xml:space="preserve">3: </w:t>
            </w:r>
            <w:r>
              <w:rPr>
                <w:rFonts w:eastAsiaTheme="minorHAnsi" w:cstheme="minorHAnsi"/>
              </w:rPr>
              <w:t>Content goes here.</w:t>
            </w:r>
          </w:p>
          <w:p w14:paraId="0DDC1A88" w14:textId="5E5CEC84" w:rsidR="00DC631E" w:rsidRDefault="00DC631E" w:rsidP="00DC631E">
            <w:pPr>
              <w:autoSpaceDE w:val="0"/>
              <w:autoSpaceDN w:val="0"/>
              <w:adjustRightInd w:val="0"/>
              <w:ind w:left="720" w:hanging="720"/>
              <w:rPr>
                <w:rFonts w:eastAsiaTheme="minorHAnsi" w:cstheme="minorHAnsi"/>
              </w:rPr>
            </w:pPr>
          </w:p>
          <w:p w14:paraId="2DEA5DDE" w14:textId="39A3F5CF" w:rsidR="00DC631E" w:rsidRDefault="00DC631E" w:rsidP="00DC631E">
            <w:pPr>
              <w:autoSpaceDE w:val="0"/>
              <w:autoSpaceDN w:val="0"/>
              <w:adjustRightInd w:val="0"/>
              <w:ind w:left="720" w:hanging="720"/>
              <w:rPr>
                <w:rFonts w:eastAsiaTheme="minorHAnsi" w:cstheme="minorHAnsi"/>
              </w:rPr>
            </w:pPr>
            <w:r>
              <w:rPr>
                <w:rFonts w:eastAsiaTheme="minorHAnsi" w:cstheme="minorHAnsi"/>
                <w:b/>
                <w:bCs/>
              </w:rPr>
              <w:t xml:space="preserve">4: </w:t>
            </w:r>
            <w:r>
              <w:rPr>
                <w:rFonts w:eastAsiaTheme="minorHAnsi" w:cstheme="minorHAnsi"/>
              </w:rPr>
              <w:t>Content goes here.</w:t>
            </w:r>
          </w:p>
          <w:p w14:paraId="6219C6C9" w14:textId="11EBFCE4" w:rsidR="00DC631E" w:rsidRDefault="00DC631E" w:rsidP="00DC631E">
            <w:pPr>
              <w:autoSpaceDE w:val="0"/>
              <w:autoSpaceDN w:val="0"/>
              <w:adjustRightInd w:val="0"/>
              <w:ind w:left="720" w:hanging="720"/>
              <w:rPr>
                <w:rFonts w:eastAsiaTheme="minorHAnsi" w:cstheme="minorHAnsi"/>
              </w:rPr>
            </w:pPr>
          </w:p>
          <w:p w14:paraId="417A4E06" w14:textId="77777777" w:rsidR="00DC631E" w:rsidRDefault="00DC631E" w:rsidP="00DC631E">
            <w:pPr>
              <w:autoSpaceDE w:val="0"/>
              <w:autoSpaceDN w:val="0"/>
              <w:adjustRightInd w:val="0"/>
              <w:rPr>
                <w:rFonts w:eastAsiaTheme="minorHAnsi" w:cstheme="minorHAnsi"/>
                <w:b/>
                <w:bCs/>
              </w:rPr>
            </w:pPr>
            <w:r>
              <w:rPr>
                <w:rFonts w:eastAsiaTheme="minorHAnsi" w:cstheme="minorHAnsi"/>
                <w:b/>
                <w:bCs/>
              </w:rPr>
              <w:t xml:space="preserve">5: </w:t>
            </w:r>
            <w:r>
              <w:rPr>
                <w:rFonts w:eastAsiaTheme="minorHAnsi" w:cstheme="minorHAnsi"/>
              </w:rPr>
              <w:t>Content goes here.</w:t>
            </w:r>
            <w:r>
              <w:rPr>
                <w:rFonts w:eastAsiaTheme="minorHAnsi" w:cstheme="minorHAnsi"/>
                <w:b/>
                <w:bCs/>
              </w:rPr>
              <w:t xml:space="preserve"> </w:t>
            </w:r>
          </w:p>
          <w:p w14:paraId="625D0D24" w14:textId="77777777" w:rsidR="00DC631E" w:rsidRDefault="00DC631E" w:rsidP="00DC631E">
            <w:pPr>
              <w:autoSpaceDE w:val="0"/>
              <w:autoSpaceDN w:val="0"/>
              <w:adjustRightInd w:val="0"/>
              <w:rPr>
                <w:rFonts w:eastAsiaTheme="minorHAnsi" w:cstheme="minorHAnsi"/>
                <w:b/>
                <w:bCs/>
              </w:rPr>
            </w:pPr>
          </w:p>
          <w:p w14:paraId="4AAEF5E0" w14:textId="77777777" w:rsidR="00DC631E" w:rsidRDefault="00DC631E" w:rsidP="00DC631E">
            <w:pPr>
              <w:autoSpaceDE w:val="0"/>
              <w:autoSpaceDN w:val="0"/>
              <w:adjustRightInd w:val="0"/>
              <w:rPr>
                <w:rFonts w:eastAsiaTheme="minorHAnsi" w:cstheme="minorHAnsi"/>
                <w:b/>
                <w:bCs/>
              </w:rPr>
            </w:pPr>
          </w:p>
          <w:p w14:paraId="1D50C475" w14:textId="26CE12AB" w:rsidR="00DC631E" w:rsidRDefault="00DC631E" w:rsidP="00DC631E">
            <w:pPr>
              <w:autoSpaceDE w:val="0"/>
              <w:autoSpaceDN w:val="0"/>
              <w:adjustRightInd w:val="0"/>
              <w:rPr>
                <w:rFonts w:eastAsiaTheme="minorHAnsi" w:cstheme="minorHAnsi"/>
                <w:i/>
                <w:iCs/>
              </w:rPr>
            </w:pPr>
            <w:r>
              <w:rPr>
                <w:rFonts w:eastAsiaTheme="minorHAnsi" w:cstheme="minorHAnsi"/>
                <w:b/>
                <w:bCs/>
              </w:rPr>
              <w:t xml:space="preserve">A: </w:t>
            </w:r>
            <w:r w:rsidRPr="007264D5">
              <w:rPr>
                <w:rFonts w:eastAsiaTheme="minorHAnsi" w:cstheme="minorHAnsi"/>
              </w:rPr>
              <w:t>Text goes here.</w:t>
            </w:r>
          </w:p>
          <w:p w14:paraId="3E8D8842" w14:textId="77777777" w:rsidR="00DC631E" w:rsidRDefault="00DC631E" w:rsidP="00DC631E">
            <w:pPr>
              <w:autoSpaceDE w:val="0"/>
              <w:autoSpaceDN w:val="0"/>
              <w:adjustRightInd w:val="0"/>
              <w:rPr>
                <w:rFonts w:eastAsiaTheme="minorHAnsi" w:cstheme="minorHAnsi"/>
                <w:i/>
                <w:iCs/>
              </w:rPr>
            </w:pPr>
          </w:p>
          <w:p w14:paraId="56B117F4" w14:textId="77777777" w:rsidR="00DC631E" w:rsidRDefault="00DC631E" w:rsidP="00DC631E">
            <w:pPr>
              <w:autoSpaceDE w:val="0"/>
              <w:autoSpaceDN w:val="0"/>
              <w:adjustRightInd w:val="0"/>
              <w:rPr>
                <w:rFonts w:eastAsiaTheme="minorHAnsi" w:cstheme="minorHAnsi"/>
              </w:rPr>
            </w:pPr>
            <w:r>
              <w:rPr>
                <w:rFonts w:eastAsiaTheme="minorHAnsi" w:cstheme="minorHAnsi"/>
                <w:b/>
                <w:bCs/>
              </w:rPr>
              <w:t xml:space="preserve">B: </w:t>
            </w:r>
            <w:r>
              <w:rPr>
                <w:rFonts w:eastAsiaTheme="minorHAnsi" w:cstheme="minorHAnsi"/>
              </w:rPr>
              <w:t>Text goes here.</w:t>
            </w:r>
          </w:p>
          <w:p w14:paraId="62F0CC85" w14:textId="77777777" w:rsidR="00DC631E" w:rsidRDefault="00DC631E" w:rsidP="00DC631E">
            <w:pPr>
              <w:autoSpaceDE w:val="0"/>
              <w:autoSpaceDN w:val="0"/>
              <w:adjustRightInd w:val="0"/>
              <w:rPr>
                <w:rFonts w:eastAsiaTheme="minorHAnsi" w:cstheme="minorHAnsi"/>
              </w:rPr>
            </w:pPr>
          </w:p>
          <w:p w14:paraId="4AE30533" w14:textId="77777777" w:rsidR="00DC631E" w:rsidRDefault="00DC631E" w:rsidP="00DC631E">
            <w:pPr>
              <w:autoSpaceDE w:val="0"/>
              <w:autoSpaceDN w:val="0"/>
              <w:adjustRightInd w:val="0"/>
              <w:rPr>
                <w:rFonts w:eastAsiaTheme="minorHAnsi" w:cstheme="minorHAnsi"/>
              </w:rPr>
            </w:pPr>
            <w:r>
              <w:rPr>
                <w:rFonts w:eastAsiaTheme="minorHAnsi" w:cstheme="minorHAnsi"/>
                <w:b/>
                <w:bCs/>
              </w:rPr>
              <w:t xml:space="preserve">C: </w:t>
            </w:r>
            <w:r>
              <w:rPr>
                <w:rFonts w:eastAsiaTheme="minorHAnsi" w:cstheme="minorHAnsi"/>
              </w:rPr>
              <w:t>Text goes here.</w:t>
            </w:r>
          </w:p>
          <w:p w14:paraId="024B4B2D" w14:textId="77777777" w:rsidR="00DC631E" w:rsidRDefault="00DC631E" w:rsidP="00DC631E">
            <w:pPr>
              <w:autoSpaceDE w:val="0"/>
              <w:autoSpaceDN w:val="0"/>
              <w:adjustRightInd w:val="0"/>
              <w:rPr>
                <w:rFonts w:eastAsiaTheme="minorHAnsi" w:cstheme="minorHAnsi"/>
                <w:i/>
                <w:iCs/>
              </w:rPr>
            </w:pPr>
          </w:p>
          <w:p w14:paraId="1D8FA211" w14:textId="77777777" w:rsidR="00DC631E" w:rsidRDefault="00DC631E" w:rsidP="00DC631E">
            <w:pPr>
              <w:autoSpaceDE w:val="0"/>
              <w:autoSpaceDN w:val="0"/>
              <w:adjustRightInd w:val="0"/>
              <w:rPr>
                <w:rFonts w:eastAsiaTheme="minorHAnsi" w:cstheme="minorHAnsi"/>
              </w:rPr>
            </w:pPr>
            <w:r>
              <w:rPr>
                <w:rFonts w:eastAsiaTheme="minorHAnsi" w:cstheme="minorHAnsi"/>
                <w:b/>
                <w:bCs/>
              </w:rPr>
              <w:t xml:space="preserve">D: </w:t>
            </w:r>
            <w:r>
              <w:rPr>
                <w:rFonts w:eastAsiaTheme="minorHAnsi" w:cstheme="minorHAnsi"/>
              </w:rPr>
              <w:t>Text goes here.</w:t>
            </w:r>
          </w:p>
          <w:p w14:paraId="2A4919CE" w14:textId="77777777" w:rsidR="00DC631E" w:rsidRDefault="00DC631E" w:rsidP="00DC631E">
            <w:pPr>
              <w:autoSpaceDE w:val="0"/>
              <w:autoSpaceDN w:val="0"/>
              <w:adjustRightInd w:val="0"/>
              <w:rPr>
                <w:rFonts w:eastAsiaTheme="minorHAnsi" w:cstheme="minorHAnsi"/>
              </w:rPr>
            </w:pPr>
          </w:p>
          <w:p w14:paraId="516FC415" w14:textId="77777777" w:rsidR="00DC631E" w:rsidRDefault="00DC631E" w:rsidP="00DC631E">
            <w:pPr>
              <w:autoSpaceDE w:val="0"/>
              <w:autoSpaceDN w:val="0"/>
              <w:adjustRightInd w:val="0"/>
              <w:rPr>
                <w:rFonts w:eastAsiaTheme="minorHAnsi" w:cstheme="minorHAnsi"/>
              </w:rPr>
            </w:pPr>
            <w:r>
              <w:rPr>
                <w:rFonts w:eastAsiaTheme="minorHAnsi" w:cstheme="minorHAnsi"/>
                <w:b/>
                <w:bCs/>
              </w:rPr>
              <w:t xml:space="preserve">E: </w:t>
            </w:r>
            <w:r>
              <w:rPr>
                <w:rFonts w:eastAsiaTheme="minorHAnsi" w:cstheme="minorHAnsi"/>
              </w:rPr>
              <w:t>Text goes here.</w:t>
            </w:r>
          </w:p>
          <w:p w14:paraId="2B596728" w14:textId="61769576" w:rsidR="00DC631E" w:rsidRDefault="00DC631E" w:rsidP="00DC631E">
            <w:pPr>
              <w:autoSpaceDE w:val="0"/>
              <w:autoSpaceDN w:val="0"/>
              <w:adjustRightInd w:val="0"/>
              <w:ind w:left="720" w:hanging="720"/>
              <w:rPr>
                <w:rFonts w:eastAsiaTheme="minorHAnsi" w:cstheme="minorHAnsi"/>
              </w:rPr>
            </w:pPr>
          </w:p>
          <w:p w14:paraId="20406530" w14:textId="77777777" w:rsidR="00DC631E" w:rsidRDefault="00DC631E" w:rsidP="00DC631E">
            <w:pPr>
              <w:autoSpaceDE w:val="0"/>
              <w:autoSpaceDN w:val="0"/>
              <w:adjustRightInd w:val="0"/>
              <w:ind w:left="720" w:hanging="720"/>
              <w:rPr>
                <w:rFonts w:eastAsiaTheme="minorHAnsi" w:cstheme="minorHAnsi"/>
              </w:rPr>
            </w:pPr>
          </w:p>
          <w:p w14:paraId="102AE321" w14:textId="1FD7435F" w:rsidR="00DC631E" w:rsidRPr="00F62E71" w:rsidRDefault="00DC631E" w:rsidP="00DC631E">
            <w:pPr>
              <w:autoSpaceDE w:val="0"/>
              <w:autoSpaceDN w:val="0"/>
              <w:adjustRightInd w:val="0"/>
              <w:ind w:left="720" w:hanging="720"/>
              <w:rPr>
                <w:rFonts w:cstheme="minorHAnsi"/>
              </w:rPr>
            </w:pPr>
          </w:p>
        </w:tc>
        <w:tc>
          <w:tcPr>
            <w:tcW w:w="4395" w:type="dxa"/>
            <w:vMerge w:val="restart"/>
          </w:tcPr>
          <w:p w14:paraId="4A0BF316" w14:textId="0EE91C28" w:rsidR="00DC631E" w:rsidRDefault="00DC631E" w:rsidP="00DC631E">
            <w:r>
              <w:t xml:space="preserve">Drag and drop interaction where a text </w:t>
            </w:r>
            <w:proofErr w:type="gramStart"/>
            <w:r>
              <w:t>concept,</w:t>
            </w:r>
            <w:proofErr w:type="gramEnd"/>
            <w:r>
              <w:t xml:space="preserve"> or term is dragged onto the appropriate corresponding definition.</w:t>
            </w:r>
          </w:p>
          <w:p w14:paraId="47798269" w14:textId="520A4148" w:rsidR="00DC631E" w:rsidRDefault="00DC631E" w:rsidP="00DC631E"/>
          <w:p w14:paraId="2F695868" w14:textId="77777777" w:rsidR="00DC631E" w:rsidRDefault="00DC631E" w:rsidP="00DC631E"/>
          <w:p w14:paraId="7F71CB48" w14:textId="77777777" w:rsidR="00DC631E" w:rsidRDefault="00DC631E" w:rsidP="00DC631E"/>
          <w:p w14:paraId="1B8CD3CF" w14:textId="77777777" w:rsidR="00DC631E" w:rsidRPr="002D02F3" w:rsidRDefault="00DC631E" w:rsidP="00DC631E">
            <w:r>
              <w:t>Audio clips: #</w:t>
            </w:r>
          </w:p>
          <w:p w14:paraId="04A661A1" w14:textId="77777777" w:rsidR="00DC631E" w:rsidRDefault="00DC631E" w:rsidP="00DC631E"/>
          <w:p w14:paraId="7DFBFE27" w14:textId="77777777" w:rsidR="00DC631E" w:rsidRDefault="00DC631E" w:rsidP="00DC631E"/>
          <w:p w14:paraId="38A401DA" w14:textId="77777777" w:rsidR="00DC631E" w:rsidRDefault="00DC631E" w:rsidP="00DC631E"/>
          <w:p w14:paraId="06E7D48D" w14:textId="77777777" w:rsidR="00DC631E" w:rsidRDefault="00DC631E" w:rsidP="00DC631E">
            <w:r>
              <w:t xml:space="preserve">IDs: Letters represent your terms or keywords; numbers represent the images that represent them. Once you have these filled in, pair them up in the ‘Answer Key’ at the top of the page. Do use a=1, b=2, c=3…vary your answers.  </w:t>
            </w:r>
          </w:p>
          <w:p w14:paraId="06D1DC39" w14:textId="77777777" w:rsidR="00DC631E" w:rsidRDefault="00DC631E" w:rsidP="00DC631E"/>
          <w:p w14:paraId="3BFA369F" w14:textId="77777777" w:rsidR="00DC631E" w:rsidRDefault="00DC631E" w:rsidP="00DC631E">
            <w:r>
              <w:t>Depending on content, directive may need to change from the generic one here in the SB.  Double-check that it is relevant.</w:t>
            </w:r>
          </w:p>
          <w:p w14:paraId="475225DD" w14:textId="77777777" w:rsidR="00DC631E" w:rsidRDefault="00DC631E" w:rsidP="00DC631E"/>
          <w:p w14:paraId="35836754" w14:textId="77777777" w:rsidR="00DC631E" w:rsidRDefault="00DC631E" w:rsidP="00DC631E"/>
          <w:p w14:paraId="0D1FC567" w14:textId="77777777" w:rsidR="00DC631E" w:rsidRDefault="00DC631E" w:rsidP="00DC631E"/>
          <w:p w14:paraId="16E4C9A0" w14:textId="77777777" w:rsidR="00DC631E" w:rsidRDefault="00DC631E" w:rsidP="00DC631E"/>
          <w:p w14:paraId="6217C45B" w14:textId="77777777" w:rsidR="00DC631E" w:rsidRDefault="00DC631E" w:rsidP="00DC631E"/>
          <w:p w14:paraId="44D4D0F8" w14:textId="77777777" w:rsidR="00DC631E" w:rsidRDefault="00DC631E" w:rsidP="00DC631E"/>
          <w:p w14:paraId="336181E0" w14:textId="77777777" w:rsidR="00DC631E" w:rsidRPr="002D02F3" w:rsidRDefault="00DC631E" w:rsidP="00DC631E"/>
        </w:tc>
      </w:tr>
      <w:tr w:rsidR="00DC631E" w14:paraId="75787DF7" w14:textId="77777777" w:rsidTr="00D84F38">
        <w:trPr>
          <w:trHeight w:val="267"/>
        </w:trPr>
        <w:tc>
          <w:tcPr>
            <w:tcW w:w="9624" w:type="dxa"/>
            <w:gridSpan w:val="3"/>
            <w:shd w:val="clear" w:color="auto" w:fill="A6A6A6" w:themeFill="background1" w:themeFillShade="A6"/>
          </w:tcPr>
          <w:p w14:paraId="71B076E0" w14:textId="77777777" w:rsidR="00DC631E" w:rsidRPr="002D02F3" w:rsidRDefault="00DC631E" w:rsidP="00DC631E">
            <w:pPr>
              <w:rPr>
                <w:b/>
              </w:rPr>
            </w:pPr>
            <w:r>
              <w:rPr>
                <w:b/>
              </w:rPr>
              <w:t>User Directive</w:t>
            </w:r>
          </w:p>
        </w:tc>
        <w:tc>
          <w:tcPr>
            <w:tcW w:w="4395" w:type="dxa"/>
            <w:vMerge/>
          </w:tcPr>
          <w:p w14:paraId="19CD5667" w14:textId="77777777" w:rsidR="00DC631E" w:rsidRDefault="00DC631E" w:rsidP="00DC631E"/>
        </w:tc>
      </w:tr>
      <w:tr w:rsidR="00DC631E" w14:paraId="660ACB9B" w14:textId="77777777" w:rsidTr="00D84F38">
        <w:trPr>
          <w:trHeight w:val="166"/>
        </w:trPr>
        <w:tc>
          <w:tcPr>
            <w:tcW w:w="2253" w:type="dxa"/>
          </w:tcPr>
          <w:p w14:paraId="2A8550B0" w14:textId="77777777" w:rsidR="00DC631E" w:rsidRPr="00EC3621" w:rsidRDefault="00DC631E" w:rsidP="00DC631E">
            <w:pPr>
              <w:rPr>
                <w:b/>
              </w:rPr>
            </w:pPr>
            <w:r>
              <w:rPr>
                <w:b/>
              </w:rPr>
              <w:t>Basic Template:</w:t>
            </w:r>
          </w:p>
        </w:tc>
        <w:tc>
          <w:tcPr>
            <w:tcW w:w="7371" w:type="dxa"/>
            <w:gridSpan w:val="2"/>
          </w:tcPr>
          <w:p w14:paraId="57752F67" w14:textId="50F15E93" w:rsidR="00DC631E" w:rsidRPr="00EC3621" w:rsidRDefault="00DC631E" w:rsidP="00DC631E">
            <w:pPr>
              <w:rPr>
                <w:b/>
              </w:rPr>
            </w:pPr>
            <w:r>
              <w:rPr>
                <w:b/>
              </w:rPr>
              <w:t>Click on a term below and drag it onto the description that best matches its meaning.  When you have matched all descriptions, click the ‘Next’ arrow to continue.</w:t>
            </w:r>
          </w:p>
        </w:tc>
        <w:tc>
          <w:tcPr>
            <w:tcW w:w="4395" w:type="dxa"/>
            <w:vMerge/>
          </w:tcPr>
          <w:p w14:paraId="45A8567D" w14:textId="77777777" w:rsidR="00DC631E" w:rsidRDefault="00DC631E" w:rsidP="00DC631E"/>
        </w:tc>
      </w:tr>
      <w:tr w:rsidR="00DC631E" w14:paraId="2E13B650" w14:textId="77777777" w:rsidTr="00D84F38">
        <w:trPr>
          <w:trHeight w:val="166"/>
        </w:trPr>
        <w:tc>
          <w:tcPr>
            <w:tcW w:w="2253" w:type="dxa"/>
          </w:tcPr>
          <w:p w14:paraId="4731DD1D" w14:textId="77777777" w:rsidR="00DC631E" w:rsidRPr="00EC3621" w:rsidRDefault="00DC631E" w:rsidP="00DC631E">
            <w:pPr>
              <w:rPr>
                <w:b/>
              </w:rPr>
            </w:pPr>
            <w:r>
              <w:rPr>
                <w:b/>
              </w:rPr>
              <w:lastRenderedPageBreak/>
              <w:t>Advanced Template:</w:t>
            </w:r>
          </w:p>
        </w:tc>
        <w:tc>
          <w:tcPr>
            <w:tcW w:w="7371" w:type="dxa"/>
            <w:gridSpan w:val="2"/>
          </w:tcPr>
          <w:p w14:paraId="5EFC7946" w14:textId="3FC2A868" w:rsidR="00DC631E" w:rsidRPr="00EC3621" w:rsidRDefault="00DC631E" w:rsidP="00DC631E">
            <w:pPr>
              <w:rPr>
                <w:b/>
              </w:rPr>
            </w:pPr>
            <w:r>
              <w:rPr>
                <w:b/>
              </w:rPr>
              <w:t>Click on a term below and drag it onto the description that best matches its meaning.  When you have matched all descriptions, click the ‘Next’ button to continue.</w:t>
            </w:r>
          </w:p>
        </w:tc>
        <w:tc>
          <w:tcPr>
            <w:tcW w:w="4395" w:type="dxa"/>
            <w:vMerge/>
          </w:tcPr>
          <w:p w14:paraId="16C5672C" w14:textId="77777777" w:rsidR="00DC631E" w:rsidRDefault="00DC631E" w:rsidP="00DC631E"/>
        </w:tc>
      </w:tr>
      <w:tr w:rsidR="00DC631E" w14:paraId="07C55B81" w14:textId="77777777" w:rsidTr="00D84F38">
        <w:tc>
          <w:tcPr>
            <w:tcW w:w="9624" w:type="dxa"/>
            <w:gridSpan w:val="3"/>
            <w:shd w:val="clear" w:color="auto" w:fill="A6A6A6" w:themeFill="background1" w:themeFillShade="A6"/>
          </w:tcPr>
          <w:p w14:paraId="4545DECC" w14:textId="77777777" w:rsidR="00DC631E" w:rsidRPr="002D02F3" w:rsidRDefault="00DC631E" w:rsidP="00DC631E">
            <w:pPr>
              <w:rPr>
                <w:b/>
              </w:rPr>
            </w:pPr>
            <w:r>
              <w:rPr>
                <w:b/>
              </w:rPr>
              <w:t>Visual (concept only)</w:t>
            </w:r>
          </w:p>
        </w:tc>
        <w:tc>
          <w:tcPr>
            <w:tcW w:w="4395" w:type="dxa"/>
            <w:shd w:val="clear" w:color="auto" w:fill="A6A6A6" w:themeFill="background1" w:themeFillShade="A6"/>
          </w:tcPr>
          <w:p w14:paraId="248119BE" w14:textId="77777777" w:rsidR="00DC631E" w:rsidRPr="002D02F3" w:rsidRDefault="00DC631E" w:rsidP="00DC631E">
            <w:pPr>
              <w:rPr>
                <w:b/>
              </w:rPr>
            </w:pPr>
            <w:r>
              <w:rPr>
                <w:b/>
              </w:rPr>
              <w:t>Assets</w:t>
            </w:r>
          </w:p>
        </w:tc>
      </w:tr>
      <w:tr w:rsidR="00DC631E" w14:paraId="0FEEE358" w14:textId="77777777" w:rsidTr="00D84F38">
        <w:tc>
          <w:tcPr>
            <w:tcW w:w="9624" w:type="dxa"/>
            <w:gridSpan w:val="3"/>
          </w:tcPr>
          <w:p w14:paraId="3954104C" w14:textId="77777777" w:rsidR="00DC631E" w:rsidRDefault="00DC631E" w:rsidP="00DC631E"/>
        </w:tc>
        <w:tc>
          <w:tcPr>
            <w:tcW w:w="4395" w:type="dxa"/>
            <w:vMerge w:val="restart"/>
          </w:tcPr>
          <w:p w14:paraId="6902026F" w14:textId="77777777" w:rsidR="00DC631E" w:rsidRDefault="00DC631E" w:rsidP="00DC631E"/>
          <w:p w14:paraId="0D243977" w14:textId="77777777" w:rsidR="00DC631E" w:rsidRDefault="00DC631E" w:rsidP="00DC631E"/>
          <w:p w14:paraId="41BD353D" w14:textId="77777777" w:rsidR="00DC631E" w:rsidRDefault="00DC631E" w:rsidP="00DC631E"/>
          <w:p w14:paraId="12B0490B" w14:textId="77777777" w:rsidR="00DC631E" w:rsidRDefault="00DC631E" w:rsidP="00DC631E"/>
        </w:tc>
      </w:tr>
      <w:tr w:rsidR="00DC631E" w14:paraId="23C17925" w14:textId="77777777" w:rsidTr="00D84F38">
        <w:tc>
          <w:tcPr>
            <w:tcW w:w="9624" w:type="dxa"/>
            <w:gridSpan w:val="3"/>
            <w:shd w:val="clear" w:color="auto" w:fill="A6A6A6" w:themeFill="background1" w:themeFillShade="A6"/>
          </w:tcPr>
          <w:p w14:paraId="5A947139" w14:textId="7DACAC9A" w:rsidR="00DC631E" w:rsidRPr="007264D5" w:rsidRDefault="00DC631E" w:rsidP="00DC631E">
            <w:pPr>
              <w:rPr>
                <w:bCs/>
              </w:rPr>
            </w:pPr>
            <w:r w:rsidRPr="002D02F3">
              <w:rPr>
                <w:b/>
              </w:rPr>
              <w:t>Voiceover Script</w:t>
            </w:r>
            <w:r>
              <w:rPr>
                <w:bCs/>
              </w:rPr>
              <w:t>1</w:t>
            </w:r>
          </w:p>
        </w:tc>
        <w:tc>
          <w:tcPr>
            <w:tcW w:w="4395" w:type="dxa"/>
            <w:vMerge/>
            <w:shd w:val="clear" w:color="auto" w:fill="A6A6A6" w:themeFill="background1" w:themeFillShade="A6"/>
          </w:tcPr>
          <w:p w14:paraId="0BC871C6" w14:textId="77777777" w:rsidR="00DC631E" w:rsidRPr="002D02F3" w:rsidRDefault="00DC631E" w:rsidP="00DC631E">
            <w:pPr>
              <w:rPr>
                <w:b/>
              </w:rPr>
            </w:pPr>
          </w:p>
        </w:tc>
      </w:tr>
      <w:tr w:rsidR="00DC631E" w14:paraId="100ADC1B" w14:textId="77777777" w:rsidTr="00D84F38">
        <w:tc>
          <w:tcPr>
            <w:tcW w:w="9624" w:type="dxa"/>
            <w:gridSpan w:val="3"/>
          </w:tcPr>
          <w:p w14:paraId="50514D78" w14:textId="77777777" w:rsidR="00DC631E" w:rsidRPr="00F62E71" w:rsidRDefault="00DC631E" w:rsidP="00DC631E">
            <w:pPr>
              <w:autoSpaceDE w:val="0"/>
              <w:autoSpaceDN w:val="0"/>
              <w:adjustRightInd w:val="0"/>
            </w:pPr>
          </w:p>
        </w:tc>
        <w:tc>
          <w:tcPr>
            <w:tcW w:w="4395" w:type="dxa"/>
            <w:vMerge/>
          </w:tcPr>
          <w:p w14:paraId="5A15C3F1" w14:textId="77777777" w:rsidR="00DC631E" w:rsidRDefault="00DC631E" w:rsidP="00DC631E"/>
        </w:tc>
      </w:tr>
      <w:tr w:rsidR="00DC631E" w14:paraId="3F9AB8A9" w14:textId="77777777" w:rsidTr="00D84F38">
        <w:tc>
          <w:tcPr>
            <w:tcW w:w="9624" w:type="dxa"/>
            <w:gridSpan w:val="3"/>
            <w:shd w:val="clear" w:color="auto" w:fill="A6A6A6" w:themeFill="background1" w:themeFillShade="A6"/>
          </w:tcPr>
          <w:p w14:paraId="0BAAAC56"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2DA21F62" w14:textId="77777777" w:rsidR="00DC631E" w:rsidRPr="002D02F3" w:rsidRDefault="00DC631E" w:rsidP="00DC631E">
            <w:pPr>
              <w:rPr>
                <w:b/>
              </w:rPr>
            </w:pPr>
          </w:p>
        </w:tc>
      </w:tr>
      <w:tr w:rsidR="00DC631E" w14:paraId="6A5BCC46" w14:textId="77777777" w:rsidTr="00D84F38">
        <w:trPr>
          <w:trHeight w:val="58"/>
        </w:trPr>
        <w:tc>
          <w:tcPr>
            <w:tcW w:w="9624" w:type="dxa"/>
            <w:gridSpan w:val="3"/>
          </w:tcPr>
          <w:p w14:paraId="20549E91" w14:textId="77777777" w:rsidR="00DC631E" w:rsidRDefault="00DC631E" w:rsidP="00DC631E">
            <w:pPr>
              <w:rPr>
                <w:b/>
              </w:rPr>
            </w:pPr>
          </w:p>
          <w:p w14:paraId="2DAAFEDE" w14:textId="1CD479FB" w:rsidR="00DC631E" w:rsidRPr="007264D5" w:rsidRDefault="00DC631E" w:rsidP="00DC631E"/>
        </w:tc>
        <w:tc>
          <w:tcPr>
            <w:tcW w:w="4395" w:type="dxa"/>
            <w:vMerge/>
          </w:tcPr>
          <w:p w14:paraId="14004B77" w14:textId="77777777" w:rsidR="00DC631E" w:rsidRDefault="00DC631E" w:rsidP="00DC631E"/>
        </w:tc>
      </w:tr>
      <w:tr w:rsidR="00DC631E" w14:paraId="79726A39" w14:textId="77777777" w:rsidTr="00197322">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E2634B9" w14:textId="325A078A" w:rsidR="00DC631E" w:rsidRPr="005C1008" w:rsidRDefault="00DC631E" w:rsidP="00DC631E">
            <w:pPr>
              <w:pageBreakBefore/>
              <w:rPr>
                <w:b/>
              </w:rPr>
            </w:pPr>
            <w:r>
              <w:rPr>
                <w:b/>
              </w:rPr>
              <w:lastRenderedPageBreak/>
              <w:t>Screen: m1_t2_p1</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AC19B3C" w14:textId="4E0D8FCA" w:rsidR="00DC631E" w:rsidRPr="002D02F3" w:rsidRDefault="00DC631E" w:rsidP="00DC631E">
            <w:pPr>
              <w:rPr>
                <w:b/>
              </w:rPr>
            </w:pPr>
            <w:r w:rsidRPr="002D02F3">
              <w:rPr>
                <w:b/>
              </w:rPr>
              <w:t>Title</w:t>
            </w:r>
            <w:r>
              <w:rPr>
                <w:b/>
              </w:rPr>
              <w:t>: Summary</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06D3AB9" w14:textId="2202BF69" w:rsidR="00DC631E" w:rsidRPr="00FB7326" w:rsidRDefault="00DC631E" w:rsidP="00DC631E">
            <w:pPr>
              <w:rPr>
                <w:b/>
              </w:rPr>
            </w:pPr>
            <w:r>
              <w:rPr>
                <w:b/>
              </w:rPr>
              <w:t>Screen Type: summary</w:t>
            </w:r>
          </w:p>
        </w:tc>
      </w:tr>
      <w:tr w:rsidR="00DC631E" w14:paraId="43FB719E" w14:textId="77777777" w:rsidTr="00197322">
        <w:tc>
          <w:tcPr>
            <w:tcW w:w="9624" w:type="dxa"/>
            <w:gridSpan w:val="3"/>
            <w:tcBorders>
              <w:top w:val="single" w:sz="12" w:space="0" w:color="auto"/>
            </w:tcBorders>
            <w:shd w:val="clear" w:color="auto" w:fill="A6A6A6" w:themeFill="background1" w:themeFillShade="A6"/>
          </w:tcPr>
          <w:p w14:paraId="3562148E" w14:textId="77777777" w:rsidR="00DC631E" w:rsidRPr="002D02F3" w:rsidRDefault="00DC631E" w:rsidP="00DC631E">
            <w:pPr>
              <w:rPr>
                <w:b/>
              </w:rPr>
            </w:pPr>
            <w:r>
              <w:rPr>
                <w:b/>
              </w:rPr>
              <w:t>Screen Text</w:t>
            </w:r>
          </w:p>
        </w:tc>
        <w:tc>
          <w:tcPr>
            <w:tcW w:w="4395" w:type="dxa"/>
            <w:tcBorders>
              <w:top w:val="single" w:sz="12" w:space="0" w:color="auto"/>
            </w:tcBorders>
            <w:shd w:val="clear" w:color="auto" w:fill="BFBFBF" w:themeFill="background1" w:themeFillShade="BF"/>
          </w:tcPr>
          <w:p w14:paraId="0EBB56BE" w14:textId="77777777" w:rsidR="00DC631E" w:rsidRPr="00FB7326" w:rsidRDefault="00DC631E" w:rsidP="00DC631E">
            <w:pPr>
              <w:rPr>
                <w:b/>
              </w:rPr>
            </w:pPr>
            <w:r w:rsidRPr="00FB7326">
              <w:rPr>
                <w:b/>
              </w:rPr>
              <w:t>Notes to Developer</w:t>
            </w:r>
          </w:p>
        </w:tc>
      </w:tr>
      <w:tr w:rsidR="00DC631E" w14:paraId="656EAF32" w14:textId="77777777" w:rsidTr="00531225">
        <w:trPr>
          <w:trHeight w:val="4337"/>
        </w:trPr>
        <w:tc>
          <w:tcPr>
            <w:tcW w:w="9624" w:type="dxa"/>
            <w:gridSpan w:val="3"/>
          </w:tcPr>
          <w:p w14:paraId="357CF6FD" w14:textId="3CE6BE6D" w:rsidR="00DC631E" w:rsidRDefault="00DC631E" w:rsidP="00DC631E">
            <w:r>
              <w:t>Throughout this module, you have:</w:t>
            </w:r>
          </w:p>
          <w:p w14:paraId="7B241D75" w14:textId="338B04BF" w:rsidR="00DC631E" w:rsidRDefault="00DC631E" w:rsidP="00DC631E"/>
          <w:p w14:paraId="3C67C69D" w14:textId="77777777" w:rsidR="00DC631E" w:rsidRPr="00045A27" w:rsidRDefault="00DC631E" w:rsidP="00DC631E">
            <w:pPr>
              <w:pStyle w:val="ListParagraph"/>
              <w:numPr>
                <w:ilvl w:val="0"/>
                <w:numId w:val="12"/>
              </w:numPr>
              <w:spacing w:after="200"/>
            </w:pPr>
            <w:r>
              <w:t>Item 1…</w:t>
            </w:r>
          </w:p>
          <w:p w14:paraId="743B50BF" w14:textId="77777777" w:rsidR="00DC631E" w:rsidRPr="00045A27" w:rsidRDefault="00DC631E" w:rsidP="00DC631E">
            <w:pPr>
              <w:pStyle w:val="ListParagraph"/>
              <w:numPr>
                <w:ilvl w:val="0"/>
                <w:numId w:val="12"/>
              </w:numPr>
              <w:spacing w:after="200"/>
            </w:pPr>
            <w:r>
              <w:t>Item 2…</w:t>
            </w:r>
          </w:p>
          <w:p w14:paraId="4B7B4BC7" w14:textId="1D12EBC4" w:rsidR="00DC631E" w:rsidRDefault="00DC631E" w:rsidP="00DC631E">
            <w:pPr>
              <w:pStyle w:val="ListParagraph"/>
              <w:numPr>
                <w:ilvl w:val="0"/>
                <w:numId w:val="12"/>
              </w:numPr>
              <w:spacing w:after="200"/>
            </w:pPr>
            <w:r>
              <w:t>Item 3…</w:t>
            </w:r>
          </w:p>
          <w:p w14:paraId="1035B2C8" w14:textId="0B61224A" w:rsidR="00DC631E" w:rsidRDefault="00DC631E" w:rsidP="00DC631E">
            <w:r>
              <w:t>Next, you will: (this section is optional dependant on content)</w:t>
            </w:r>
          </w:p>
          <w:p w14:paraId="234F8BB8" w14:textId="3DAFD6B4" w:rsidR="00DC631E" w:rsidRDefault="00DC631E" w:rsidP="00DC631E"/>
          <w:p w14:paraId="161C135E" w14:textId="662BB578" w:rsidR="00DC631E" w:rsidRPr="00F62E71" w:rsidRDefault="00DC631E" w:rsidP="00DC631E">
            <w:pPr>
              <w:pStyle w:val="ListParagraph"/>
              <w:numPr>
                <w:ilvl w:val="0"/>
                <w:numId w:val="12"/>
              </w:numPr>
              <w:spacing w:after="200"/>
              <w:rPr>
                <w:rFonts w:cstheme="minorHAnsi"/>
              </w:rPr>
            </w:pPr>
            <w:r>
              <w:t>Item 4…</w:t>
            </w:r>
          </w:p>
        </w:tc>
        <w:tc>
          <w:tcPr>
            <w:tcW w:w="4395" w:type="dxa"/>
            <w:vMerge w:val="restart"/>
          </w:tcPr>
          <w:p w14:paraId="4E1FAD40" w14:textId="260F03E8" w:rsidR="00DC631E" w:rsidRDefault="00DC631E" w:rsidP="00DC631E">
            <w:r>
              <w:t>Standard Summary screen</w:t>
            </w:r>
          </w:p>
          <w:p w14:paraId="3046619E" w14:textId="77777777" w:rsidR="00DC631E" w:rsidRPr="002D02F3" w:rsidRDefault="00DC631E" w:rsidP="00DC631E"/>
          <w:p w14:paraId="171BBD6C" w14:textId="77777777" w:rsidR="00DC631E" w:rsidRDefault="00DC631E" w:rsidP="00DC631E"/>
          <w:p w14:paraId="1E3E959A" w14:textId="77777777" w:rsidR="00DC631E" w:rsidRDefault="00DC631E" w:rsidP="00DC631E"/>
          <w:p w14:paraId="61FE05B7" w14:textId="17A761D7" w:rsidR="00DC631E" w:rsidRDefault="00DC631E" w:rsidP="00DC631E">
            <w:r>
              <w:t>Audio Clips: #</w:t>
            </w:r>
          </w:p>
          <w:p w14:paraId="692E3656" w14:textId="77777777" w:rsidR="00DC631E" w:rsidRDefault="00DC631E" w:rsidP="00DC631E"/>
          <w:p w14:paraId="2CE780EC" w14:textId="77777777" w:rsidR="00DC631E" w:rsidRDefault="00DC631E" w:rsidP="00DC631E"/>
          <w:p w14:paraId="4849A4FE" w14:textId="77777777" w:rsidR="00DC631E" w:rsidRDefault="00DC631E" w:rsidP="00DC631E"/>
          <w:p w14:paraId="4C4B7426" w14:textId="77777777" w:rsidR="00DC631E" w:rsidRDefault="00DC631E" w:rsidP="00DC631E"/>
          <w:p w14:paraId="05B3A169" w14:textId="77777777" w:rsidR="00DC631E" w:rsidRDefault="00DC631E" w:rsidP="00DC631E"/>
          <w:p w14:paraId="336F1B67" w14:textId="499C209D" w:rsidR="00DC631E" w:rsidRDefault="00D817A3" w:rsidP="00DC631E">
            <w:pPr>
              <w:rPr>
                <w:bCs/>
              </w:rPr>
            </w:pPr>
            <w:r w:rsidRPr="00D817A3">
              <w:rPr>
                <w:b/>
                <w:bCs/>
                <w:color w:val="FF0000"/>
              </w:rPr>
              <w:t>Minerva Standard Directive</w:t>
            </w:r>
            <w:r w:rsidR="002828A0">
              <w:rPr>
                <w:b/>
                <w:bCs/>
                <w:color w:val="FF0000"/>
              </w:rPr>
              <w:t xml:space="preserve"> (Module Level)</w:t>
            </w:r>
            <w:r w:rsidRPr="00D817A3">
              <w:rPr>
                <w:b/>
                <w:bCs/>
                <w:color w:val="FF0000"/>
              </w:rPr>
              <w:t>:</w:t>
            </w:r>
            <w:r w:rsidRPr="00D817A3">
              <w:rPr>
                <w:color w:val="FF0000"/>
              </w:rPr>
              <w:t xml:space="preserve"> </w:t>
            </w:r>
            <w:r w:rsidRPr="0048798B">
              <w:rPr>
                <w:bCs/>
              </w:rPr>
              <w:t>You can review the course content anytime by accessing the course menu.  If you are ready to take the module quiz, click the ‘Complete’ button below to close this module and access the quiz.</w:t>
            </w:r>
          </w:p>
          <w:p w14:paraId="059C0E37" w14:textId="4EDA0C07" w:rsidR="002828A0" w:rsidRDefault="002828A0" w:rsidP="00DC631E">
            <w:pPr>
              <w:rPr>
                <w:bCs/>
              </w:rPr>
            </w:pPr>
          </w:p>
          <w:p w14:paraId="1E0C3D4A" w14:textId="503D9CC1" w:rsidR="002828A0" w:rsidRPr="002828A0" w:rsidRDefault="002828A0" w:rsidP="00DC631E">
            <w:r w:rsidRPr="00D817A3">
              <w:rPr>
                <w:b/>
                <w:bCs/>
                <w:color w:val="FF0000"/>
              </w:rPr>
              <w:t>Minerva Standard Directive</w:t>
            </w:r>
            <w:r>
              <w:rPr>
                <w:b/>
                <w:bCs/>
                <w:color w:val="FF0000"/>
              </w:rPr>
              <w:t xml:space="preserve"> (Final Module in Course)</w:t>
            </w:r>
            <w:r w:rsidRPr="00D817A3">
              <w:rPr>
                <w:b/>
                <w:bCs/>
                <w:color w:val="FF0000"/>
              </w:rPr>
              <w:t>:</w:t>
            </w:r>
            <w:r w:rsidRPr="009A0D01">
              <w:rPr>
                <w:b/>
                <w:bCs/>
              </w:rPr>
              <w:t xml:space="preserve"> </w:t>
            </w:r>
            <w:r w:rsidRPr="002828A0">
              <w:t xml:space="preserve">You can review the course content anytime by accessing the course menu.  If you are ready to take the module quiz, click the ‘Complete’ button below to close this module and access the quiz.  When the quiz for this module </w:t>
            </w:r>
            <w:proofErr w:type="gramStart"/>
            <w:r w:rsidRPr="002828A0">
              <w:t>has been completed</w:t>
            </w:r>
            <w:proofErr w:type="gramEnd"/>
            <w:r w:rsidRPr="002828A0">
              <w:t>, you will then be able to complete the Final Exam for this course.</w:t>
            </w:r>
          </w:p>
          <w:p w14:paraId="34617908" w14:textId="77777777" w:rsidR="00B40635" w:rsidRDefault="00B40635" w:rsidP="00DC631E">
            <w:pPr>
              <w:rPr>
                <w:bCs/>
              </w:rPr>
            </w:pPr>
          </w:p>
          <w:p w14:paraId="5743F72F" w14:textId="487B11AA" w:rsidR="00B40635" w:rsidRPr="002D02F3" w:rsidRDefault="00B40635" w:rsidP="00DC631E"/>
        </w:tc>
      </w:tr>
      <w:tr w:rsidR="00DC631E" w14:paraId="24F31489" w14:textId="77777777" w:rsidTr="00197322">
        <w:trPr>
          <w:trHeight w:val="267"/>
        </w:trPr>
        <w:tc>
          <w:tcPr>
            <w:tcW w:w="9624" w:type="dxa"/>
            <w:gridSpan w:val="3"/>
            <w:shd w:val="clear" w:color="auto" w:fill="A6A6A6" w:themeFill="background1" w:themeFillShade="A6"/>
          </w:tcPr>
          <w:p w14:paraId="62440B4C" w14:textId="77777777" w:rsidR="00DC631E" w:rsidRPr="002D02F3" w:rsidRDefault="00DC631E" w:rsidP="00DC631E">
            <w:pPr>
              <w:rPr>
                <w:b/>
              </w:rPr>
            </w:pPr>
            <w:r>
              <w:rPr>
                <w:b/>
              </w:rPr>
              <w:t>User Directive</w:t>
            </w:r>
          </w:p>
        </w:tc>
        <w:tc>
          <w:tcPr>
            <w:tcW w:w="4395" w:type="dxa"/>
            <w:vMerge/>
          </w:tcPr>
          <w:p w14:paraId="67723F4B" w14:textId="77777777" w:rsidR="00DC631E" w:rsidRDefault="00DC631E" w:rsidP="00DC631E"/>
        </w:tc>
      </w:tr>
      <w:tr w:rsidR="00DC631E" w14:paraId="16A9E59C" w14:textId="77777777" w:rsidTr="00197322">
        <w:trPr>
          <w:trHeight w:val="438"/>
        </w:trPr>
        <w:tc>
          <w:tcPr>
            <w:tcW w:w="9624" w:type="dxa"/>
            <w:gridSpan w:val="3"/>
          </w:tcPr>
          <w:p w14:paraId="1C67A204" w14:textId="0046C8C9" w:rsidR="00DC631E" w:rsidRPr="00EC3621" w:rsidRDefault="00DC631E" w:rsidP="00DC631E">
            <w:pPr>
              <w:rPr>
                <w:b/>
              </w:rPr>
            </w:pPr>
            <w:r w:rsidRPr="00F62E71">
              <w:rPr>
                <w:rFonts w:cstheme="minorHAnsi"/>
                <w:b/>
                <w:bCs/>
              </w:rPr>
              <w:t xml:space="preserve">Click the 'Complete' button to finish this module and return to the </w:t>
            </w:r>
            <w:r>
              <w:rPr>
                <w:rFonts w:cstheme="minorHAnsi"/>
                <w:b/>
                <w:bCs/>
              </w:rPr>
              <w:t>M</w:t>
            </w:r>
            <w:r w:rsidRPr="00F62E71">
              <w:rPr>
                <w:rFonts w:cstheme="minorHAnsi"/>
                <w:b/>
                <w:bCs/>
              </w:rPr>
              <w:t xml:space="preserve">ain </w:t>
            </w:r>
            <w:r>
              <w:rPr>
                <w:rFonts w:cstheme="minorHAnsi"/>
                <w:b/>
                <w:bCs/>
              </w:rPr>
              <w:t>C</w:t>
            </w:r>
            <w:r w:rsidRPr="00F62E71">
              <w:rPr>
                <w:rFonts w:cstheme="minorHAnsi"/>
                <w:b/>
                <w:bCs/>
              </w:rPr>
              <w:t>ourse page. When you are read</w:t>
            </w:r>
            <w:r w:rsidR="00272CA3">
              <w:rPr>
                <w:rFonts w:cstheme="minorHAnsi"/>
                <w:b/>
                <w:bCs/>
              </w:rPr>
              <w:t>y, you can begin the Final Exam</w:t>
            </w:r>
          </w:p>
        </w:tc>
        <w:tc>
          <w:tcPr>
            <w:tcW w:w="4395" w:type="dxa"/>
            <w:vMerge/>
          </w:tcPr>
          <w:p w14:paraId="4EBF298D" w14:textId="77777777" w:rsidR="00DC631E" w:rsidRDefault="00DC631E" w:rsidP="00DC631E"/>
        </w:tc>
      </w:tr>
      <w:tr w:rsidR="00DC631E" w14:paraId="5FCA4AEA" w14:textId="77777777" w:rsidTr="00197322">
        <w:tc>
          <w:tcPr>
            <w:tcW w:w="9624" w:type="dxa"/>
            <w:gridSpan w:val="3"/>
            <w:shd w:val="clear" w:color="auto" w:fill="A6A6A6" w:themeFill="background1" w:themeFillShade="A6"/>
          </w:tcPr>
          <w:p w14:paraId="0EDA4DEB" w14:textId="77777777" w:rsidR="00DC631E" w:rsidRPr="002D02F3" w:rsidRDefault="00DC631E" w:rsidP="00DC631E">
            <w:pPr>
              <w:rPr>
                <w:b/>
              </w:rPr>
            </w:pPr>
            <w:r>
              <w:rPr>
                <w:b/>
              </w:rPr>
              <w:t>Visual (concept only)</w:t>
            </w:r>
          </w:p>
        </w:tc>
        <w:tc>
          <w:tcPr>
            <w:tcW w:w="4395" w:type="dxa"/>
            <w:shd w:val="clear" w:color="auto" w:fill="A6A6A6" w:themeFill="background1" w:themeFillShade="A6"/>
          </w:tcPr>
          <w:p w14:paraId="67EBE558" w14:textId="77777777" w:rsidR="00DC631E" w:rsidRPr="002D02F3" w:rsidRDefault="00DC631E" w:rsidP="00DC631E">
            <w:pPr>
              <w:rPr>
                <w:b/>
              </w:rPr>
            </w:pPr>
            <w:r>
              <w:rPr>
                <w:b/>
              </w:rPr>
              <w:t>Assets</w:t>
            </w:r>
          </w:p>
        </w:tc>
      </w:tr>
      <w:tr w:rsidR="00DC631E" w14:paraId="73107E6D" w14:textId="77777777" w:rsidTr="00197322">
        <w:tc>
          <w:tcPr>
            <w:tcW w:w="9624" w:type="dxa"/>
            <w:gridSpan w:val="3"/>
          </w:tcPr>
          <w:p w14:paraId="6EA8ED10" w14:textId="77777777" w:rsidR="00DC631E" w:rsidRDefault="00DC631E" w:rsidP="00DC631E"/>
        </w:tc>
        <w:tc>
          <w:tcPr>
            <w:tcW w:w="4395" w:type="dxa"/>
            <w:vMerge w:val="restart"/>
          </w:tcPr>
          <w:p w14:paraId="24C6753D" w14:textId="3E8BDB55" w:rsidR="00DC631E" w:rsidRDefault="00DC631E" w:rsidP="00DC631E">
            <w:r>
              <w:t>summary.jpg</w:t>
            </w:r>
          </w:p>
          <w:p w14:paraId="6C8C7B07" w14:textId="2014A417" w:rsidR="00DC631E" w:rsidRDefault="00DC631E" w:rsidP="00DC631E">
            <w:r>
              <w:t>(Image will be standard ‘Keep Learning’ module summary image)</w:t>
            </w:r>
          </w:p>
          <w:p w14:paraId="3659FBBA" w14:textId="77777777" w:rsidR="00DC631E" w:rsidRDefault="00DC631E" w:rsidP="00DC631E"/>
          <w:p w14:paraId="351AD108" w14:textId="77777777" w:rsidR="00DC631E" w:rsidRDefault="00DC631E" w:rsidP="00DC631E"/>
          <w:p w14:paraId="60D1FE2A" w14:textId="77777777" w:rsidR="00DC631E" w:rsidRDefault="00DC631E" w:rsidP="00DC631E"/>
        </w:tc>
      </w:tr>
      <w:tr w:rsidR="00DC631E" w14:paraId="2DAEAF67" w14:textId="77777777" w:rsidTr="00197322">
        <w:tc>
          <w:tcPr>
            <w:tcW w:w="9624" w:type="dxa"/>
            <w:gridSpan w:val="3"/>
            <w:shd w:val="clear" w:color="auto" w:fill="A6A6A6" w:themeFill="background1" w:themeFillShade="A6"/>
          </w:tcPr>
          <w:p w14:paraId="5ACF0E63"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5467D04B" w14:textId="77777777" w:rsidR="00DC631E" w:rsidRPr="002D02F3" w:rsidRDefault="00DC631E" w:rsidP="00DC631E">
            <w:pPr>
              <w:rPr>
                <w:b/>
              </w:rPr>
            </w:pPr>
          </w:p>
        </w:tc>
      </w:tr>
      <w:tr w:rsidR="00DC631E" w14:paraId="760BCEFC" w14:textId="77777777" w:rsidTr="00197322">
        <w:tc>
          <w:tcPr>
            <w:tcW w:w="9624" w:type="dxa"/>
            <w:gridSpan w:val="3"/>
          </w:tcPr>
          <w:p w14:paraId="616AE5D2" w14:textId="77777777" w:rsidR="00DC631E" w:rsidRDefault="00DC631E" w:rsidP="00DC631E">
            <w:r>
              <w:t>Throughout this module, you have:</w:t>
            </w:r>
          </w:p>
          <w:p w14:paraId="5CFF9A21" w14:textId="77777777" w:rsidR="00DC631E" w:rsidRDefault="00DC631E" w:rsidP="00DC631E"/>
          <w:p w14:paraId="54C8D2F5" w14:textId="77777777" w:rsidR="00DC631E" w:rsidRPr="00045A27" w:rsidRDefault="00DC631E" w:rsidP="00DC631E">
            <w:pPr>
              <w:pStyle w:val="ListParagraph"/>
              <w:numPr>
                <w:ilvl w:val="0"/>
                <w:numId w:val="12"/>
              </w:numPr>
              <w:spacing w:after="200"/>
            </w:pPr>
            <w:r>
              <w:t>Item 1…</w:t>
            </w:r>
          </w:p>
          <w:p w14:paraId="3751DB38" w14:textId="77777777" w:rsidR="00DC631E" w:rsidRPr="00045A27" w:rsidRDefault="00DC631E" w:rsidP="00DC631E">
            <w:pPr>
              <w:pStyle w:val="ListParagraph"/>
              <w:numPr>
                <w:ilvl w:val="0"/>
                <w:numId w:val="12"/>
              </w:numPr>
              <w:spacing w:after="200"/>
            </w:pPr>
            <w:r>
              <w:lastRenderedPageBreak/>
              <w:t>Item 2…</w:t>
            </w:r>
          </w:p>
          <w:p w14:paraId="3FC5643E" w14:textId="77777777" w:rsidR="00DC631E" w:rsidRDefault="00DC631E" w:rsidP="00DC631E">
            <w:pPr>
              <w:pStyle w:val="ListParagraph"/>
              <w:numPr>
                <w:ilvl w:val="0"/>
                <w:numId w:val="12"/>
              </w:numPr>
              <w:spacing w:after="200"/>
            </w:pPr>
            <w:r>
              <w:t>Item 3…</w:t>
            </w:r>
          </w:p>
          <w:p w14:paraId="5A587589" w14:textId="50B1603A" w:rsidR="00DC631E" w:rsidRPr="00F62E71" w:rsidRDefault="00DC631E" w:rsidP="00DC631E">
            <w:pPr>
              <w:pStyle w:val="ListParagraph"/>
              <w:numPr>
                <w:ilvl w:val="0"/>
                <w:numId w:val="12"/>
              </w:numPr>
              <w:spacing w:after="200"/>
            </w:pPr>
            <w:r w:rsidRPr="00F62E71">
              <w:rPr>
                <w:rFonts w:cstheme="minorHAnsi"/>
                <w:b/>
                <w:bCs/>
              </w:rPr>
              <w:t>Click the 'Complete' button to finish this module and return to the main course page. When you are ready, you can begin the Final Exam.</w:t>
            </w:r>
          </w:p>
        </w:tc>
        <w:tc>
          <w:tcPr>
            <w:tcW w:w="4395" w:type="dxa"/>
            <w:vMerge/>
          </w:tcPr>
          <w:p w14:paraId="0EA1F39F" w14:textId="77777777" w:rsidR="00DC631E" w:rsidRDefault="00DC631E" w:rsidP="00DC631E"/>
        </w:tc>
      </w:tr>
      <w:tr w:rsidR="00DC631E" w14:paraId="56CA0CD1" w14:textId="77777777" w:rsidTr="00197322">
        <w:tc>
          <w:tcPr>
            <w:tcW w:w="9624" w:type="dxa"/>
            <w:gridSpan w:val="3"/>
            <w:shd w:val="clear" w:color="auto" w:fill="A6A6A6" w:themeFill="background1" w:themeFillShade="A6"/>
          </w:tcPr>
          <w:p w14:paraId="3E108A8A"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1B9FA6AD" w14:textId="77777777" w:rsidR="00DC631E" w:rsidRPr="002D02F3" w:rsidRDefault="00DC631E" w:rsidP="00DC631E">
            <w:pPr>
              <w:rPr>
                <w:b/>
              </w:rPr>
            </w:pPr>
          </w:p>
        </w:tc>
      </w:tr>
      <w:tr w:rsidR="00DC631E" w14:paraId="7FA9ACA3" w14:textId="77777777" w:rsidTr="00197322">
        <w:trPr>
          <w:trHeight w:val="58"/>
        </w:trPr>
        <w:tc>
          <w:tcPr>
            <w:tcW w:w="9624" w:type="dxa"/>
            <w:gridSpan w:val="3"/>
          </w:tcPr>
          <w:p w14:paraId="50334C8B" w14:textId="3EBBD32D" w:rsidR="00DC631E" w:rsidRPr="002D02F3" w:rsidRDefault="00DC631E" w:rsidP="00DC631E">
            <w:pPr>
              <w:rPr>
                <w:b/>
              </w:rPr>
            </w:pPr>
          </w:p>
        </w:tc>
        <w:tc>
          <w:tcPr>
            <w:tcW w:w="4395" w:type="dxa"/>
            <w:vMerge/>
          </w:tcPr>
          <w:p w14:paraId="5B0C3DBF" w14:textId="77777777" w:rsidR="00DC631E" w:rsidRDefault="00DC631E" w:rsidP="00DC631E"/>
        </w:tc>
      </w:tr>
      <w:tr w:rsidR="00DC631E" w14:paraId="2227F60B" w14:textId="77777777" w:rsidTr="00D84F38">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DBA0AC" w14:textId="77777777" w:rsidR="00DC631E" w:rsidRDefault="00DC631E" w:rsidP="00DC631E">
            <w:pPr>
              <w:pageBreakBefore/>
              <w:rPr>
                <w:b/>
              </w:rPr>
            </w:pP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7AFCA83" w14:textId="77777777" w:rsidR="00DC631E" w:rsidRPr="002D02F3" w:rsidRDefault="00DC631E" w:rsidP="00DC631E">
            <w:pPr>
              <w:rPr>
                <w:b/>
              </w:rPr>
            </w:pP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DF8F050" w14:textId="77777777" w:rsidR="00DC631E" w:rsidRDefault="00DC631E" w:rsidP="00DC631E">
            <w:pPr>
              <w:rPr>
                <w:b/>
              </w:rPr>
            </w:pPr>
          </w:p>
        </w:tc>
      </w:tr>
      <w:tr w:rsidR="00DC631E" w14:paraId="706363D6" w14:textId="77777777" w:rsidTr="00D84F38">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409A0A" w14:textId="77777777" w:rsidR="00DC631E" w:rsidRDefault="00DC631E" w:rsidP="00DC631E">
            <w:pPr>
              <w:pageBreakBefore/>
              <w:rPr>
                <w:b/>
              </w:rPr>
            </w:pP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C6257D6" w14:textId="77777777" w:rsidR="00DC631E" w:rsidRPr="002D02F3" w:rsidRDefault="00DC631E" w:rsidP="00DC631E">
            <w:pPr>
              <w:rPr>
                <w:b/>
              </w:rPr>
            </w:pP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3D07D4B" w14:textId="77777777" w:rsidR="00DC631E" w:rsidRDefault="00DC631E" w:rsidP="00DC631E">
            <w:pPr>
              <w:rPr>
                <w:b/>
              </w:rPr>
            </w:pPr>
          </w:p>
        </w:tc>
      </w:tr>
      <w:tr w:rsidR="00DC631E" w14:paraId="449735BB" w14:textId="77777777" w:rsidTr="00D84F38">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21941DED" w14:textId="77777777" w:rsidR="00DC631E" w:rsidRPr="005C1008" w:rsidRDefault="00DC631E" w:rsidP="00DC631E">
            <w:pPr>
              <w:pageBreakBefore/>
              <w:rPr>
                <w:b/>
              </w:rPr>
            </w:pPr>
            <w:r>
              <w:rPr>
                <w:b/>
              </w:rPr>
              <w:lastRenderedPageBreak/>
              <w:t>Screen: m1_t2_p1</w:t>
            </w: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A4CE12B" w14:textId="77777777" w:rsidR="00DC631E" w:rsidRPr="002D02F3" w:rsidRDefault="00DC631E" w:rsidP="00DC631E">
            <w:pPr>
              <w:rPr>
                <w:b/>
              </w:rPr>
            </w:pPr>
            <w:r w:rsidRPr="002D02F3">
              <w:rPr>
                <w:b/>
              </w:rPr>
              <w:t>Title</w:t>
            </w:r>
            <w:r>
              <w:rPr>
                <w:b/>
              </w:rPr>
              <w:t>: Summary</w:t>
            </w: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26700D2" w14:textId="77777777" w:rsidR="00DC631E" w:rsidRPr="00FB7326" w:rsidRDefault="00DC631E" w:rsidP="00DC631E">
            <w:pPr>
              <w:rPr>
                <w:b/>
              </w:rPr>
            </w:pPr>
            <w:r>
              <w:rPr>
                <w:b/>
              </w:rPr>
              <w:t>Screen Type: summary</w:t>
            </w:r>
          </w:p>
        </w:tc>
      </w:tr>
      <w:tr w:rsidR="00DC631E" w14:paraId="6FC73727" w14:textId="77777777" w:rsidTr="00D84F38">
        <w:tc>
          <w:tcPr>
            <w:tcW w:w="254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E742A68" w14:textId="77777777" w:rsidR="00DC631E" w:rsidRDefault="00DC631E" w:rsidP="00DC631E">
            <w:pPr>
              <w:pageBreakBefore/>
              <w:rPr>
                <w:b/>
              </w:rPr>
            </w:pPr>
          </w:p>
        </w:tc>
        <w:tc>
          <w:tcPr>
            <w:tcW w:w="707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98BB61F" w14:textId="77777777" w:rsidR="00DC631E" w:rsidRPr="002D02F3" w:rsidRDefault="00DC631E" w:rsidP="00DC631E">
            <w:pPr>
              <w:rPr>
                <w:b/>
              </w:rPr>
            </w:pPr>
          </w:p>
        </w:tc>
        <w:tc>
          <w:tcPr>
            <w:tcW w:w="43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FD66AAC" w14:textId="77777777" w:rsidR="00DC631E" w:rsidRDefault="00DC631E" w:rsidP="00DC631E">
            <w:pPr>
              <w:rPr>
                <w:b/>
              </w:rPr>
            </w:pPr>
          </w:p>
        </w:tc>
      </w:tr>
      <w:tr w:rsidR="00DC631E" w14:paraId="43F659C5" w14:textId="77777777" w:rsidTr="00D84F38">
        <w:tc>
          <w:tcPr>
            <w:tcW w:w="9624" w:type="dxa"/>
            <w:gridSpan w:val="3"/>
            <w:tcBorders>
              <w:top w:val="single" w:sz="12" w:space="0" w:color="auto"/>
            </w:tcBorders>
            <w:shd w:val="clear" w:color="auto" w:fill="A6A6A6" w:themeFill="background1" w:themeFillShade="A6"/>
          </w:tcPr>
          <w:p w14:paraId="77F51EAD" w14:textId="77777777" w:rsidR="00DC631E" w:rsidRPr="002D02F3" w:rsidRDefault="00DC631E" w:rsidP="00DC631E">
            <w:pPr>
              <w:rPr>
                <w:b/>
              </w:rPr>
            </w:pPr>
            <w:r>
              <w:rPr>
                <w:b/>
              </w:rPr>
              <w:t>Screen Text</w:t>
            </w:r>
          </w:p>
        </w:tc>
        <w:tc>
          <w:tcPr>
            <w:tcW w:w="4395" w:type="dxa"/>
            <w:tcBorders>
              <w:top w:val="single" w:sz="12" w:space="0" w:color="auto"/>
            </w:tcBorders>
            <w:shd w:val="clear" w:color="auto" w:fill="BFBFBF" w:themeFill="background1" w:themeFillShade="BF"/>
          </w:tcPr>
          <w:p w14:paraId="11A6B83B" w14:textId="77777777" w:rsidR="00DC631E" w:rsidRPr="00FB7326" w:rsidRDefault="00DC631E" w:rsidP="00DC631E">
            <w:pPr>
              <w:rPr>
                <w:b/>
              </w:rPr>
            </w:pPr>
            <w:r w:rsidRPr="00FB7326">
              <w:rPr>
                <w:b/>
              </w:rPr>
              <w:t>Notes to Developer</w:t>
            </w:r>
          </w:p>
        </w:tc>
      </w:tr>
      <w:tr w:rsidR="00DC631E" w14:paraId="083C6AB3" w14:textId="77777777" w:rsidTr="00D84F38">
        <w:trPr>
          <w:trHeight w:val="4337"/>
        </w:trPr>
        <w:tc>
          <w:tcPr>
            <w:tcW w:w="9624" w:type="dxa"/>
            <w:gridSpan w:val="3"/>
          </w:tcPr>
          <w:p w14:paraId="5CDEA618" w14:textId="77777777" w:rsidR="00DC631E" w:rsidRDefault="00DC631E" w:rsidP="00DC631E">
            <w:r>
              <w:t>Throughout this module, you have:</w:t>
            </w:r>
          </w:p>
          <w:p w14:paraId="6496C427" w14:textId="77777777" w:rsidR="00DC631E" w:rsidRDefault="00DC631E" w:rsidP="00DC631E"/>
          <w:p w14:paraId="06EFF96B" w14:textId="77777777" w:rsidR="00DC631E" w:rsidRPr="00045A27" w:rsidRDefault="00DC631E" w:rsidP="00DC631E">
            <w:pPr>
              <w:pStyle w:val="ListParagraph"/>
              <w:numPr>
                <w:ilvl w:val="0"/>
                <w:numId w:val="12"/>
              </w:numPr>
              <w:spacing w:after="200"/>
            </w:pPr>
            <w:r>
              <w:t>Item 1…</w:t>
            </w:r>
          </w:p>
          <w:p w14:paraId="3F402AE7" w14:textId="77777777" w:rsidR="00DC631E" w:rsidRPr="00045A27" w:rsidRDefault="00DC631E" w:rsidP="00DC631E">
            <w:pPr>
              <w:pStyle w:val="ListParagraph"/>
              <w:numPr>
                <w:ilvl w:val="0"/>
                <w:numId w:val="12"/>
              </w:numPr>
              <w:spacing w:after="200"/>
            </w:pPr>
            <w:r>
              <w:t>Item 2…</w:t>
            </w:r>
          </w:p>
          <w:p w14:paraId="1BBAC021" w14:textId="77777777" w:rsidR="00DC631E" w:rsidRDefault="00DC631E" w:rsidP="00DC631E">
            <w:pPr>
              <w:pStyle w:val="ListParagraph"/>
              <w:numPr>
                <w:ilvl w:val="0"/>
                <w:numId w:val="12"/>
              </w:numPr>
              <w:spacing w:after="200"/>
            </w:pPr>
            <w:r>
              <w:t>Item 3…</w:t>
            </w:r>
          </w:p>
          <w:p w14:paraId="66696E27" w14:textId="2088FBC8" w:rsidR="00DC631E" w:rsidRDefault="00DC631E" w:rsidP="00DC631E">
            <w:r>
              <w:t>Next, you will: (this section is optional depend</w:t>
            </w:r>
            <w:r w:rsidR="004F5E46">
              <w:t>ing</w:t>
            </w:r>
            <w:r>
              <w:t xml:space="preserve"> on content)</w:t>
            </w:r>
          </w:p>
          <w:p w14:paraId="75B3C8E6" w14:textId="77777777" w:rsidR="00DC631E" w:rsidRDefault="00DC631E" w:rsidP="00DC631E"/>
          <w:p w14:paraId="0D2F0DA1" w14:textId="77777777" w:rsidR="00DC631E" w:rsidRDefault="00DC631E" w:rsidP="00DC631E">
            <w:pPr>
              <w:pStyle w:val="ListParagraph"/>
              <w:numPr>
                <w:ilvl w:val="0"/>
                <w:numId w:val="12"/>
              </w:numPr>
              <w:spacing w:after="200"/>
            </w:pPr>
            <w:r>
              <w:t>Item 4…</w:t>
            </w:r>
          </w:p>
          <w:p w14:paraId="612A8685" w14:textId="77777777" w:rsidR="00DC631E" w:rsidRPr="00F62E71" w:rsidRDefault="00DC631E" w:rsidP="00DC631E">
            <w:pPr>
              <w:rPr>
                <w:rFonts w:cstheme="minorHAnsi"/>
              </w:rPr>
            </w:pPr>
          </w:p>
        </w:tc>
        <w:tc>
          <w:tcPr>
            <w:tcW w:w="4395" w:type="dxa"/>
            <w:vMerge w:val="restart"/>
          </w:tcPr>
          <w:p w14:paraId="37777C86" w14:textId="77777777" w:rsidR="00DC631E" w:rsidRDefault="00DC631E" w:rsidP="00DC631E">
            <w:r>
              <w:t>Standard Summary screen</w:t>
            </w:r>
          </w:p>
          <w:p w14:paraId="7DF10335" w14:textId="77777777" w:rsidR="00DC631E" w:rsidRPr="002D02F3" w:rsidRDefault="00DC631E" w:rsidP="00DC631E"/>
          <w:p w14:paraId="221502FD" w14:textId="77777777" w:rsidR="00DC631E" w:rsidRDefault="00DC631E" w:rsidP="00DC631E"/>
          <w:p w14:paraId="1B206BC5" w14:textId="77777777" w:rsidR="00DC631E" w:rsidRDefault="00DC631E" w:rsidP="00DC631E"/>
          <w:p w14:paraId="45D31F76" w14:textId="77777777" w:rsidR="00DC631E" w:rsidRDefault="00DC631E" w:rsidP="00DC631E">
            <w:r>
              <w:t>Audio Clips: #</w:t>
            </w:r>
          </w:p>
          <w:p w14:paraId="4F6AC2DD" w14:textId="77777777" w:rsidR="00DC631E" w:rsidRDefault="00DC631E" w:rsidP="00DC631E"/>
          <w:p w14:paraId="4DC27FB0" w14:textId="77777777" w:rsidR="00DC631E" w:rsidRDefault="00DC631E" w:rsidP="00DC631E"/>
          <w:p w14:paraId="39A94FE4" w14:textId="77777777" w:rsidR="00DC631E" w:rsidRDefault="00DC631E" w:rsidP="00DC631E"/>
          <w:p w14:paraId="2F6AA636" w14:textId="77777777" w:rsidR="00DC631E" w:rsidRDefault="00DC631E" w:rsidP="00DC631E"/>
          <w:p w14:paraId="29772AED" w14:textId="77777777" w:rsidR="00DC631E" w:rsidRDefault="00DC631E" w:rsidP="00DC631E"/>
          <w:p w14:paraId="421D9C94" w14:textId="77777777" w:rsidR="00DC631E" w:rsidRPr="003D6AF9" w:rsidRDefault="003D6AF9" w:rsidP="00DC631E">
            <w:pPr>
              <w:rPr>
                <w:b/>
                <w:bCs/>
                <w:color w:val="FF0000"/>
              </w:rPr>
            </w:pPr>
            <w:commentRangeStart w:id="9"/>
            <w:r w:rsidRPr="003D6AF9">
              <w:rPr>
                <w:b/>
                <w:bCs/>
                <w:color w:val="FF0000"/>
              </w:rPr>
              <w:t>Minerva Standard Summary Directive:</w:t>
            </w:r>
          </w:p>
          <w:p w14:paraId="6793BE2A" w14:textId="3C1E23FF" w:rsidR="00185915" w:rsidRDefault="00FA4864" w:rsidP="00DC631E">
            <w:r>
              <w:t>You can review the course content anytime by accessing the course menu.  If you are ready to take the module quiz, click the ‘Complete’ button below to close this module and access the quiz.</w:t>
            </w:r>
          </w:p>
          <w:p w14:paraId="6B57D077" w14:textId="77777777" w:rsidR="001C087C" w:rsidRDefault="001C087C" w:rsidP="00DC631E"/>
          <w:p w14:paraId="56E134C7" w14:textId="265EA75A" w:rsidR="00185915" w:rsidRPr="00185915" w:rsidRDefault="00185915" w:rsidP="00DC631E">
            <w:pPr>
              <w:rPr>
                <w:b/>
                <w:color w:val="FF0000"/>
              </w:rPr>
            </w:pPr>
            <w:r w:rsidRPr="00185915">
              <w:rPr>
                <w:b/>
                <w:color w:val="FF0000"/>
              </w:rPr>
              <w:t>UFred Standard Summary Directive:</w:t>
            </w:r>
          </w:p>
          <w:p w14:paraId="261D1CA4" w14:textId="3003035A" w:rsidR="005D6F90" w:rsidRDefault="00251914" w:rsidP="00DC631E">
            <w:pPr>
              <w:rPr>
                <w:rFonts w:cstheme="minorHAnsi"/>
                <w:bCs/>
              </w:rPr>
            </w:pPr>
            <w:r w:rsidRPr="00832C33">
              <w:rPr>
                <w:rFonts w:cstheme="minorHAnsi"/>
                <w:bCs/>
              </w:rPr>
              <w:t>Click the 'Complete' button to finish this module and return to the Main Course page. When you are ready, you can begin the quiz for this module. Please note that in order to proceed to the next module, you must successfully complete the quiz.</w:t>
            </w:r>
          </w:p>
          <w:p w14:paraId="7EA455DA" w14:textId="77777777" w:rsidR="00251914" w:rsidRDefault="00251914" w:rsidP="00DC631E"/>
          <w:p w14:paraId="5F2BDE04" w14:textId="46BBA777" w:rsidR="005D6F90" w:rsidRDefault="005D6F90" w:rsidP="00DC631E">
            <w:pPr>
              <w:rPr>
                <w:b/>
                <w:color w:val="FF0000"/>
              </w:rPr>
            </w:pPr>
            <w:r w:rsidRPr="005D6F90">
              <w:rPr>
                <w:b/>
                <w:color w:val="FF0000"/>
              </w:rPr>
              <w:t>UFred Standard Final Summary Page Directive:</w:t>
            </w:r>
          </w:p>
          <w:p w14:paraId="281460BE" w14:textId="7C4C3CC4" w:rsidR="005D6F90" w:rsidRPr="005D6F90" w:rsidRDefault="005D6F90" w:rsidP="00DC631E">
            <w:pPr>
              <w:rPr>
                <w:color w:val="FF0000"/>
              </w:rPr>
            </w:pPr>
            <w:r w:rsidRPr="005D6F90">
              <w:rPr>
                <w:rFonts w:cstheme="minorHAnsi"/>
                <w:bCs/>
              </w:rPr>
              <w:t>Click the 'Complete' button to finish this module and return to the Main Course page. When you are ready, you can begin the quiz for this module. Please note that this course has a Final Exam.  Once you have completed the quiz for this module, when you are ready, you may complete the Final Exam from the Main Course page.</w:t>
            </w:r>
            <w:commentRangeEnd w:id="9"/>
            <w:r w:rsidR="00566BB7">
              <w:rPr>
                <w:rStyle w:val="CommentReference"/>
              </w:rPr>
              <w:commentReference w:id="9"/>
            </w:r>
          </w:p>
          <w:p w14:paraId="372C8002" w14:textId="77777777" w:rsidR="00995324" w:rsidRPr="005D6F90" w:rsidRDefault="00995324" w:rsidP="00DC631E">
            <w:pPr>
              <w:rPr>
                <w:b/>
                <w:bCs/>
                <w:color w:val="FF0000"/>
              </w:rPr>
            </w:pPr>
          </w:p>
          <w:p w14:paraId="3A1D465B" w14:textId="77777777" w:rsidR="00995324" w:rsidRDefault="00995324" w:rsidP="00DC631E"/>
          <w:p w14:paraId="5BB6A09C" w14:textId="391D74F9" w:rsidR="00995324" w:rsidRPr="002D02F3" w:rsidRDefault="00995324" w:rsidP="00DC631E"/>
        </w:tc>
      </w:tr>
      <w:tr w:rsidR="00DC631E" w14:paraId="2C6E03F5" w14:textId="77777777" w:rsidTr="00D84F38">
        <w:trPr>
          <w:trHeight w:val="267"/>
        </w:trPr>
        <w:tc>
          <w:tcPr>
            <w:tcW w:w="9624" w:type="dxa"/>
            <w:gridSpan w:val="3"/>
            <w:shd w:val="clear" w:color="auto" w:fill="A6A6A6" w:themeFill="background1" w:themeFillShade="A6"/>
          </w:tcPr>
          <w:p w14:paraId="10D60955" w14:textId="77777777" w:rsidR="00DC631E" w:rsidRPr="002D02F3" w:rsidRDefault="00DC631E" w:rsidP="00DC631E">
            <w:pPr>
              <w:rPr>
                <w:b/>
              </w:rPr>
            </w:pPr>
            <w:r>
              <w:rPr>
                <w:b/>
              </w:rPr>
              <w:t>User Directive</w:t>
            </w:r>
          </w:p>
        </w:tc>
        <w:tc>
          <w:tcPr>
            <w:tcW w:w="4395" w:type="dxa"/>
            <w:vMerge/>
          </w:tcPr>
          <w:p w14:paraId="7E30AD1C" w14:textId="77777777" w:rsidR="00DC631E" w:rsidRDefault="00DC631E" w:rsidP="00DC631E"/>
        </w:tc>
      </w:tr>
      <w:tr w:rsidR="00DC631E" w14:paraId="46D37067" w14:textId="77777777" w:rsidTr="00D84F38">
        <w:trPr>
          <w:trHeight w:val="438"/>
        </w:trPr>
        <w:tc>
          <w:tcPr>
            <w:tcW w:w="9624" w:type="dxa"/>
            <w:gridSpan w:val="3"/>
          </w:tcPr>
          <w:p w14:paraId="139AA05A" w14:textId="25F202D1" w:rsidR="00DC631E" w:rsidRPr="00114B25" w:rsidRDefault="00DC631E" w:rsidP="00DC631E">
            <w:r w:rsidRPr="00F62E71">
              <w:rPr>
                <w:rFonts w:cstheme="minorHAnsi"/>
                <w:b/>
                <w:bCs/>
              </w:rPr>
              <w:t xml:space="preserve">Click the 'Complete' button to finish this module and return to the </w:t>
            </w:r>
            <w:r>
              <w:rPr>
                <w:rFonts w:cstheme="minorHAnsi"/>
                <w:b/>
                <w:bCs/>
              </w:rPr>
              <w:t>M</w:t>
            </w:r>
            <w:r w:rsidRPr="00F62E71">
              <w:rPr>
                <w:rFonts w:cstheme="minorHAnsi"/>
                <w:b/>
                <w:bCs/>
              </w:rPr>
              <w:t xml:space="preserve">ain </w:t>
            </w:r>
            <w:r>
              <w:rPr>
                <w:rFonts w:cstheme="minorHAnsi"/>
                <w:b/>
                <w:bCs/>
              </w:rPr>
              <w:t>C</w:t>
            </w:r>
            <w:r w:rsidRPr="00F62E71">
              <w:rPr>
                <w:rFonts w:cstheme="minorHAnsi"/>
                <w:b/>
                <w:bCs/>
              </w:rPr>
              <w:t>ourse page. When you are ready, you can begin the Final Exam.</w:t>
            </w:r>
            <w:r w:rsidR="00114B25">
              <w:rPr>
                <w:rFonts w:cstheme="minorHAnsi"/>
                <w:b/>
                <w:bCs/>
              </w:rPr>
              <w:t xml:space="preserve"> </w:t>
            </w:r>
            <w:r w:rsidR="00114B25">
              <w:rPr>
                <w:rFonts w:cstheme="minorHAnsi"/>
              </w:rPr>
              <w:t>(</w:t>
            </w:r>
            <w:proofErr w:type="gramStart"/>
            <w:r w:rsidR="00114B25">
              <w:rPr>
                <w:rFonts w:cstheme="minorHAnsi"/>
              </w:rPr>
              <w:t>note</w:t>
            </w:r>
            <w:proofErr w:type="gramEnd"/>
            <w:r w:rsidR="00114B25">
              <w:rPr>
                <w:rFonts w:cstheme="minorHAnsi"/>
              </w:rPr>
              <w:t>: This is subject to change depend</w:t>
            </w:r>
            <w:r w:rsidR="004F5E46">
              <w:rPr>
                <w:rFonts w:cstheme="minorHAnsi"/>
              </w:rPr>
              <w:t xml:space="preserve">ing </w:t>
            </w:r>
            <w:r w:rsidR="00114B25">
              <w:rPr>
                <w:rFonts w:cstheme="minorHAnsi"/>
              </w:rPr>
              <w:t>on the course and course format).</w:t>
            </w:r>
          </w:p>
        </w:tc>
        <w:tc>
          <w:tcPr>
            <w:tcW w:w="4395" w:type="dxa"/>
            <w:vMerge/>
          </w:tcPr>
          <w:p w14:paraId="2E066813" w14:textId="77777777" w:rsidR="00DC631E" w:rsidRDefault="00DC631E" w:rsidP="00DC631E"/>
        </w:tc>
      </w:tr>
      <w:tr w:rsidR="00DC631E" w14:paraId="3BA9D554" w14:textId="77777777" w:rsidTr="00D84F38">
        <w:tc>
          <w:tcPr>
            <w:tcW w:w="9624" w:type="dxa"/>
            <w:gridSpan w:val="3"/>
            <w:shd w:val="clear" w:color="auto" w:fill="A6A6A6" w:themeFill="background1" w:themeFillShade="A6"/>
          </w:tcPr>
          <w:p w14:paraId="388BEE8B" w14:textId="77777777" w:rsidR="00DC631E" w:rsidRPr="002D02F3" w:rsidRDefault="00DC631E" w:rsidP="00DC631E">
            <w:pPr>
              <w:rPr>
                <w:b/>
              </w:rPr>
            </w:pPr>
            <w:r>
              <w:rPr>
                <w:b/>
              </w:rPr>
              <w:t>Visual (concept only)</w:t>
            </w:r>
          </w:p>
        </w:tc>
        <w:tc>
          <w:tcPr>
            <w:tcW w:w="4395" w:type="dxa"/>
            <w:shd w:val="clear" w:color="auto" w:fill="A6A6A6" w:themeFill="background1" w:themeFillShade="A6"/>
          </w:tcPr>
          <w:p w14:paraId="6B4B1D24" w14:textId="77777777" w:rsidR="00DC631E" w:rsidRPr="002D02F3" w:rsidRDefault="00DC631E" w:rsidP="00DC631E">
            <w:pPr>
              <w:rPr>
                <w:b/>
              </w:rPr>
            </w:pPr>
            <w:r>
              <w:rPr>
                <w:b/>
              </w:rPr>
              <w:t>Assets</w:t>
            </w:r>
          </w:p>
        </w:tc>
      </w:tr>
      <w:tr w:rsidR="00DC631E" w14:paraId="32A4BF6D" w14:textId="77777777" w:rsidTr="00D84F38">
        <w:tc>
          <w:tcPr>
            <w:tcW w:w="9624" w:type="dxa"/>
            <w:gridSpan w:val="3"/>
          </w:tcPr>
          <w:p w14:paraId="7D69DD0A" w14:textId="77777777" w:rsidR="00DC631E" w:rsidRDefault="00DC631E" w:rsidP="00DC631E"/>
        </w:tc>
        <w:tc>
          <w:tcPr>
            <w:tcW w:w="4395" w:type="dxa"/>
            <w:vMerge w:val="restart"/>
          </w:tcPr>
          <w:p w14:paraId="6151CD8E" w14:textId="77777777" w:rsidR="00DC631E" w:rsidRDefault="00DC631E" w:rsidP="00DC631E">
            <w:r>
              <w:t>summary.jpg</w:t>
            </w:r>
          </w:p>
          <w:p w14:paraId="1A47A36B" w14:textId="77777777" w:rsidR="00DC631E" w:rsidRDefault="00DC631E" w:rsidP="00DC631E">
            <w:r>
              <w:t>(Image will be standard ‘Keep Learning’ module summary image)</w:t>
            </w:r>
          </w:p>
          <w:p w14:paraId="495509C0" w14:textId="77777777" w:rsidR="00DC631E" w:rsidRDefault="00DC631E" w:rsidP="00DC631E"/>
          <w:p w14:paraId="5E63E855" w14:textId="77777777" w:rsidR="00DC631E" w:rsidRDefault="00DC631E" w:rsidP="00DC631E"/>
          <w:p w14:paraId="39D50010" w14:textId="77777777" w:rsidR="00DC631E" w:rsidRDefault="00DC631E" w:rsidP="00DC631E"/>
          <w:p w14:paraId="3B7030F7" w14:textId="77777777" w:rsidR="00DC631E" w:rsidRDefault="00DC631E" w:rsidP="00DC631E"/>
          <w:p w14:paraId="5A1354B0" w14:textId="77777777" w:rsidR="00DC631E" w:rsidRDefault="00DC631E" w:rsidP="00DC631E"/>
        </w:tc>
      </w:tr>
      <w:tr w:rsidR="00DC631E" w14:paraId="0F3C4D07" w14:textId="77777777" w:rsidTr="00D84F38">
        <w:tc>
          <w:tcPr>
            <w:tcW w:w="9624" w:type="dxa"/>
            <w:gridSpan w:val="3"/>
            <w:shd w:val="clear" w:color="auto" w:fill="A6A6A6" w:themeFill="background1" w:themeFillShade="A6"/>
          </w:tcPr>
          <w:p w14:paraId="75508A1E" w14:textId="77777777" w:rsidR="00DC631E" w:rsidRPr="002D02F3" w:rsidRDefault="00DC631E" w:rsidP="00DC631E">
            <w:pPr>
              <w:rPr>
                <w:b/>
              </w:rPr>
            </w:pPr>
            <w:r w:rsidRPr="002D02F3">
              <w:rPr>
                <w:b/>
              </w:rPr>
              <w:t>Voiceover Script</w:t>
            </w:r>
          </w:p>
        </w:tc>
        <w:tc>
          <w:tcPr>
            <w:tcW w:w="4395" w:type="dxa"/>
            <w:vMerge/>
            <w:shd w:val="clear" w:color="auto" w:fill="A6A6A6" w:themeFill="background1" w:themeFillShade="A6"/>
          </w:tcPr>
          <w:p w14:paraId="2DCF92B7" w14:textId="77777777" w:rsidR="00DC631E" w:rsidRPr="002D02F3" w:rsidRDefault="00DC631E" w:rsidP="00DC631E">
            <w:pPr>
              <w:rPr>
                <w:b/>
              </w:rPr>
            </w:pPr>
          </w:p>
        </w:tc>
      </w:tr>
      <w:tr w:rsidR="00DC631E" w14:paraId="6E7AC632" w14:textId="77777777" w:rsidTr="00D84F38">
        <w:tc>
          <w:tcPr>
            <w:tcW w:w="9624" w:type="dxa"/>
            <w:gridSpan w:val="3"/>
          </w:tcPr>
          <w:p w14:paraId="1763B127" w14:textId="77777777" w:rsidR="00DC631E" w:rsidRDefault="00DC631E" w:rsidP="00DC631E">
            <w:r>
              <w:t>Throughout this module, you have:</w:t>
            </w:r>
          </w:p>
          <w:p w14:paraId="668FF411" w14:textId="77777777" w:rsidR="00DC631E" w:rsidRDefault="00DC631E" w:rsidP="00DC631E"/>
          <w:p w14:paraId="3B931448" w14:textId="77777777" w:rsidR="00DC631E" w:rsidRPr="00045A27" w:rsidRDefault="00DC631E" w:rsidP="00DC631E">
            <w:pPr>
              <w:pStyle w:val="ListParagraph"/>
              <w:numPr>
                <w:ilvl w:val="0"/>
                <w:numId w:val="12"/>
              </w:numPr>
              <w:spacing w:after="200"/>
            </w:pPr>
            <w:r>
              <w:t>Item 1…</w:t>
            </w:r>
          </w:p>
          <w:p w14:paraId="147DDB69" w14:textId="77777777" w:rsidR="00DC631E" w:rsidRPr="00045A27" w:rsidRDefault="00DC631E" w:rsidP="00DC631E">
            <w:pPr>
              <w:pStyle w:val="ListParagraph"/>
              <w:numPr>
                <w:ilvl w:val="0"/>
                <w:numId w:val="12"/>
              </w:numPr>
              <w:spacing w:after="200"/>
            </w:pPr>
            <w:r>
              <w:t>Item 2…</w:t>
            </w:r>
          </w:p>
          <w:p w14:paraId="3B570909" w14:textId="77777777" w:rsidR="00DC631E" w:rsidRDefault="00DC631E" w:rsidP="00DC631E">
            <w:pPr>
              <w:pStyle w:val="ListParagraph"/>
              <w:numPr>
                <w:ilvl w:val="0"/>
                <w:numId w:val="12"/>
              </w:numPr>
              <w:spacing w:after="200"/>
            </w:pPr>
            <w:r>
              <w:t>Item 3…</w:t>
            </w:r>
          </w:p>
          <w:p w14:paraId="15027976" w14:textId="77777777" w:rsidR="00DC631E" w:rsidRDefault="00DC631E" w:rsidP="00DC631E"/>
          <w:p w14:paraId="1AFA5985" w14:textId="77777777" w:rsidR="00DC631E" w:rsidRDefault="00DC631E" w:rsidP="00DC631E">
            <w:pPr>
              <w:rPr>
                <w:rFonts w:cstheme="minorHAnsi"/>
                <w:b/>
                <w:bCs/>
              </w:rPr>
            </w:pPr>
            <w:r w:rsidRPr="00F62E71">
              <w:rPr>
                <w:rFonts w:cstheme="minorHAnsi"/>
                <w:b/>
                <w:bCs/>
              </w:rPr>
              <w:t>Click the 'Complete' button to finish this module and return to the main course page. When you are ready, you can begin the Final Exam.</w:t>
            </w:r>
          </w:p>
          <w:p w14:paraId="1148F8E5" w14:textId="77777777" w:rsidR="00DC631E" w:rsidRPr="00F62E71" w:rsidRDefault="00DC631E" w:rsidP="00DC631E"/>
        </w:tc>
        <w:tc>
          <w:tcPr>
            <w:tcW w:w="4395" w:type="dxa"/>
            <w:vMerge/>
          </w:tcPr>
          <w:p w14:paraId="378117CC" w14:textId="77777777" w:rsidR="00DC631E" w:rsidRDefault="00DC631E" w:rsidP="00DC631E"/>
        </w:tc>
      </w:tr>
      <w:tr w:rsidR="00DC631E" w14:paraId="274ED465" w14:textId="77777777" w:rsidTr="00D84F38">
        <w:tc>
          <w:tcPr>
            <w:tcW w:w="9624" w:type="dxa"/>
            <w:gridSpan w:val="3"/>
            <w:shd w:val="clear" w:color="auto" w:fill="A6A6A6" w:themeFill="background1" w:themeFillShade="A6"/>
          </w:tcPr>
          <w:p w14:paraId="77126B3D" w14:textId="77777777" w:rsidR="00DC631E" w:rsidRPr="002D02F3" w:rsidRDefault="00DC631E" w:rsidP="00DC631E">
            <w:pPr>
              <w:rPr>
                <w:b/>
              </w:rPr>
            </w:pPr>
            <w:r w:rsidRPr="002D02F3">
              <w:rPr>
                <w:b/>
              </w:rPr>
              <w:t>CC Text</w:t>
            </w:r>
            <w:r>
              <w:rPr>
                <w:b/>
              </w:rPr>
              <w:t xml:space="preserve"> (Only used if VO doesn’t match onscreen text)</w:t>
            </w:r>
          </w:p>
        </w:tc>
        <w:tc>
          <w:tcPr>
            <w:tcW w:w="4395" w:type="dxa"/>
            <w:vMerge/>
            <w:shd w:val="clear" w:color="auto" w:fill="A6A6A6" w:themeFill="background1" w:themeFillShade="A6"/>
          </w:tcPr>
          <w:p w14:paraId="18A905C3" w14:textId="77777777" w:rsidR="00DC631E" w:rsidRPr="002D02F3" w:rsidRDefault="00DC631E" w:rsidP="00DC631E">
            <w:pPr>
              <w:rPr>
                <w:b/>
              </w:rPr>
            </w:pPr>
          </w:p>
        </w:tc>
      </w:tr>
      <w:tr w:rsidR="00DC631E" w14:paraId="6C31B4A2" w14:textId="77777777" w:rsidTr="00D84F38">
        <w:trPr>
          <w:trHeight w:val="58"/>
        </w:trPr>
        <w:tc>
          <w:tcPr>
            <w:tcW w:w="9624" w:type="dxa"/>
            <w:gridSpan w:val="3"/>
          </w:tcPr>
          <w:p w14:paraId="1636F645" w14:textId="77777777" w:rsidR="00DC631E" w:rsidRPr="002D02F3" w:rsidRDefault="00DC631E" w:rsidP="00DC631E">
            <w:pPr>
              <w:rPr>
                <w:b/>
              </w:rPr>
            </w:pPr>
          </w:p>
        </w:tc>
        <w:tc>
          <w:tcPr>
            <w:tcW w:w="4395" w:type="dxa"/>
            <w:vMerge/>
          </w:tcPr>
          <w:p w14:paraId="559264CB" w14:textId="77777777" w:rsidR="00DC631E" w:rsidRDefault="00DC631E" w:rsidP="00DC631E"/>
        </w:tc>
      </w:tr>
    </w:tbl>
    <w:p w14:paraId="40F466D2" w14:textId="77777777" w:rsidR="0042606C" w:rsidRDefault="0042606C"/>
    <w:sectPr w:rsidR="0042606C" w:rsidSect="00A35467">
      <w:headerReference w:type="default" r:id="rId10"/>
      <w:footerReference w:type="default" r:id="rId11"/>
      <w:pgSz w:w="15840" w:h="12240" w:orient="landscape" w:code="1"/>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stin Lee" w:date="2019-10-28T10:27:00Z" w:initials="JL">
    <w:p w14:paraId="52D3E20B" w14:textId="6E10BE1D" w:rsidR="0029623D" w:rsidRDefault="0029623D">
      <w:pPr>
        <w:pStyle w:val="CommentText"/>
      </w:pPr>
      <w:r>
        <w:rPr>
          <w:rStyle w:val="CommentReference"/>
        </w:rPr>
        <w:annotationRef/>
      </w:r>
      <w:r>
        <w:t>Hey Alicia, thanks for merging the two columns. Can we make sure for the IDs that your SB Standardized Template is used when creating a storyboard? When I was looking through some of the recent course (OHS 120), the SB was lacking the latest update that you’ve made</w:t>
      </w:r>
      <w:r w:rsidR="0071156A">
        <w:t>, including the two merged column</w:t>
      </w:r>
    </w:p>
  </w:comment>
  <w:comment w:id="2" w:author="Justin Lee" w:date="2019-10-28T10:32:00Z" w:initials="JL">
    <w:p w14:paraId="7980765E" w14:textId="25402DD4" w:rsidR="0029623D" w:rsidRDefault="0029623D">
      <w:pPr>
        <w:pStyle w:val="CommentText"/>
      </w:pPr>
      <w:r>
        <w:rPr>
          <w:rStyle w:val="CommentReference"/>
        </w:rPr>
        <w:annotationRef/>
      </w:r>
      <w:r w:rsidR="00E15933">
        <w:t xml:space="preserve">The IDs can now start using accordion_plus2 for UFred courses too. The template has been </w:t>
      </w:r>
      <w:proofErr w:type="spellStart"/>
      <w:r w:rsidR="00E15933">
        <w:t>implemeneted</w:t>
      </w:r>
      <w:proofErr w:type="spellEnd"/>
      <w:r w:rsidR="00E15933">
        <w:t xml:space="preserve"> and is also compatible with </w:t>
      </w:r>
      <w:proofErr w:type="spellStart"/>
      <w:r w:rsidR="00E15933">
        <w:t>Docky</w:t>
      </w:r>
      <w:proofErr w:type="spellEnd"/>
      <w:r w:rsidR="00E15933">
        <w:t>.</w:t>
      </w:r>
    </w:p>
  </w:comment>
  <w:comment w:id="3" w:author="Justin Lee" w:date="2019-10-28T10:33:00Z" w:initials="JL">
    <w:p w14:paraId="4C550C3B" w14:textId="5D1806EF" w:rsidR="0029623D" w:rsidRDefault="0029623D">
      <w:pPr>
        <w:pStyle w:val="CommentText"/>
      </w:pPr>
      <w:r>
        <w:rPr>
          <w:rStyle w:val="CommentReference"/>
        </w:rPr>
        <w:annotationRef/>
      </w:r>
      <w:r>
        <w:t xml:space="preserve">I’ve </w:t>
      </w:r>
      <w:r w:rsidR="00566BB7">
        <w:t xml:space="preserve">also </w:t>
      </w:r>
      <w:r>
        <w:t xml:space="preserve">added a directive here for the accordion_plus2 </w:t>
      </w:r>
      <w:r w:rsidR="00566BB7">
        <w:t>basic template</w:t>
      </w:r>
      <w:r>
        <w:t>. It should be the same directive as most of interactive pages.</w:t>
      </w:r>
    </w:p>
  </w:comment>
  <w:comment w:id="4" w:author="Justin Lee" w:date="2019-10-28T10:36:00Z" w:initials="JL">
    <w:p w14:paraId="7A1BC499" w14:textId="152C8F40" w:rsidR="0071156A" w:rsidRDefault="0071156A">
      <w:pPr>
        <w:pStyle w:val="CommentText"/>
      </w:pPr>
      <w:r>
        <w:rPr>
          <w:rStyle w:val="CommentReference"/>
        </w:rPr>
        <w:annotationRef/>
      </w:r>
      <w:r>
        <w:t xml:space="preserve">The assignment template is compatible with </w:t>
      </w:r>
      <w:proofErr w:type="spellStart"/>
      <w:r>
        <w:t>Docky</w:t>
      </w:r>
      <w:proofErr w:type="spellEnd"/>
      <w:r>
        <w:t xml:space="preserve">. I’ve noticed </w:t>
      </w:r>
      <w:r w:rsidR="00E15933">
        <w:t>that some storyboard were marking this template</w:t>
      </w:r>
      <w:r>
        <w:t xml:space="preserve"> as “CUSTOM </w:t>
      </w:r>
      <w:proofErr w:type="spellStart"/>
      <w:r>
        <w:t>vertical_image_w_text</w:t>
      </w:r>
      <w:proofErr w:type="spellEnd"/>
      <w:r>
        <w:t xml:space="preserve">”, but it doesn’t need to be anymore. </w:t>
      </w:r>
      <w:r w:rsidR="00E15933">
        <w:t>The screen type can simple be “assignment”</w:t>
      </w:r>
    </w:p>
  </w:comment>
  <w:comment w:id="5" w:author="Justin Lee" w:date="2019-10-28T10:38:00Z" w:initials="JL">
    <w:p w14:paraId="051FD1D1" w14:textId="490FF245" w:rsidR="0071156A" w:rsidRDefault="0071156A">
      <w:pPr>
        <w:pStyle w:val="CommentText"/>
      </w:pPr>
      <w:r>
        <w:rPr>
          <w:rStyle w:val="CommentReference"/>
        </w:rPr>
        <w:annotationRef/>
      </w:r>
      <w:r>
        <w:t>I’ve changed the screen type to “</w:t>
      </w:r>
      <w:proofErr w:type="spellStart"/>
      <w:r>
        <w:t>reading_assignment</w:t>
      </w:r>
      <w:proofErr w:type="spellEnd"/>
      <w:r>
        <w:t xml:space="preserve">”. This template is now compatible with </w:t>
      </w:r>
      <w:proofErr w:type="spellStart"/>
      <w:r>
        <w:t>Docky</w:t>
      </w:r>
      <w:proofErr w:type="spellEnd"/>
      <w:r>
        <w:t>.</w:t>
      </w:r>
    </w:p>
  </w:comment>
  <w:comment w:id="6" w:author="Justin Lee" w:date="2019-10-28T10:25:00Z" w:initials="JL">
    <w:p w14:paraId="386F3C91" w14:textId="7C215087" w:rsidR="0029623D" w:rsidRDefault="0029623D">
      <w:pPr>
        <w:pStyle w:val="CommentText"/>
      </w:pPr>
      <w:r>
        <w:rPr>
          <w:rStyle w:val="CommentReference"/>
        </w:rPr>
        <w:annotationRef/>
      </w:r>
      <w:r>
        <w:t>The image name is revised to discussion_forum.jpg. This image is used throughout all discussion forum pages.</w:t>
      </w:r>
    </w:p>
  </w:comment>
  <w:comment w:id="7" w:author="Justin Lee" w:date="2019-10-28T10:41:00Z" w:initials="JL">
    <w:p w14:paraId="688E3E8B" w14:textId="6A6161DE" w:rsidR="0071156A" w:rsidRDefault="0071156A">
      <w:pPr>
        <w:pStyle w:val="CommentText"/>
      </w:pPr>
      <w:r>
        <w:rPr>
          <w:rStyle w:val="CommentReference"/>
        </w:rPr>
        <w:annotationRef/>
      </w:r>
      <w:r>
        <w:t>I’ve revised the template name to “</w:t>
      </w:r>
      <w:proofErr w:type="spellStart"/>
      <w:r>
        <w:t>self_check</w:t>
      </w:r>
      <w:proofErr w:type="spellEnd"/>
      <w:r>
        <w:t>” with an underscore.</w:t>
      </w:r>
    </w:p>
  </w:comment>
  <w:comment w:id="9" w:author="Justin Lee" w:date="2019-10-28T10:45:00Z" w:initials="JL">
    <w:p w14:paraId="5DC7DB44" w14:textId="1589A7A6" w:rsidR="00566BB7" w:rsidRDefault="00566BB7">
      <w:pPr>
        <w:pStyle w:val="CommentText"/>
      </w:pPr>
      <w:r>
        <w:rPr>
          <w:rStyle w:val="CommentReference"/>
        </w:rPr>
        <w:annotationRef/>
      </w:r>
      <w:r>
        <w:t>Can we remove the excessive summary page that is duplicated up above</w:t>
      </w:r>
      <w:r w:rsidR="00E15933">
        <w:t>? Or is Word being weird and not letting you delete the other summary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D3E20B" w15:done="0"/>
  <w15:commentEx w15:paraId="7980765E" w15:done="0"/>
  <w15:commentEx w15:paraId="4C550C3B" w15:done="0"/>
  <w15:commentEx w15:paraId="7A1BC499" w15:done="0"/>
  <w15:commentEx w15:paraId="051FD1D1" w15:done="0"/>
  <w15:commentEx w15:paraId="386F3C91" w15:done="0"/>
  <w15:commentEx w15:paraId="688E3E8B" w15:done="0"/>
  <w15:commentEx w15:paraId="5DC7DB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F0B07" w14:textId="77777777" w:rsidR="00DA40DC" w:rsidRDefault="00DA40DC" w:rsidP="005C1008">
      <w:pPr>
        <w:spacing w:after="0" w:line="240" w:lineRule="auto"/>
      </w:pPr>
      <w:r>
        <w:separator/>
      </w:r>
    </w:p>
  </w:endnote>
  <w:endnote w:type="continuationSeparator" w:id="0">
    <w:p w14:paraId="2310C2E3" w14:textId="77777777" w:rsidR="00DA40DC" w:rsidRDefault="00DA40DC" w:rsidP="005C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10" w:author="Alicia Johnston" w:date="2019-06-07T13:36:00Z"/>
  <w:sdt>
    <w:sdtPr>
      <w:id w:val="-1622220851"/>
      <w:docPartObj>
        <w:docPartGallery w:val="Page Numbers (Bottom of Page)"/>
        <w:docPartUnique/>
      </w:docPartObj>
    </w:sdtPr>
    <w:sdtEndPr>
      <w:rPr>
        <w:noProof/>
      </w:rPr>
    </w:sdtEndPr>
    <w:sdtContent>
      <w:customXmlInsRangeEnd w:id="10"/>
      <w:p w14:paraId="0891BDDC" w14:textId="474E3B39" w:rsidR="0029623D" w:rsidRDefault="0029623D">
        <w:pPr>
          <w:pStyle w:val="Footer"/>
          <w:rPr>
            <w:ins w:id="11" w:author="Alicia Johnston" w:date="2019-06-07T13:36:00Z"/>
          </w:rPr>
          <w:pPrChange w:id="12" w:author="Alicia Johnston" w:date="2019-06-07T13:36:00Z">
            <w:pPr>
              <w:pStyle w:val="Footer"/>
              <w:jc w:val="right"/>
            </w:pPr>
          </w:pPrChange>
        </w:pPr>
        <w:ins w:id="13" w:author="Alicia Johnston" w:date="2019-06-07T13:36:00Z">
          <w:r>
            <w:fldChar w:fldCharType="begin"/>
          </w:r>
          <w:r>
            <w:instrText xml:space="preserve"> DATE \@ "yyyy-MM-dd" </w:instrText>
          </w:r>
        </w:ins>
        <w:r>
          <w:fldChar w:fldCharType="separate"/>
        </w:r>
        <w:r w:rsidR="00103586">
          <w:rPr>
            <w:noProof/>
          </w:rPr>
          <w:t>2019-10-29</w:t>
        </w:r>
        <w:ins w:id="14" w:author="Alicia Johnston" w:date="2019-06-07T13:36:00Z">
          <w:r>
            <w:fldChar w:fldCharType="end"/>
          </w:r>
          <w:r>
            <w:tab/>
          </w:r>
        </w:ins>
        <w:r>
          <w:tab/>
        </w:r>
        <w:r>
          <w:tab/>
        </w:r>
        <w:r>
          <w:tab/>
        </w:r>
        <w:r>
          <w:tab/>
        </w:r>
        <w:ins w:id="15" w:author="Alicia Johnston" w:date="2019-06-07T13:36:00Z">
          <w:r>
            <w:fldChar w:fldCharType="begin"/>
          </w:r>
          <w:r>
            <w:instrText xml:space="preserve"> PAGE   \* MERGEFORMAT </w:instrText>
          </w:r>
          <w:r>
            <w:fldChar w:fldCharType="separate"/>
          </w:r>
        </w:ins>
        <w:r w:rsidR="00103586">
          <w:rPr>
            <w:noProof/>
          </w:rPr>
          <w:t>53</w:t>
        </w:r>
        <w:ins w:id="16" w:author="Alicia Johnston" w:date="2019-06-07T13:36:00Z">
          <w:r>
            <w:rPr>
              <w:noProof/>
            </w:rPr>
            <w:fldChar w:fldCharType="end"/>
          </w:r>
        </w:ins>
      </w:p>
      <w:customXmlInsRangeStart w:id="17" w:author="Alicia Johnston" w:date="2019-06-07T13:36:00Z"/>
    </w:sdtContent>
  </w:sdt>
  <w:customXmlInsRangeEnd w:id="17"/>
  <w:p w14:paraId="5BA2ADD6" w14:textId="78DFF347" w:rsidR="0029623D" w:rsidRDefault="00296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B0CA0" w14:textId="77777777" w:rsidR="00DA40DC" w:rsidRDefault="00DA40DC" w:rsidP="005C1008">
      <w:pPr>
        <w:spacing w:after="0" w:line="240" w:lineRule="auto"/>
      </w:pPr>
      <w:r>
        <w:separator/>
      </w:r>
    </w:p>
  </w:footnote>
  <w:footnote w:type="continuationSeparator" w:id="0">
    <w:p w14:paraId="1BF4FCFC" w14:textId="77777777" w:rsidR="00DA40DC" w:rsidRDefault="00DA40DC" w:rsidP="005C1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0318F" w14:textId="69CE5B67" w:rsidR="0029623D" w:rsidRDefault="0029623D">
    <w:pPr>
      <w:pStyle w:val="Header"/>
    </w:pPr>
    <w:r>
      <w:t>Course Title, Module Title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70F24"/>
    <w:multiLevelType w:val="hybridMultilevel"/>
    <w:tmpl w:val="1924E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774183"/>
    <w:multiLevelType w:val="hybridMultilevel"/>
    <w:tmpl w:val="0EAC57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834A6C"/>
    <w:multiLevelType w:val="hybridMultilevel"/>
    <w:tmpl w:val="8D208C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C76D07"/>
    <w:multiLevelType w:val="hybridMultilevel"/>
    <w:tmpl w:val="D2B4D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2B0825"/>
    <w:multiLevelType w:val="hybridMultilevel"/>
    <w:tmpl w:val="55A652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D94133"/>
    <w:multiLevelType w:val="hybridMultilevel"/>
    <w:tmpl w:val="1EEA5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B721FEC"/>
    <w:multiLevelType w:val="hybridMultilevel"/>
    <w:tmpl w:val="7D0253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36D3659"/>
    <w:multiLevelType w:val="hybridMultilevel"/>
    <w:tmpl w:val="46407E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D51404"/>
    <w:multiLevelType w:val="hybridMultilevel"/>
    <w:tmpl w:val="D95AE7F8"/>
    <w:lvl w:ilvl="0" w:tplc="3246247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E9F534B"/>
    <w:multiLevelType w:val="hybridMultilevel"/>
    <w:tmpl w:val="6EB21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CA14AB"/>
    <w:multiLevelType w:val="hybridMultilevel"/>
    <w:tmpl w:val="4A88B9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5E4C24"/>
    <w:multiLevelType w:val="hybridMultilevel"/>
    <w:tmpl w:val="985EC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023330"/>
    <w:multiLevelType w:val="hybridMultilevel"/>
    <w:tmpl w:val="D3BEB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6"/>
  </w:num>
  <w:num w:numId="5">
    <w:abstractNumId w:val="9"/>
  </w:num>
  <w:num w:numId="6">
    <w:abstractNumId w:val="1"/>
  </w:num>
  <w:num w:numId="7">
    <w:abstractNumId w:val="5"/>
  </w:num>
  <w:num w:numId="8">
    <w:abstractNumId w:val="8"/>
  </w:num>
  <w:num w:numId="9">
    <w:abstractNumId w:val="11"/>
  </w:num>
  <w:num w:numId="10">
    <w:abstractNumId w:val="3"/>
  </w:num>
  <w:num w:numId="11">
    <w:abstractNumId w:val="12"/>
  </w:num>
  <w:num w:numId="12">
    <w:abstractNumId w:val="0"/>
  </w:num>
  <w:num w:numId="13">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stin Lee">
    <w15:presenceInfo w15:providerId="AD" w15:userId="S-1-5-21-3388446405-3218791367-4190865111-5183"/>
  </w15:person>
  <w15:person w15:author="Alicia Johnston">
    <w15:presenceInfo w15:providerId="None" w15:userId="Alicia Johns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yMDU2trQ0srAwM7VQ0lEKTi0uzszPAykwNq0FALJ+8PAtAAAA"/>
  </w:docVars>
  <w:rsids>
    <w:rsidRoot w:val="005C1008"/>
    <w:rsid w:val="00000728"/>
    <w:rsid w:val="0000117D"/>
    <w:rsid w:val="000017F1"/>
    <w:rsid w:val="00001E3F"/>
    <w:rsid w:val="000040D4"/>
    <w:rsid w:val="00004AD8"/>
    <w:rsid w:val="000056DD"/>
    <w:rsid w:val="0000603E"/>
    <w:rsid w:val="000064FE"/>
    <w:rsid w:val="00006A76"/>
    <w:rsid w:val="000077BF"/>
    <w:rsid w:val="000106C0"/>
    <w:rsid w:val="000106DD"/>
    <w:rsid w:val="000114DD"/>
    <w:rsid w:val="00011518"/>
    <w:rsid w:val="00011871"/>
    <w:rsid w:val="00011B81"/>
    <w:rsid w:val="00012017"/>
    <w:rsid w:val="00013839"/>
    <w:rsid w:val="0001392C"/>
    <w:rsid w:val="000144A1"/>
    <w:rsid w:val="00014CC2"/>
    <w:rsid w:val="000150F7"/>
    <w:rsid w:val="00015996"/>
    <w:rsid w:val="00015F4D"/>
    <w:rsid w:val="0001626A"/>
    <w:rsid w:val="00016F7F"/>
    <w:rsid w:val="0001744C"/>
    <w:rsid w:val="00017B67"/>
    <w:rsid w:val="0002028F"/>
    <w:rsid w:val="000209BF"/>
    <w:rsid w:val="00021FC0"/>
    <w:rsid w:val="0002295E"/>
    <w:rsid w:val="000230EB"/>
    <w:rsid w:val="000235F4"/>
    <w:rsid w:val="00023DDA"/>
    <w:rsid w:val="00023E4A"/>
    <w:rsid w:val="0002472D"/>
    <w:rsid w:val="00024744"/>
    <w:rsid w:val="0002553C"/>
    <w:rsid w:val="000255F5"/>
    <w:rsid w:val="00025B43"/>
    <w:rsid w:val="00025B44"/>
    <w:rsid w:val="00025B91"/>
    <w:rsid w:val="00026679"/>
    <w:rsid w:val="00026C67"/>
    <w:rsid w:val="0002771A"/>
    <w:rsid w:val="00027D3B"/>
    <w:rsid w:val="000306E1"/>
    <w:rsid w:val="00032A67"/>
    <w:rsid w:val="00032BC3"/>
    <w:rsid w:val="000342B5"/>
    <w:rsid w:val="0003510A"/>
    <w:rsid w:val="00036199"/>
    <w:rsid w:val="000361F3"/>
    <w:rsid w:val="0004003B"/>
    <w:rsid w:val="000405DC"/>
    <w:rsid w:val="00041737"/>
    <w:rsid w:val="00042976"/>
    <w:rsid w:val="00042DC5"/>
    <w:rsid w:val="00042E1E"/>
    <w:rsid w:val="000440BF"/>
    <w:rsid w:val="0004441F"/>
    <w:rsid w:val="00045163"/>
    <w:rsid w:val="000455EE"/>
    <w:rsid w:val="00045889"/>
    <w:rsid w:val="00046D59"/>
    <w:rsid w:val="00050304"/>
    <w:rsid w:val="000509A4"/>
    <w:rsid w:val="00051665"/>
    <w:rsid w:val="000521E1"/>
    <w:rsid w:val="00053485"/>
    <w:rsid w:val="000539E1"/>
    <w:rsid w:val="00053DDD"/>
    <w:rsid w:val="00055893"/>
    <w:rsid w:val="00055BB7"/>
    <w:rsid w:val="00056C88"/>
    <w:rsid w:val="00057E6C"/>
    <w:rsid w:val="00060763"/>
    <w:rsid w:val="00060EC1"/>
    <w:rsid w:val="00061D0B"/>
    <w:rsid w:val="00061D3D"/>
    <w:rsid w:val="0006317E"/>
    <w:rsid w:val="000634A2"/>
    <w:rsid w:val="00064209"/>
    <w:rsid w:val="000647B5"/>
    <w:rsid w:val="00064BDB"/>
    <w:rsid w:val="0006531F"/>
    <w:rsid w:val="0006536C"/>
    <w:rsid w:val="00065B47"/>
    <w:rsid w:val="0006620B"/>
    <w:rsid w:val="00066365"/>
    <w:rsid w:val="00066436"/>
    <w:rsid w:val="00066880"/>
    <w:rsid w:val="00066E65"/>
    <w:rsid w:val="0006754D"/>
    <w:rsid w:val="00070663"/>
    <w:rsid w:val="00070E18"/>
    <w:rsid w:val="00072347"/>
    <w:rsid w:val="00072CA7"/>
    <w:rsid w:val="00073C20"/>
    <w:rsid w:val="00073CAF"/>
    <w:rsid w:val="00074453"/>
    <w:rsid w:val="00075555"/>
    <w:rsid w:val="000758FA"/>
    <w:rsid w:val="00075991"/>
    <w:rsid w:val="0007641F"/>
    <w:rsid w:val="000766CF"/>
    <w:rsid w:val="00076C69"/>
    <w:rsid w:val="000801AA"/>
    <w:rsid w:val="00082E70"/>
    <w:rsid w:val="00083E94"/>
    <w:rsid w:val="00084561"/>
    <w:rsid w:val="00084908"/>
    <w:rsid w:val="00084F7A"/>
    <w:rsid w:val="00085D31"/>
    <w:rsid w:val="00087CFD"/>
    <w:rsid w:val="00090326"/>
    <w:rsid w:val="000903C8"/>
    <w:rsid w:val="00090ADD"/>
    <w:rsid w:val="00091069"/>
    <w:rsid w:val="000911D8"/>
    <w:rsid w:val="00091882"/>
    <w:rsid w:val="00092ED4"/>
    <w:rsid w:val="00093010"/>
    <w:rsid w:val="000931DD"/>
    <w:rsid w:val="00093229"/>
    <w:rsid w:val="00093B3D"/>
    <w:rsid w:val="00096C64"/>
    <w:rsid w:val="00096C7E"/>
    <w:rsid w:val="00096EAF"/>
    <w:rsid w:val="00097740"/>
    <w:rsid w:val="00097AB0"/>
    <w:rsid w:val="000A0600"/>
    <w:rsid w:val="000A1537"/>
    <w:rsid w:val="000A1C3B"/>
    <w:rsid w:val="000A22D1"/>
    <w:rsid w:val="000A26D3"/>
    <w:rsid w:val="000A2F89"/>
    <w:rsid w:val="000A2F8A"/>
    <w:rsid w:val="000A3027"/>
    <w:rsid w:val="000A5014"/>
    <w:rsid w:val="000A5072"/>
    <w:rsid w:val="000A51E1"/>
    <w:rsid w:val="000A5E6F"/>
    <w:rsid w:val="000A71D2"/>
    <w:rsid w:val="000A75BF"/>
    <w:rsid w:val="000B02E3"/>
    <w:rsid w:val="000B112B"/>
    <w:rsid w:val="000B1314"/>
    <w:rsid w:val="000B1636"/>
    <w:rsid w:val="000B1BF8"/>
    <w:rsid w:val="000B2031"/>
    <w:rsid w:val="000B371B"/>
    <w:rsid w:val="000B3A50"/>
    <w:rsid w:val="000B3E5D"/>
    <w:rsid w:val="000B4733"/>
    <w:rsid w:val="000B56AE"/>
    <w:rsid w:val="000B5AD8"/>
    <w:rsid w:val="000B612A"/>
    <w:rsid w:val="000B6BB6"/>
    <w:rsid w:val="000B7813"/>
    <w:rsid w:val="000B7FF3"/>
    <w:rsid w:val="000C0127"/>
    <w:rsid w:val="000C1A9F"/>
    <w:rsid w:val="000C1AB0"/>
    <w:rsid w:val="000C1CB0"/>
    <w:rsid w:val="000C2438"/>
    <w:rsid w:val="000C2543"/>
    <w:rsid w:val="000C25FB"/>
    <w:rsid w:val="000C41A4"/>
    <w:rsid w:val="000C6B12"/>
    <w:rsid w:val="000D02E3"/>
    <w:rsid w:val="000D0904"/>
    <w:rsid w:val="000D0AAB"/>
    <w:rsid w:val="000D0F5A"/>
    <w:rsid w:val="000D1315"/>
    <w:rsid w:val="000D1AA7"/>
    <w:rsid w:val="000D1ACA"/>
    <w:rsid w:val="000D2899"/>
    <w:rsid w:val="000D2FAB"/>
    <w:rsid w:val="000D4240"/>
    <w:rsid w:val="000D425A"/>
    <w:rsid w:val="000D46E5"/>
    <w:rsid w:val="000D4CEC"/>
    <w:rsid w:val="000D54BB"/>
    <w:rsid w:val="000D551D"/>
    <w:rsid w:val="000D5AE5"/>
    <w:rsid w:val="000D623B"/>
    <w:rsid w:val="000D68E1"/>
    <w:rsid w:val="000D6B95"/>
    <w:rsid w:val="000D7676"/>
    <w:rsid w:val="000D767D"/>
    <w:rsid w:val="000E07B6"/>
    <w:rsid w:val="000E0FC5"/>
    <w:rsid w:val="000E1260"/>
    <w:rsid w:val="000E18CD"/>
    <w:rsid w:val="000E21E3"/>
    <w:rsid w:val="000E22EE"/>
    <w:rsid w:val="000E35F7"/>
    <w:rsid w:val="000E42DD"/>
    <w:rsid w:val="000E4AD2"/>
    <w:rsid w:val="000F1F93"/>
    <w:rsid w:val="000F2544"/>
    <w:rsid w:val="000F3835"/>
    <w:rsid w:val="000F3E1A"/>
    <w:rsid w:val="000F40C3"/>
    <w:rsid w:val="000F4BDC"/>
    <w:rsid w:val="000F60FB"/>
    <w:rsid w:val="000F62CD"/>
    <w:rsid w:val="000F6704"/>
    <w:rsid w:val="000F6A7B"/>
    <w:rsid w:val="000F6EFB"/>
    <w:rsid w:val="000F712E"/>
    <w:rsid w:val="000F7FB4"/>
    <w:rsid w:val="001006DB"/>
    <w:rsid w:val="00100A18"/>
    <w:rsid w:val="00100ECF"/>
    <w:rsid w:val="001017CF"/>
    <w:rsid w:val="00101850"/>
    <w:rsid w:val="00102327"/>
    <w:rsid w:val="00102404"/>
    <w:rsid w:val="001026F5"/>
    <w:rsid w:val="00102B36"/>
    <w:rsid w:val="00102C88"/>
    <w:rsid w:val="00102F1A"/>
    <w:rsid w:val="00102FBB"/>
    <w:rsid w:val="00103057"/>
    <w:rsid w:val="00103586"/>
    <w:rsid w:val="00104A61"/>
    <w:rsid w:val="0010595E"/>
    <w:rsid w:val="001062B9"/>
    <w:rsid w:val="00106726"/>
    <w:rsid w:val="0010722C"/>
    <w:rsid w:val="0010730B"/>
    <w:rsid w:val="00107506"/>
    <w:rsid w:val="001107D8"/>
    <w:rsid w:val="0011082A"/>
    <w:rsid w:val="0011094C"/>
    <w:rsid w:val="00110B09"/>
    <w:rsid w:val="00112450"/>
    <w:rsid w:val="00112A62"/>
    <w:rsid w:val="00113BD9"/>
    <w:rsid w:val="00113CE1"/>
    <w:rsid w:val="00113F6F"/>
    <w:rsid w:val="00114B25"/>
    <w:rsid w:val="00114BE5"/>
    <w:rsid w:val="0011560B"/>
    <w:rsid w:val="0011585B"/>
    <w:rsid w:val="001165B4"/>
    <w:rsid w:val="00116BF0"/>
    <w:rsid w:val="00116E99"/>
    <w:rsid w:val="00117517"/>
    <w:rsid w:val="00117861"/>
    <w:rsid w:val="00117E6C"/>
    <w:rsid w:val="00120DA8"/>
    <w:rsid w:val="001218DA"/>
    <w:rsid w:val="001224A4"/>
    <w:rsid w:val="00122967"/>
    <w:rsid w:val="001235DD"/>
    <w:rsid w:val="00123748"/>
    <w:rsid w:val="00124F14"/>
    <w:rsid w:val="00125583"/>
    <w:rsid w:val="001257D9"/>
    <w:rsid w:val="00125EFC"/>
    <w:rsid w:val="001261B1"/>
    <w:rsid w:val="00126817"/>
    <w:rsid w:val="00126BFA"/>
    <w:rsid w:val="0012705A"/>
    <w:rsid w:val="001271D0"/>
    <w:rsid w:val="001272E1"/>
    <w:rsid w:val="00127375"/>
    <w:rsid w:val="0013010B"/>
    <w:rsid w:val="00130E58"/>
    <w:rsid w:val="00132563"/>
    <w:rsid w:val="00132E7D"/>
    <w:rsid w:val="0013334F"/>
    <w:rsid w:val="001333F1"/>
    <w:rsid w:val="00133BFB"/>
    <w:rsid w:val="00133E9C"/>
    <w:rsid w:val="001340D3"/>
    <w:rsid w:val="00134C65"/>
    <w:rsid w:val="001351BE"/>
    <w:rsid w:val="00135487"/>
    <w:rsid w:val="00136BAC"/>
    <w:rsid w:val="00137C9A"/>
    <w:rsid w:val="00137D2B"/>
    <w:rsid w:val="00137E80"/>
    <w:rsid w:val="00141F7A"/>
    <w:rsid w:val="001428A3"/>
    <w:rsid w:val="00142CB4"/>
    <w:rsid w:val="00142CF2"/>
    <w:rsid w:val="0014409F"/>
    <w:rsid w:val="00144491"/>
    <w:rsid w:val="001450D3"/>
    <w:rsid w:val="00145179"/>
    <w:rsid w:val="00145638"/>
    <w:rsid w:val="0014583B"/>
    <w:rsid w:val="0014596A"/>
    <w:rsid w:val="00145B62"/>
    <w:rsid w:val="0015041F"/>
    <w:rsid w:val="00151B02"/>
    <w:rsid w:val="00152B34"/>
    <w:rsid w:val="00152D97"/>
    <w:rsid w:val="00154078"/>
    <w:rsid w:val="00154D3A"/>
    <w:rsid w:val="00155120"/>
    <w:rsid w:val="00155469"/>
    <w:rsid w:val="00155879"/>
    <w:rsid w:val="00155AFB"/>
    <w:rsid w:val="00156698"/>
    <w:rsid w:val="001568BE"/>
    <w:rsid w:val="001569AB"/>
    <w:rsid w:val="00156B10"/>
    <w:rsid w:val="001638C8"/>
    <w:rsid w:val="001645F4"/>
    <w:rsid w:val="0016490B"/>
    <w:rsid w:val="0016578E"/>
    <w:rsid w:val="00166177"/>
    <w:rsid w:val="0016617B"/>
    <w:rsid w:val="001666ED"/>
    <w:rsid w:val="00166875"/>
    <w:rsid w:val="00167657"/>
    <w:rsid w:val="001705C2"/>
    <w:rsid w:val="00171FA3"/>
    <w:rsid w:val="001722FA"/>
    <w:rsid w:val="00172347"/>
    <w:rsid w:val="00173725"/>
    <w:rsid w:val="00173F8E"/>
    <w:rsid w:val="00173FA1"/>
    <w:rsid w:val="001749B4"/>
    <w:rsid w:val="001749D7"/>
    <w:rsid w:val="00176B8C"/>
    <w:rsid w:val="00176E2B"/>
    <w:rsid w:val="00177A7D"/>
    <w:rsid w:val="0018093F"/>
    <w:rsid w:val="00181929"/>
    <w:rsid w:val="00183B7B"/>
    <w:rsid w:val="00183FCE"/>
    <w:rsid w:val="001844B0"/>
    <w:rsid w:val="00184FAD"/>
    <w:rsid w:val="0018578E"/>
    <w:rsid w:val="00185915"/>
    <w:rsid w:val="001870F5"/>
    <w:rsid w:val="00187322"/>
    <w:rsid w:val="00187F8F"/>
    <w:rsid w:val="00191FC3"/>
    <w:rsid w:val="001926C6"/>
    <w:rsid w:val="0019287C"/>
    <w:rsid w:val="00194A3C"/>
    <w:rsid w:val="001954BC"/>
    <w:rsid w:val="00195565"/>
    <w:rsid w:val="00195C7A"/>
    <w:rsid w:val="00195F0E"/>
    <w:rsid w:val="00196C22"/>
    <w:rsid w:val="00197322"/>
    <w:rsid w:val="0019759A"/>
    <w:rsid w:val="001977EC"/>
    <w:rsid w:val="00197D3D"/>
    <w:rsid w:val="001A2618"/>
    <w:rsid w:val="001A2D92"/>
    <w:rsid w:val="001A33A3"/>
    <w:rsid w:val="001A436A"/>
    <w:rsid w:val="001A74A0"/>
    <w:rsid w:val="001B0931"/>
    <w:rsid w:val="001B0B7A"/>
    <w:rsid w:val="001B15C1"/>
    <w:rsid w:val="001B1F64"/>
    <w:rsid w:val="001B2695"/>
    <w:rsid w:val="001B30CF"/>
    <w:rsid w:val="001B3520"/>
    <w:rsid w:val="001B399C"/>
    <w:rsid w:val="001B3BD2"/>
    <w:rsid w:val="001B42A9"/>
    <w:rsid w:val="001B438E"/>
    <w:rsid w:val="001B452B"/>
    <w:rsid w:val="001B4C85"/>
    <w:rsid w:val="001B504B"/>
    <w:rsid w:val="001B51C5"/>
    <w:rsid w:val="001B55CF"/>
    <w:rsid w:val="001B608D"/>
    <w:rsid w:val="001B638D"/>
    <w:rsid w:val="001B6505"/>
    <w:rsid w:val="001B6C0A"/>
    <w:rsid w:val="001B6D93"/>
    <w:rsid w:val="001C087C"/>
    <w:rsid w:val="001C1024"/>
    <w:rsid w:val="001C17E8"/>
    <w:rsid w:val="001C1829"/>
    <w:rsid w:val="001C19F4"/>
    <w:rsid w:val="001C1E8C"/>
    <w:rsid w:val="001C2075"/>
    <w:rsid w:val="001C2617"/>
    <w:rsid w:val="001C3EF5"/>
    <w:rsid w:val="001C3F54"/>
    <w:rsid w:val="001C5A7A"/>
    <w:rsid w:val="001C5C6C"/>
    <w:rsid w:val="001C665B"/>
    <w:rsid w:val="001C68E6"/>
    <w:rsid w:val="001C7709"/>
    <w:rsid w:val="001D09FE"/>
    <w:rsid w:val="001D0E9C"/>
    <w:rsid w:val="001D1978"/>
    <w:rsid w:val="001D1A0A"/>
    <w:rsid w:val="001D274C"/>
    <w:rsid w:val="001D2A0D"/>
    <w:rsid w:val="001D3145"/>
    <w:rsid w:val="001D39D1"/>
    <w:rsid w:val="001D4421"/>
    <w:rsid w:val="001D49E4"/>
    <w:rsid w:val="001D4B8C"/>
    <w:rsid w:val="001D4F6F"/>
    <w:rsid w:val="001D504F"/>
    <w:rsid w:val="001D52A9"/>
    <w:rsid w:val="001D52E1"/>
    <w:rsid w:val="001D545B"/>
    <w:rsid w:val="001D5AFC"/>
    <w:rsid w:val="001D7A54"/>
    <w:rsid w:val="001E02E2"/>
    <w:rsid w:val="001E03B8"/>
    <w:rsid w:val="001E05B4"/>
    <w:rsid w:val="001E0DF8"/>
    <w:rsid w:val="001E113E"/>
    <w:rsid w:val="001E1169"/>
    <w:rsid w:val="001E1C08"/>
    <w:rsid w:val="001E2307"/>
    <w:rsid w:val="001E2C46"/>
    <w:rsid w:val="001E4CC7"/>
    <w:rsid w:val="001E5501"/>
    <w:rsid w:val="001E57C1"/>
    <w:rsid w:val="001E6B1E"/>
    <w:rsid w:val="001E7328"/>
    <w:rsid w:val="001E7AE4"/>
    <w:rsid w:val="001F031C"/>
    <w:rsid w:val="001F08B0"/>
    <w:rsid w:val="001F0FFB"/>
    <w:rsid w:val="001F144E"/>
    <w:rsid w:val="001F22F5"/>
    <w:rsid w:val="001F33B6"/>
    <w:rsid w:val="001F3609"/>
    <w:rsid w:val="001F3697"/>
    <w:rsid w:val="001F4408"/>
    <w:rsid w:val="001F4D41"/>
    <w:rsid w:val="001F5545"/>
    <w:rsid w:val="001F62F0"/>
    <w:rsid w:val="001F6412"/>
    <w:rsid w:val="001F7CDE"/>
    <w:rsid w:val="0020058B"/>
    <w:rsid w:val="0020083D"/>
    <w:rsid w:val="00201690"/>
    <w:rsid w:val="00202D6C"/>
    <w:rsid w:val="002030B3"/>
    <w:rsid w:val="00203468"/>
    <w:rsid w:val="0020447A"/>
    <w:rsid w:val="002045DF"/>
    <w:rsid w:val="00204F35"/>
    <w:rsid w:val="00205FAC"/>
    <w:rsid w:val="0020613C"/>
    <w:rsid w:val="002063F2"/>
    <w:rsid w:val="00206B60"/>
    <w:rsid w:val="00207498"/>
    <w:rsid w:val="00211676"/>
    <w:rsid w:val="002116AB"/>
    <w:rsid w:val="00212DDA"/>
    <w:rsid w:val="00213C4B"/>
    <w:rsid w:val="002145BB"/>
    <w:rsid w:val="00214934"/>
    <w:rsid w:val="00215718"/>
    <w:rsid w:val="00215DA5"/>
    <w:rsid w:val="002161B4"/>
    <w:rsid w:val="00216908"/>
    <w:rsid w:val="002169D1"/>
    <w:rsid w:val="00216BAB"/>
    <w:rsid w:val="00220759"/>
    <w:rsid w:val="00220904"/>
    <w:rsid w:val="00220F73"/>
    <w:rsid w:val="00221376"/>
    <w:rsid w:val="00221817"/>
    <w:rsid w:val="00221EFF"/>
    <w:rsid w:val="0022267D"/>
    <w:rsid w:val="002229AA"/>
    <w:rsid w:val="00222C87"/>
    <w:rsid w:val="00222D0D"/>
    <w:rsid w:val="00222F41"/>
    <w:rsid w:val="002234F2"/>
    <w:rsid w:val="00223894"/>
    <w:rsid w:val="00224BE7"/>
    <w:rsid w:val="00225712"/>
    <w:rsid w:val="0022591E"/>
    <w:rsid w:val="00225AD0"/>
    <w:rsid w:val="00226239"/>
    <w:rsid w:val="00230095"/>
    <w:rsid w:val="00232970"/>
    <w:rsid w:val="00232CE3"/>
    <w:rsid w:val="00233C8F"/>
    <w:rsid w:val="0023400E"/>
    <w:rsid w:val="00234C46"/>
    <w:rsid w:val="0023751A"/>
    <w:rsid w:val="00237AF7"/>
    <w:rsid w:val="00237C5C"/>
    <w:rsid w:val="00237FC0"/>
    <w:rsid w:val="002403B9"/>
    <w:rsid w:val="00240B83"/>
    <w:rsid w:val="0024108D"/>
    <w:rsid w:val="002414F0"/>
    <w:rsid w:val="00242F8E"/>
    <w:rsid w:val="002430FF"/>
    <w:rsid w:val="00243A59"/>
    <w:rsid w:val="00244124"/>
    <w:rsid w:val="00244DD2"/>
    <w:rsid w:val="00244FB4"/>
    <w:rsid w:val="00247342"/>
    <w:rsid w:val="00247731"/>
    <w:rsid w:val="0024774B"/>
    <w:rsid w:val="002479BC"/>
    <w:rsid w:val="00250189"/>
    <w:rsid w:val="00250471"/>
    <w:rsid w:val="00251914"/>
    <w:rsid w:val="00251E05"/>
    <w:rsid w:val="00252104"/>
    <w:rsid w:val="00252133"/>
    <w:rsid w:val="002521AE"/>
    <w:rsid w:val="0025231B"/>
    <w:rsid w:val="00252B1A"/>
    <w:rsid w:val="0025478A"/>
    <w:rsid w:val="00254F65"/>
    <w:rsid w:val="00255698"/>
    <w:rsid w:val="00256135"/>
    <w:rsid w:val="0025614E"/>
    <w:rsid w:val="00256195"/>
    <w:rsid w:val="00257DCA"/>
    <w:rsid w:val="002613C5"/>
    <w:rsid w:val="002620F5"/>
    <w:rsid w:val="00262C56"/>
    <w:rsid w:val="00265699"/>
    <w:rsid w:val="00266D7B"/>
    <w:rsid w:val="00266F67"/>
    <w:rsid w:val="00267685"/>
    <w:rsid w:val="00267FB5"/>
    <w:rsid w:val="0027019E"/>
    <w:rsid w:val="0027074C"/>
    <w:rsid w:val="00270812"/>
    <w:rsid w:val="00271003"/>
    <w:rsid w:val="002711B0"/>
    <w:rsid w:val="002726E1"/>
    <w:rsid w:val="00272A06"/>
    <w:rsid w:val="00272BE0"/>
    <w:rsid w:val="00272C71"/>
    <w:rsid w:val="00272CA3"/>
    <w:rsid w:val="00272ECA"/>
    <w:rsid w:val="002731D7"/>
    <w:rsid w:val="00273C6C"/>
    <w:rsid w:val="00273FD7"/>
    <w:rsid w:val="00274500"/>
    <w:rsid w:val="002745A0"/>
    <w:rsid w:val="00275E74"/>
    <w:rsid w:val="00275F04"/>
    <w:rsid w:val="0027678F"/>
    <w:rsid w:val="00280970"/>
    <w:rsid w:val="00280C29"/>
    <w:rsid w:val="00280D17"/>
    <w:rsid w:val="00281B16"/>
    <w:rsid w:val="0028268E"/>
    <w:rsid w:val="002828A0"/>
    <w:rsid w:val="00282F14"/>
    <w:rsid w:val="00283481"/>
    <w:rsid w:val="002838B6"/>
    <w:rsid w:val="00283A14"/>
    <w:rsid w:val="0028405A"/>
    <w:rsid w:val="002857C7"/>
    <w:rsid w:val="00286C70"/>
    <w:rsid w:val="0028729E"/>
    <w:rsid w:val="002876E8"/>
    <w:rsid w:val="002915FF"/>
    <w:rsid w:val="00291E09"/>
    <w:rsid w:val="0029477E"/>
    <w:rsid w:val="00294C17"/>
    <w:rsid w:val="00294EFF"/>
    <w:rsid w:val="00295060"/>
    <w:rsid w:val="0029580E"/>
    <w:rsid w:val="002958E6"/>
    <w:rsid w:val="00295960"/>
    <w:rsid w:val="00295BEC"/>
    <w:rsid w:val="0029623D"/>
    <w:rsid w:val="002A0249"/>
    <w:rsid w:val="002A02B7"/>
    <w:rsid w:val="002A1539"/>
    <w:rsid w:val="002A1910"/>
    <w:rsid w:val="002A1973"/>
    <w:rsid w:val="002A215F"/>
    <w:rsid w:val="002A2A3C"/>
    <w:rsid w:val="002A2D6A"/>
    <w:rsid w:val="002A309E"/>
    <w:rsid w:val="002A3696"/>
    <w:rsid w:val="002A394F"/>
    <w:rsid w:val="002A4481"/>
    <w:rsid w:val="002A46BC"/>
    <w:rsid w:val="002A476A"/>
    <w:rsid w:val="002A58B1"/>
    <w:rsid w:val="002A5D7F"/>
    <w:rsid w:val="002A5FB8"/>
    <w:rsid w:val="002A670E"/>
    <w:rsid w:val="002A74F8"/>
    <w:rsid w:val="002B040D"/>
    <w:rsid w:val="002B0677"/>
    <w:rsid w:val="002B1DBC"/>
    <w:rsid w:val="002B3164"/>
    <w:rsid w:val="002B3789"/>
    <w:rsid w:val="002B37BF"/>
    <w:rsid w:val="002B3855"/>
    <w:rsid w:val="002B3F2C"/>
    <w:rsid w:val="002B4B94"/>
    <w:rsid w:val="002B5A22"/>
    <w:rsid w:val="002B5A46"/>
    <w:rsid w:val="002B60D7"/>
    <w:rsid w:val="002B6BCB"/>
    <w:rsid w:val="002B7802"/>
    <w:rsid w:val="002C04C7"/>
    <w:rsid w:val="002C1B8E"/>
    <w:rsid w:val="002C1BBF"/>
    <w:rsid w:val="002C2347"/>
    <w:rsid w:val="002C2415"/>
    <w:rsid w:val="002C2611"/>
    <w:rsid w:val="002C3D80"/>
    <w:rsid w:val="002C5516"/>
    <w:rsid w:val="002C5E8A"/>
    <w:rsid w:val="002C603C"/>
    <w:rsid w:val="002C60CD"/>
    <w:rsid w:val="002C638C"/>
    <w:rsid w:val="002C741B"/>
    <w:rsid w:val="002C7FD8"/>
    <w:rsid w:val="002D02F3"/>
    <w:rsid w:val="002D04B9"/>
    <w:rsid w:val="002D1643"/>
    <w:rsid w:val="002D1771"/>
    <w:rsid w:val="002D1854"/>
    <w:rsid w:val="002D1C19"/>
    <w:rsid w:val="002D352F"/>
    <w:rsid w:val="002D362B"/>
    <w:rsid w:val="002D4871"/>
    <w:rsid w:val="002D4975"/>
    <w:rsid w:val="002D4993"/>
    <w:rsid w:val="002D6121"/>
    <w:rsid w:val="002D6D02"/>
    <w:rsid w:val="002D6FF6"/>
    <w:rsid w:val="002E0C4E"/>
    <w:rsid w:val="002E1BE4"/>
    <w:rsid w:val="002E2802"/>
    <w:rsid w:val="002E2CD5"/>
    <w:rsid w:val="002E31BA"/>
    <w:rsid w:val="002E332A"/>
    <w:rsid w:val="002E4885"/>
    <w:rsid w:val="002E5AD9"/>
    <w:rsid w:val="002E6E08"/>
    <w:rsid w:val="002E7197"/>
    <w:rsid w:val="002E7599"/>
    <w:rsid w:val="002F1B55"/>
    <w:rsid w:val="002F34C8"/>
    <w:rsid w:val="002F3827"/>
    <w:rsid w:val="002F3A54"/>
    <w:rsid w:val="002F3D57"/>
    <w:rsid w:val="002F3D8D"/>
    <w:rsid w:val="002F3F2A"/>
    <w:rsid w:val="002F3F51"/>
    <w:rsid w:val="002F674C"/>
    <w:rsid w:val="002F6E0E"/>
    <w:rsid w:val="002F706D"/>
    <w:rsid w:val="00301167"/>
    <w:rsid w:val="0030208D"/>
    <w:rsid w:val="00303A82"/>
    <w:rsid w:val="003046A9"/>
    <w:rsid w:val="00304DD4"/>
    <w:rsid w:val="00304EC2"/>
    <w:rsid w:val="0030541A"/>
    <w:rsid w:val="00305487"/>
    <w:rsid w:val="003054E1"/>
    <w:rsid w:val="00307100"/>
    <w:rsid w:val="003074AD"/>
    <w:rsid w:val="00307BE3"/>
    <w:rsid w:val="00307D09"/>
    <w:rsid w:val="00311780"/>
    <w:rsid w:val="003117CA"/>
    <w:rsid w:val="003119E1"/>
    <w:rsid w:val="00312899"/>
    <w:rsid w:val="003135A0"/>
    <w:rsid w:val="0031369A"/>
    <w:rsid w:val="00313CE5"/>
    <w:rsid w:val="0031407B"/>
    <w:rsid w:val="003143D9"/>
    <w:rsid w:val="00314E8E"/>
    <w:rsid w:val="00315CDD"/>
    <w:rsid w:val="00317618"/>
    <w:rsid w:val="00317728"/>
    <w:rsid w:val="003200A6"/>
    <w:rsid w:val="00320A0C"/>
    <w:rsid w:val="00320F96"/>
    <w:rsid w:val="003210E1"/>
    <w:rsid w:val="00322136"/>
    <w:rsid w:val="003225B1"/>
    <w:rsid w:val="00323720"/>
    <w:rsid w:val="00323857"/>
    <w:rsid w:val="0032407C"/>
    <w:rsid w:val="00324473"/>
    <w:rsid w:val="00324CBE"/>
    <w:rsid w:val="00325127"/>
    <w:rsid w:val="00325A7D"/>
    <w:rsid w:val="00326E13"/>
    <w:rsid w:val="003271A6"/>
    <w:rsid w:val="003272CB"/>
    <w:rsid w:val="0032751C"/>
    <w:rsid w:val="00327C72"/>
    <w:rsid w:val="00327DC7"/>
    <w:rsid w:val="00330345"/>
    <w:rsid w:val="003303D6"/>
    <w:rsid w:val="00330B16"/>
    <w:rsid w:val="00332C99"/>
    <w:rsid w:val="00333876"/>
    <w:rsid w:val="003339BC"/>
    <w:rsid w:val="00334199"/>
    <w:rsid w:val="00334636"/>
    <w:rsid w:val="0033482D"/>
    <w:rsid w:val="00335643"/>
    <w:rsid w:val="0033673F"/>
    <w:rsid w:val="00337392"/>
    <w:rsid w:val="00340863"/>
    <w:rsid w:val="00340CCC"/>
    <w:rsid w:val="003412A7"/>
    <w:rsid w:val="00341685"/>
    <w:rsid w:val="003418B2"/>
    <w:rsid w:val="00341B46"/>
    <w:rsid w:val="00341CAC"/>
    <w:rsid w:val="003439DA"/>
    <w:rsid w:val="00344489"/>
    <w:rsid w:val="0034488C"/>
    <w:rsid w:val="0034509B"/>
    <w:rsid w:val="00345939"/>
    <w:rsid w:val="00345977"/>
    <w:rsid w:val="00346BB2"/>
    <w:rsid w:val="00346CDD"/>
    <w:rsid w:val="003508FC"/>
    <w:rsid w:val="00352BCE"/>
    <w:rsid w:val="00353129"/>
    <w:rsid w:val="00353991"/>
    <w:rsid w:val="00354112"/>
    <w:rsid w:val="003546E6"/>
    <w:rsid w:val="00354D06"/>
    <w:rsid w:val="0035503B"/>
    <w:rsid w:val="00355143"/>
    <w:rsid w:val="003569B0"/>
    <w:rsid w:val="003569E9"/>
    <w:rsid w:val="00357292"/>
    <w:rsid w:val="003603B1"/>
    <w:rsid w:val="00360972"/>
    <w:rsid w:val="00361308"/>
    <w:rsid w:val="003615BD"/>
    <w:rsid w:val="003626AA"/>
    <w:rsid w:val="003630AB"/>
    <w:rsid w:val="0036356C"/>
    <w:rsid w:val="003636D9"/>
    <w:rsid w:val="003638ED"/>
    <w:rsid w:val="003640D9"/>
    <w:rsid w:val="00364242"/>
    <w:rsid w:val="00364719"/>
    <w:rsid w:val="00365496"/>
    <w:rsid w:val="00365C3C"/>
    <w:rsid w:val="00365E06"/>
    <w:rsid w:val="0036698A"/>
    <w:rsid w:val="00366B4F"/>
    <w:rsid w:val="00366F73"/>
    <w:rsid w:val="00367FEC"/>
    <w:rsid w:val="003707B8"/>
    <w:rsid w:val="00370DDE"/>
    <w:rsid w:val="00371063"/>
    <w:rsid w:val="0037188F"/>
    <w:rsid w:val="00371B52"/>
    <w:rsid w:val="00372A04"/>
    <w:rsid w:val="0037397F"/>
    <w:rsid w:val="00374259"/>
    <w:rsid w:val="00375016"/>
    <w:rsid w:val="00375389"/>
    <w:rsid w:val="00376138"/>
    <w:rsid w:val="00376648"/>
    <w:rsid w:val="00376891"/>
    <w:rsid w:val="00380531"/>
    <w:rsid w:val="00382F33"/>
    <w:rsid w:val="00383B47"/>
    <w:rsid w:val="0038402A"/>
    <w:rsid w:val="00385D52"/>
    <w:rsid w:val="00385FCA"/>
    <w:rsid w:val="00386F3B"/>
    <w:rsid w:val="00387310"/>
    <w:rsid w:val="003875B9"/>
    <w:rsid w:val="003878FE"/>
    <w:rsid w:val="003905ED"/>
    <w:rsid w:val="003920AA"/>
    <w:rsid w:val="003926DF"/>
    <w:rsid w:val="003937E4"/>
    <w:rsid w:val="0039483F"/>
    <w:rsid w:val="00394ED5"/>
    <w:rsid w:val="0039525E"/>
    <w:rsid w:val="003953A7"/>
    <w:rsid w:val="00395EC9"/>
    <w:rsid w:val="00396B04"/>
    <w:rsid w:val="00396F06"/>
    <w:rsid w:val="00397772"/>
    <w:rsid w:val="003A13AE"/>
    <w:rsid w:val="003A1713"/>
    <w:rsid w:val="003A1A51"/>
    <w:rsid w:val="003A1CE5"/>
    <w:rsid w:val="003A31C4"/>
    <w:rsid w:val="003A365C"/>
    <w:rsid w:val="003A4207"/>
    <w:rsid w:val="003A4813"/>
    <w:rsid w:val="003A5DAD"/>
    <w:rsid w:val="003A5DFB"/>
    <w:rsid w:val="003A5E28"/>
    <w:rsid w:val="003A6070"/>
    <w:rsid w:val="003A6AD7"/>
    <w:rsid w:val="003A6DC5"/>
    <w:rsid w:val="003A6F0B"/>
    <w:rsid w:val="003A6FF5"/>
    <w:rsid w:val="003B225B"/>
    <w:rsid w:val="003B26C7"/>
    <w:rsid w:val="003B330B"/>
    <w:rsid w:val="003B34F0"/>
    <w:rsid w:val="003B4759"/>
    <w:rsid w:val="003B55EB"/>
    <w:rsid w:val="003B5FFA"/>
    <w:rsid w:val="003B62D4"/>
    <w:rsid w:val="003B684B"/>
    <w:rsid w:val="003B7E64"/>
    <w:rsid w:val="003C07D4"/>
    <w:rsid w:val="003C091E"/>
    <w:rsid w:val="003C0B4B"/>
    <w:rsid w:val="003C0C9B"/>
    <w:rsid w:val="003C1BD1"/>
    <w:rsid w:val="003C1F24"/>
    <w:rsid w:val="003C238D"/>
    <w:rsid w:val="003C2616"/>
    <w:rsid w:val="003C2709"/>
    <w:rsid w:val="003C280A"/>
    <w:rsid w:val="003C284A"/>
    <w:rsid w:val="003C2CDB"/>
    <w:rsid w:val="003C3F25"/>
    <w:rsid w:val="003C4D9B"/>
    <w:rsid w:val="003C5009"/>
    <w:rsid w:val="003C643B"/>
    <w:rsid w:val="003C6777"/>
    <w:rsid w:val="003C767A"/>
    <w:rsid w:val="003C779C"/>
    <w:rsid w:val="003C7DED"/>
    <w:rsid w:val="003D04D0"/>
    <w:rsid w:val="003D077A"/>
    <w:rsid w:val="003D1289"/>
    <w:rsid w:val="003D12CA"/>
    <w:rsid w:val="003D17A1"/>
    <w:rsid w:val="003D23C1"/>
    <w:rsid w:val="003D2654"/>
    <w:rsid w:val="003D3D23"/>
    <w:rsid w:val="003D44F4"/>
    <w:rsid w:val="003D532F"/>
    <w:rsid w:val="003D5B86"/>
    <w:rsid w:val="003D5D30"/>
    <w:rsid w:val="003D6655"/>
    <w:rsid w:val="003D6AF9"/>
    <w:rsid w:val="003D6F8F"/>
    <w:rsid w:val="003D70D1"/>
    <w:rsid w:val="003D7A21"/>
    <w:rsid w:val="003E09B7"/>
    <w:rsid w:val="003E0DFB"/>
    <w:rsid w:val="003E1A8C"/>
    <w:rsid w:val="003E23DB"/>
    <w:rsid w:val="003E3BDB"/>
    <w:rsid w:val="003E484F"/>
    <w:rsid w:val="003E4878"/>
    <w:rsid w:val="003E4B32"/>
    <w:rsid w:val="003E5767"/>
    <w:rsid w:val="003E6CCC"/>
    <w:rsid w:val="003E6D23"/>
    <w:rsid w:val="003E702F"/>
    <w:rsid w:val="003E7DE4"/>
    <w:rsid w:val="003E7E38"/>
    <w:rsid w:val="003F09D5"/>
    <w:rsid w:val="003F0AD8"/>
    <w:rsid w:val="003F26D5"/>
    <w:rsid w:val="003F2969"/>
    <w:rsid w:val="003F344F"/>
    <w:rsid w:val="003F35DA"/>
    <w:rsid w:val="003F3AAA"/>
    <w:rsid w:val="003F4D5F"/>
    <w:rsid w:val="003F507D"/>
    <w:rsid w:val="003F5828"/>
    <w:rsid w:val="003F5ABA"/>
    <w:rsid w:val="003F6F09"/>
    <w:rsid w:val="003F79DD"/>
    <w:rsid w:val="003F7BCB"/>
    <w:rsid w:val="00400C7A"/>
    <w:rsid w:val="00401788"/>
    <w:rsid w:val="00402118"/>
    <w:rsid w:val="00402F25"/>
    <w:rsid w:val="00403EB6"/>
    <w:rsid w:val="004042D0"/>
    <w:rsid w:val="0040473C"/>
    <w:rsid w:val="00404B4C"/>
    <w:rsid w:val="00405335"/>
    <w:rsid w:val="00405FB6"/>
    <w:rsid w:val="00406E9A"/>
    <w:rsid w:val="00407444"/>
    <w:rsid w:val="00407547"/>
    <w:rsid w:val="00407E8A"/>
    <w:rsid w:val="00407F1A"/>
    <w:rsid w:val="00410391"/>
    <w:rsid w:val="004106DF"/>
    <w:rsid w:val="0041146D"/>
    <w:rsid w:val="004131DF"/>
    <w:rsid w:val="004147EA"/>
    <w:rsid w:val="004152DE"/>
    <w:rsid w:val="004160EF"/>
    <w:rsid w:val="00416224"/>
    <w:rsid w:val="00416561"/>
    <w:rsid w:val="00416815"/>
    <w:rsid w:val="00416F19"/>
    <w:rsid w:val="004206AB"/>
    <w:rsid w:val="00420DC5"/>
    <w:rsid w:val="004212F5"/>
    <w:rsid w:val="00421B16"/>
    <w:rsid w:val="00421D16"/>
    <w:rsid w:val="004226B7"/>
    <w:rsid w:val="004228AA"/>
    <w:rsid w:val="0042299B"/>
    <w:rsid w:val="00422B9B"/>
    <w:rsid w:val="00423838"/>
    <w:rsid w:val="00423E01"/>
    <w:rsid w:val="00423FB6"/>
    <w:rsid w:val="00424124"/>
    <w:rsid w:val="004241D2"/>
    <w:rsid w:val="00424FFD"/>
    <w:rsid w:val="004258F9"/>
    <w:rsid w:val="0042606C"/>
    <w:rsid w:val="004272E9"/>
    <w:rsid w:val="00427F76"/>
    <w:rsid w:val="00430818"/>
    <w:rsid w:val="00430C79"/>
    <w:rsid w:val="00431FDA"/>
    <w:rsid w:val="004321E1"/>
    <w:rsid w:val="004343AD"/>
    <w:rsid w:val="00434F8A"/>
    <w:rsid w:val="00435A3C"/>
    <w:rsid w:val="00435DC1"/>
    <w:rsid w:val="00435E4A"/>
    <w:rsid w:val="00435F58"/>
    <w:rsid w:val="00437206"/>
    <w:rsid w:val="00440F10"/>
    <w:rsid w:val="00441248"/>
    <w:rsid w:val="00441BF3"/>
    <w:rsid w:val="0044315E"/>
    <w:rsid w:val="00443169"/>
    <w:rsid w:val="004431B9"/>
    <w:rsid w:val="00443241"/>
    <w:rsid w:val="00443A5C"/>
    <w:rsid w:val="00443DB1"/>
    <w:rsid w:val="00446107"/>
    <w:rsid w:val="0044712C"/>
    <w:rsid w:val="0044784E"/>
    <w:rsid w:val="00450391"/>
    <w:rsid w:val="00451130"/>
    <w:rsid w:val="004512F8"/>
    <w:rsid w:val="00451889"/>
    <w:rsid w:val="00451E68"/>
    <w:rsid w:val="00451E76"/>
    <w:rsid w:val="0045338D"/>
    <w:rsid w:val="00454D97"/>
    <w:rsid w:val="00454F3B"/>
    <w:rsid w:val="004550C9"/>
    <w:rsid w:val="00460468"/>
    <w:rsid w:val="004606F1"/>
    <w:rsid w:val="00460B91"/>
    <w:rsid w:val="00462181"/>
    <w:rsid w:val="004634FD"/>
    <w:rsid w:val="00463761"/>
    <w:rsid w:val="0046380A"/>
    <w:rsid w:val="00463AB8"/>
    <w:rsid w:val="00464EEE"/>
    <w:rsid w:val="00466769"/>
    <w:rsid w:val="00467D48"/>
    <w:rsid w:val="00470819"/>
    <w:rsid w:val="00472A50"/>
    <w:rsid w:val="00472B57"/>
    <w:rsid w:val="0047305A"/>
    <w:rsid w:val="00473195"/>
    <w:rsid w:val="00473942"/>
    <w:rsid w:val="004742F8"/>
    <w:rsid w:val="004745D8"/>
    <w:rsid w:val="00474E4B"/>
    <w:rsid w:val="00475465"/>
    <w:rsid w:val="004758F6"/>
    <w:rsid w:val="00475C2A"/>
    <w:rsid w:val="00477251"/>
    <w:rsid w:val="00480B21"/>
    <w:rsid w:val="00481337"/>
    <w:rsid w:val="00481C4E"/>
    <w:rsid w:val="00483969"/>
    <w:rsid w:val="00484487"/>
    <w:rsid w:val="004849CF"/>
    <w:rsid w:val="0048602F"/>
    <w:rsid w:val="00487A60"/>
    <w:rsid w:val="00487CB9"/>
    <w:rsid w:val="00490CCB"/>
    <w:rsid w:val="00491AA0"/>
    <w:rsid w:val="00492683"/>
    <w:rsid w:val="00493020"/>
    <w:rsid w:val="00493EAB"/>
    <w:rsid w:val="004947DE"/>
    <w:rsid w:val="00494E4D"/>
    <w:rsid w:val="00495AE7"/>
    <w:rsid w:val="00496762"/>
    <w:rsid w:val="00496AA6"/>
    <w:rsid w:val="00496B6C"/>
    <w:rsid w:val="00496C2D"/>
    <w:rsid w:val="004A2B7C"/>
    <w:rsid w:val="004A35D1"/>
    <w:rsid w:val="004A365B"/>
    <w:rsid w:val="004A36BB"/>
    <w:rsid w:val="004A3B25"/>
    <w:rsid w:val="004A3CF1"/>
    <w:rsid w:val="004A3FA9"/>
    <w:rsid w:val="004A4542"/>
    <w:rsid w:val="004A5813"/>
    <w:rsid w:val="004A5984"/>
    <w:rsid w:val="004A5F7C"/>
    <w:rsid w:val="004A6525"/>
    <w:rsid w:val="004A668C"/>
    <w:rsid w:val="004A7674"/>
    <w:rsid w:val="004B1156"/>
    <w:rsid w:val="004B14DC"/>
    <w:rsid w:val="004B1769"/>
    <w:rsid w:val="004B18F2"/>
    <w:rsid w:val="004B1C3A"/>
    <w:rsid w:val="004B1E7D"/>
    <w:rsid w:val="004B239E"/>
    <w:rsid w:val="004B25B0"/>
    <w:rsid w:val="004B3178"/>
    <w:rsid w:val="004B31B1"/>
    <w:rsid w:val="004B39E2"/>
    <w:rsid w:val="004B4DDA"/>
    <w:rsid w:val="004B57E5"/>
    <w:rsid w:val="004B5DE4"/>
    <w:rsid w:val="004B5EAA"/>
    <w:rsid w:val="004B755C"/>
    <w:rsid w:val="004B7C1B"/>
    <w:rsid w:val="004C094C"/>
    <w:rsid w:val="004C0F1E"/>
    <w:rsid w:val="004C2AFB"/>
    <w:rsid w:val="004C2B39"/>
    <w:rsid w:val="004C2BA6"/>
    <w:rsid w:val="004C3815"/>
    <w:rsid w:val="004C3A5D"/>
    <w:rsid w:val="004C3A74"/>
    <w:rsid w:val="004C3D40"/>
    <w:rsid w:val="004C5340"/>
    <w:rsid w:val="004C5F96"/>
    <w:rsid w:val="004C617B"/>
    <w:rsid w:val="004C6A51"/>
    <w:rsid w:val="004C6AB2"/>
    <w:rsid w:val="004C7385"/>
    <w:rsid w:val="004D007A"/>
    <w:rsid w:val="004D030A"/>
    <w:rsid w:val="004D0612"/>
    <w:rsid w:val="004D06EE"/>
    <w:rsid w:val="004D0FBB"/>
    <w:rsid w:val="004D1A28"/>
    <w:rsid w:val="004D1C47"/>
    <w:rsid w:val="004D30B4"/>
    <w:rsid w:val="004D35F5"/>
    <w:rsid w:val="004D3D8E"/>
    <w:rsid w:val="004D4128"/>
    <w:rsid w:val="004D50BF"/>
    <w:rsid w:val="004D5AB5"/>
    <w:rsid w:val="004D5BA0"/>
    <w:rsid w:val="004D5F3E"/>
    <w:rsid w:val="004D72DA"/>
    <w:rsid w:val="004D7529"/>
    <w:rsid w:val="004E0783"/>
    <w:rsid w:val="004E1FB8"/>
    <w:rsid w:val="004E253C"/>
    <w:rsid w:val="004E27F8"/>
    <w:rsid w:val="004E28E5"/>
    <w:rsid w:val="004E2D84"/>
    <w:rsid w:val="004E2DF0"/>
    <w:rsid w:val="004E2E91"/>
    <w:rsid w:val="004E36BB"/>
    <w:rsid w:val="004E3A2F"/>
    <w:rsid w:val="004E3E6C"/>
    <w:rsid w:val="004E47D6"/>
    <w:rsid w:val="004E481C"/>
    <w:rsid w:val="004E4E83"/>
    <w:rsid w:val="004E5161"/>
    <w:rsid w:val="004E579B"/>
    <w:rsid w:val="004E5A00"/>
    <w:rsid w:val="004E640E"/>
    <w:rsid w:val="004E778D"/>
    <w:rsid w:val="004F26A7"/>
    <w:rsid w:val="004F39E9"/>
    <w:rsid w:val="004F3F85"/>
    <w:rsid w:val="004F4527"/>
    <w:rsid w:val="004F52EA"/>
    <w:rsid w:val="004F5CC0"/>
    <w:rsid w:val="004F5E46"/>
    <w:rsid w:val="004F63BA"/>
    <w:rsid w:val="004F651E"/>
    <w:rsid w:val="004F757E"/>
    <w:rsid w:val="004F7F2E"/>
    <w:rsid w:val="004F7F34"/>
    <w:rsid w:val="005003E8"/>
    <w:rsid w:val="00500597"/>
    <w:rsid w:val="00500B3F"/>
    <w:rsid w:val="00502785"/>
    <w:rsid w:val="00502A6E"/>
    <w:rsid w:val="00502C82"/>
    <w:rsid w:val="00503374"/>
    <w:rsid w:val="005041A4"/>
    <w:rsid w:val="005048F4"/>
    <w:rsid w:val="00505EA1"/>
    <w:rsid w:val="00507338"/>
    <w:rsid w:val="0050784B"/>
    <w:rsid w:val="00510B6C"/>
    <w:rsid w:val="005118A7"/>
    <w:rsid w:val="00513079"/>
    <w:rsid w:val="0051308F"/>
    <w:rsid w:val="005130B7"/>
    <w:rsid w:val="00513644"/>
    <w:rsid w:val="005137AE"/>
    <w:rsid w:val="00515806"/>
    <w:rsid w:val="00515D50"/>
    <w:rsid w:val="00516B8E"/>
    <w:rsid w:val="00517559"/>
    <w:rsid w:val="005177C7"/>
    <w:rsid w:val="00517B4A"/>
    <w:rsid w:val="00520230"/>
    <w:rsid w:val="00520D4B"/>
    <w:rsid w:val="00520F3A"/>
    <w:rsid w:val="00521518"/>
    <w:rsid w:val="0052391C"/>
    <w:rsid w:val="00525403"/>
    <w:rsid w:val="005261AA"/>
    <w:rsid w:val="0052693F"/>
    <w:rsid w:val="00526EFE"/>
    <w:rsid w:val="0052789D"/>
    <w:rsid w:val="0053025E"/>
    <w:rsid w:val="00530939"/>
    <w:rsid w:val="00531225"/>
    <w:rsid w:val="005315C4"/>
    <w:rsid w:val="00531C45"/>
    <w:rsid w:val="005323CC"/>
    <w:rsid w:val="005338D2"/>
    <w:rsid w:val="00534075"/>
    <w:rsid w:val="005347CC"/>
    <w:rsid w:val="00534A78"/>
    <w:rsid w:val="00535DB4"/>
    <w:rsid w:val="0053644E"/>
    <w:rsid w:val="00537322"/>
    <w:rsid w:val="00537428"/>
    <w:rsid w:val="0053760D"/>
    <w:rsid w:val="005377EF"/>
    <w:rsid w:val="005379C2"/>
    <w:rsid w:val="00537C6B"/>
    <w:rsid w:val="005403DA"/>
    <w:rsid w:val="005408F4"/>
    <w:rsid w:val="005412D4"/>
    <w:rsid w:val="005418FE"/>
    <w:rsid w:val="0054198D"/>
    <w:rsid w:val="00542466"/>
    <w:rsid w:val="0054264A"/>
    <w:rsid w:val="005436AF"/>
    <w:rsid w:val="005437BA"/>
    <w:rsid w:val="00544275"/>
    <w:rsid w:val="0054518B"/>
    <w:rsid w:val="00546935"/>
    <w:rsid w:val="00546BB6"/>
    <w:rsid w:val="00547ECD"/>
    <w:rsid w:val="005504E5"/>
    <w:rsid w:val="005510F6"/>
    <w:rsid w:val="00552FDE"/>
    <w:rsid w:val="0055336F"/>
    <w:rsid w:val="005536E2"/>
    <w:rsid w:val="00553BF9"/>
    <w:rsid w:val="005540CF"/>
    <w:rsid w:val="00554286"/>
    <w:rsid w:val="00554AAE"/>
    <w:rsid w:val="005553C4"/>
    <w:rsid w:val="005556A0"/>
    <w:rsid w:val="00555714"/>
    <w:rsid w:val="00555A94"/>
    <w:rsid w:val="00556088"/>
    <w:rsid w:val="005570C9"/>
    <w:rsid w:val="00560AF9"/>
    <w:rsid w:val="0056125F"/>
    <w:rsid w:val="00561596"/>
    <w:rsid w:val="0056182A"/>
    <w:rsid w:val="00561FF0"/>
    <w:rsid w:val="005623B1"/>
    <w:rsid w:val="0056248E"/>
    <w:rsid w:val="00562524"/>
    <w:rsid w:val="005625BD"/>
    <w:rsid w:val="005626BE"/>
    <w:rsid w:val="00563973"/>
    <w:rsid w:val="005654FA"/>
    <w:rsid w:val="00565768"/>
    <w:rsid w:val="00566BB7"/>
    <w:rsid w:val="00566BEC"/>
    <w:rsid w:val="00566D97"/>
    <w:rsid w:val="00566E47"/>
    <w:rsid w:val="00567328"/>
    <w:rsid w:val="00567D12"/>
    <w:rsid w:val="00571447"/>
    <w:rsid w:val="005714D7"/>
    <w:rsid w:val="00571577"/>
    <w:rsid w:val="00571D9B"/>
    <w:rsid w:val="005728E5"/>
    <w:rsid w:val="005729E4"/>
    <w:rsid w:val="0057344B"/>
    <w:rsid w:val="00573E1B"/>
    <w:rsid w:val="00573F49"/>
    <w:rsid w:val="00573FB6"/>
    <w:rsid w:val="00574150"/>
    <w:rsid w:val="005752B4"/>
    <w:rsid w:val="005756A8"/>
    <w:rsid w:val="00576BA7"/>
    <w:rsid w:val="00576E8F"/>
    <w:rsid w:val="0058139E"/>
    <w:rsid w:val="005814E6"/>
    <w:rsid w:val="00581F91"/>
    <w:rsid w:val="005822C5"/>
    <w:rsid w:val="005823D2"/>
    <w:rsid w:val="005825EF"/>
    <w:rsid w:val="0058263B"/>
    <w:rsid w:val="00583100"/>
    <w:rsid w:val="00584DCE"/>
    <w:rsid w:val="00585B3C"/>
    <w:rsid w:val="00585D36"/>
    <w:rsid w:val="00586BF6"/>
    <w:rsid w:val="00586F29"/>
    <w:rsid w:val="00587112"/>
    <w:rsid w:val="00587398"/>
    <w:rsid w:val="00587521"/>
    <w:rsid w:val="00587654"/>
    <w:rsid w:val="005878E2"/>
    <w:rsid w:val="005909C9"/>
    <w:rsid w:val="00590A8D"/>
    <w:rsid w:val="005917F4"/>
    <w:rsid w:val="00591991"/>
    <w:rsid w:val="005919E3"/>
    <w:rsid w:val="0059219F"/>
    <w:rsid w:val="005934A5"/>
    <w:rsid w:val="00593F6E"/>
    <w:rsid w:val="00594780"/>
    <w:rsid w:val="0059490D"/>
    <w:rsid w:val="00594E90"/>
    <w:rsid w:val="00595AC2"/>
    <w:rsid w:val="005963DA"/>
    <w:rsid w:val="00597132"/>
    <w:rsid w:val="00597C6F"/>
    <w:rsid w:val="005A09C3"/>
    <w:rsid w:val="005A0D01"/>
    <w:rsid w:val="005A12A0"/>
    <w:rsid w:val="005A15DD"/>
    <w:rsid w:val="005A161D"/>
    <w:rsid w:val="005A1FC7"/>
    <w:rsid w:val="005A247B"/>
    <w:rsid w:val="005A26CF"/>
    <w:rsid w:val="005A32FA"/>
    <w:rsid w:val="005A37A0"/>
    <w:rsid w:val="005A3C2E"/>
    <w:rsid w:val="005A4266"/>
    <w:rsid w:val="005A449B"/>
    <w:rsid w:val="005A4E95"/>
    <w:rsid w:val="005A5291"/>
    <w:rsid w:val="005A55FE"/>
    <w:rsid w:val="005A5EA4"/>
    <w:rsid w:val="005A6503"/>
    <w:rsid w:val="005A77C9"/>
    <w:rsid w:val="005B18AD"/>
    <w:rsid w:val="005B1C0E"/>
    <w:rsid w:val="005B1C3A"/>
    <w:rsid w:val="005B2007"/>
    <w:rsid w:val="005B21A7"/>
    <w:rsid w:val="005B23AE"/>
    <w:rsid w:val="005B2766"/>
    <w:rsid w:val="005B2A3F"/>
    <w:rsid w:val="005B389F"/>
    <w:rsid w:val="005B4653"/>
    <w:rsid w:val="005B4770"/>
    <w:rsid w:val="005B50A5"/>
    <w:rsid w:val="005B65E1"/>
    <w:rsid w:val="005B6EA1"/>
    <w:rsid w:val="005B7EAF"/>
    <w:rsid w:val="005C0D0E"/>
    <w:rsid w:val="005C1008"/>
    <w:rsid w:val="005C10B9"/>
    <w:rsid w:val="005C15F8"/>
    <w:rsid w:val="005C17E0"/>
    <w:rsid w:val="005C212C"/>
    <w:rsid w:val="005C2BF1"/>
    <w:rsid w:val="005C3624"/>
    <w:rsid w:val="005C4236"/>
    <w:rsid w:val="005C4AD8"/>
    <w:rsid w:val="005C4B50"/>
    <w:rsid w:val="005C4C52"/>
    <w:rsid w:val="005C59AA"/>
    <w:rsid w:val="005C5DEC"/>
    <w:rsid w:val="005C618F"/>
    <w:rsid w:val="005C6A3D"/>
    <w:rsid w:val="005C6D28"/>
    <w:rsid w:val="005C6D7D"/>
    <w:rsid w:val="005C7D61"/>
    <w:rsid w:val="005D0538"/>
    <w:rsid w:val="005D05F7"/>
    <w:rsid w:val="005D0A87"/>
    <w:rsid w:val="005D0B1C"/>
    <w:rsid w:val="005D11DF"/>
    <w:rsid w:val="005D12DC"/>
    <w:rsid w:val="005D1360"/>
    <w:rsid w:val="005D1ACE"/>
    <w:rsid w:val="005D1E8B"/>
    <w:rsid w:val="005D332E"/>
    <w:rsid w:val="005D339F"/>
    <w:rsid w:val="005D472D"/>
    <w:rsid w:val="005D4C1A"/>
    <w:rsid w:val="005D4E22"/>
    <w:rsid w:val="005D51FB"/>
    <w:rsid w:val="005D5422"/>
    <w:rsid w:val="005D546A"/>
    <w:rsid w:val="005D5899"/>
    <w:rsid w:val="005D6F90"/>
    <w:rsid w:val="005D731B"/>
    <w:rsid w:val="005D779A"/>
    <w:rsid w:val="005D78BA"/>
    <w:rsid w:val="005D7BED"/>
    <w:rsid w:val="005E0048"/>
    <w:rsid w:val="005E021D"/>
    <w:rsid w:val="005E02DD"/>
    <w:rsid w:val="005E0D54"/>
    <w:rsid w:val="005E0DF4"/>
    <w:rsid w:val="005E1CF2"/>
    <w:rsid w:val="005E2127"/>
    <w:rsid w:val="005E2A8A"/>
    <w:rsid w:val="005E3104"/>
    <w:rsid w:val="005E32FD"/>
    <w:rsid w:val="005E3872"/>
    <w:rsid w:val="005E3F47"/>
    <w:rsid w:val="005E41DD"/>
    <w:rsid w:val="005E4738"/>
    <w:rsid w:val="005E476A"/>
    <w:rsid w:val="005E4DE1"/>
    <w:rsid w:val="005E4EFC"/>
    <w:rsid w:val="005E57ED"/>
    <w:rsid w:val="005E586D"/>
    <w:rsid w:val="005E58D7"/>
    <w:rsid w:val="005E5C45"/>
    <w:rsid w:val="005E5F82"/>
    <w:rsid w:val="005E653E"/>
    <w:rsid w:val="005E68CC"/>
    <w:rsid w:val="005E6D3C"/>
    <w:rsid w:val="005E71C5"/>
    <w:rsid w:val="005E73ED"/>
    <w:rsid w:val="005F017A"/>
    <w:rsid w:val="005F0E00"/>
    <w:rsid w:val="005F0E06"/>
    <w:rsid w:val="005F1365"/>
    <w:rsid w:val="005F1A10"/>
    <w:rsid w:val="005F1C39"/>
    <w:rsid w:val="005F1C8F"/>
    <w:rsid w:val="005F251E"/>
    <w:rsid w:val="005F2C7D"/>
    <w:rsid w:val="005F382A"/>
    <w:rsid w:val="005F43B4"/>
    <w:rsid w:val="005F49BE"/>
    <w:rsid w:val="005F4D53"/>
    <w:rsid w:val="005F5278"/>
    <w:rsid w:val="005F58E6"/>
    <w:rsid w:val="005F6852"/>
    <w:rsid w:val="005F6C80"/>
    <w:rsid w:val="006008B2"/>
    <w:rsid w:val="00603896"/>
    <w:rsid w:val="00603ACF"/>
    <w:rsid w:val="00603D03"/>
    <w:rsid w:val="00603E61"/>
    <w:rsid w:val="006047AB"/>
    <w:rsid w:val="00604E20"/>
    <w:rsid w:val="00605BB8"/>
    <w:rsid w:val="0060627E"/>
    <w:rsid w:val="0060688E"/>
    <w:rsid w:val="0060742D"/>
    <w:rsid w:val="006077D3"/>
    <w:rsid w:val="006100FB"/>
    <w:rsid w:val="006125AC"/>
    <w:rsid w:val="0061332D"/>
    <w:rsid w:val="00613823"/>
    <w:rsid w:val="006140FA"/>
    <w:rsid w:val="0061437A"/>
    <w:rsid w:val="0061477B"/>
    <w:rsid w:val="0061492C"/>
    <w:rsid w:val="0061532D"/>
    <w:rsid w:val="0061575D"/>
    <w:rsid w:val="00615D94"/>
    <w:rsid w:val="00615E99"/>
    <w:rsid w:val="00616BFE"/>
    <w:rsid w:val="00616E10"/>
    <w:rsid w:val="00616FD0"/>
    <w:rsid w:val="0061785F"/>
    <w:rsid w:val="006179BF"/>
    <w:rsid w:val="00620979"/>
    <w:rsid w:val="00621080"/>
    <w:rsid w:val="00621177"/>
    <w:rsid w:val="00621279"/>
    <w:rsid w:val="006228AC"/>
    <w:rsid w:val="006230F8"/>
    <w:rsid w:val="00623589"/>
    <w:rsid w:val="0062358E"/>
    <w:rsid w:val="00624398"/>
    <w:rsid w:val="00624D44"/>
    <w:rsid w:val="006255AB"/>
    <w:rsid w:val="00626FB0"/>
    <w:rsid w:val="00627186"/>
    <w:rsid w:val="006304AF"/>
    <w:rsid w:val="0063063E"/>
    <w:rsid w:val="006318EE"/>
    <w:rsid w:val="006320C7"/>
    <w:rsid w:val="006322FF"/>
    <w:rsid w:val="0063290F"/>
    <w:rsid w:val="006343DC"/>
    <w:rsid w:val="00634A3B"/>
    <w:rsid w:val="00635644"/>
    <w:rsid w:val="0063575D"/>
    <w:rsid w:val="006369D8"/>
    <w:rsid w:val="00636A7C"/>
    <w:rsid w:val="00636D64"/>
    <w:rsid w:val="00637054"/>
    <w:rsid w:val="006406E8"/>
    <w:rsid w:val="00640E85"/>
    <w:rsid w:val="00640F7E"/>
    <w:rsid w:val="00641546"/>
    <w:rsid w:val="0064197A"/>
    <w:rsid w:val="00641E21"/>
    <w:rsid w:val="00642351"/>
    <w:rsid w:val="0064245F"/>
    <w:rsid w:val="00642BEC"/>
    <w:rsid w:val="00643580"/>
    <w:rsid w:val="0064363E"/>
    <w:rsid w:val="00643CA4"/>
    <w:rsid w:val="00643DF5"/>
    <w:rsid w:val="00644767"/>
    <w:rsid w:val="00644795"/>
    <w:rsid w:val="00644F07"/>
    <w:rsid w:val="006454ED"/>
    <w:rsid w:val="0064565D"/>
    <w:rsid w:val="00645B11"/>
    <w:rsid w:val="0064637A"/>
    <w:rsid w:val="006469EB"/>
    <w:rsid w:val="00646B14"/>
    <w:rsid w:val="00647D9E"/>
    <w:rsid w:val="00647F57"/>
    <w:rsid w:val="00650318"/>
    <w:rsid w:val="0065046D"/>
    <w:rsid w:val="00650D33"/>
    <w:rsid w:val="0065215C"/>
    <w:rsid w:val="00652374"/>
    <w:rsid w:val="0065413F"/>
    <w:rsid w:val="00654A7D"/>
    <w:rsid w:val="00654B16"/>
    <w:rsid w:val="00654D55"/>
    <w:rsid w:val="00657373"/>
    <w:rsid w:val="006574CF"/>
    <w:rsid w:val="00657553"/>
    <w:rsid w:val="00660094"/>
    <w:rsid w:val="0066034C"/>
    <w:rsid w:val="00660566"/>
    <w:rsid w:val="006605F9"/>
    <w:rsid w:val="0066062D"/>
    <w:rsid w:val="0066118C"/>
    <w:rsid w:val="006624A5"/>
    <w:rsid w:val="00662A24"/>
    <w:rsid w:val="00662AEC"/>
    <w:rsid w:val="006636C5"/>
    <w:rsid w:val="006640D3"/>
    <w:rsid w:val="006643F4"/>
    <w:rsid w:val="00664E43"/>
    <w:rsid w:val="00665BA1"/>
    <w:rsid w:val="00666451"/>
    <w:rsid w:val="00666FDD"/>
    <w:rsid w:val="00667BC5"/>
    <w:rsid w:val="00667FBB"/>
    <w:rsid w:val="0067025E"/>
    <w:rsid w:val="0067042F"/>
    <w:rsid w:val="0067101D"/>
    <w:rsid w:val="0067203C"/>
    <w:rsid w:val="006721CD"/>
    <w:rsid w:val="00673525"/>
    <w:rsid w:val="006742A0"/>
    <w:rsid w:val="006750EF"/>
    <w:rsid w:val="00677677"/>
    <w:rsid w:val="0067771A"/>
    <w:rsid w:val="00677B7F"/>
    <w:rsid w:val="00680297"/>
    <w:rsid w:val="006804E0"/>
    <w:rsid w:val="00680E54"/>
    <w:rsid w:val="00682DF2"/>
    <w:rsid w:val="0068314F"/>
    <w:rsid w:val="0068317B"/>
    <w:rsid w:val="0068375A"/>
    <w:rsid w:val="006850F7"/>
    <w:rsid w:val="00685F21"/>
    <w:rsid w:val="00686CFE"/>
    <w:rsid w:val="00686E7D"/>
    <w:rsid w:val="00687AA2"/>
    <w:rsid w:val="00690CA4"/>
    <w:rsid w:val="00691505"/>
    <w:rsid w:val="00691729"/>
    <w:rsid w:val="00691BD3"/>
    <w:rsid w:val="0069217B"/>
    <w:rsid w:val="0069295F"/>
    <w:rsid w:val="00694719"/>
    <w:rsid w:val="00696CC3"/>
    <w:rsid w:val="00696D77"/>
    <w:rsid w:val="00696D82"/>
    <w:rsid w:val="00697431"/>
    <w:rsid w:val="00697600"/>
    <w:rsid w:val="00697734"/>
    <w:rsid w:val="00697E46"/>
    <w:rsid w:val="00697F68"/>
    <w:rsid w:val="006A21CA"/>
    <w:rsid w:val="006A22EE"/>
    <w:rsid w:val="006A2786"/>
    <w:rsid w:val="006A363C"/>
    <w:rsid w:val="006A3FEF"/>
    <w:rsid w:val="006A4294"/>
    <w:rsid w:val="006A42AA"/>
    <w:rsid w:val="006A430B"/>
    <w:rsid w:val="006A4C88"/>
    <w:rsid w:val="006A4D17"/>
    <w:rsid w:val="006A5F89"/>
    <w:rsid w:val="006A61DA"/>
    <w:rsid w:val="006A6FD8"/>
    <w:rsid w:val="006A7A19"/>
    <w:rsid w:val="006B0367"/>
    <w:rsid w:val="006B0483"/>
    <w:rsid w:val="006B112D"/>
    <w:rsid w:val="006B1DE4"/>
    <w:rsid w:val="006B1FE3"/>
    <w:rsid w:val="006B254A"/>
    <w:rsid w:val="006B2BAD"/>
    <w:rsid w:val="006B3775"/>
    <w:rsid w:val="006B4349"/>
    <w:rsid w:val="006B5265"/>
    <w:rsid w:val="006B62BA"/>
    <w:rsid w:val="006B6A65"/>
    <w:rsid w:val="006B6B26"/>
    <w:rsid w:val="006B6F95"/>
    <w:rsid w:val="006B77FC"/>
    <w:rsid w:val="006C0571"/>
    <w:rsid w:val="006C0B00"/>
    <w:rsid w:val="006C0DB8"/>
    <w:rsid w:val="006C2566"/>
    <w:rsid w:val="006C2A14"/>
    <w:rsid w:val="006C36DB"/>
    <w:rsid w:val="006C5C45"/>
    <w:rsid w:val="006C5E55"/>
    <w:rsid w:val="006C62EB"/>
    <w:rsid w:val="006D0C9D"/>
    <w:rsid w:val="006D10DB"/>
    <w:rsid w:val="006D18E7"/>
    <w:rsid w:val="006D1FA7"/>
    <w:rsid w:val="006D25C6"/>
    <w:rsid w:val="006D4854"/>
    <w:rsid w:val="006D527A"/>
    <w:rsid w:val="006D55EC"/>
    <w:rsid w:val="006D5B2C"/>
    <w:rsid w:val="006D5C53"/>
    <w:rsid w:val="006D71F6"/>
    <w:rsid w:val="006D7442"/>
    <w:rsid w:val="006D7A2E"/>
    <w:rsid w:val="006D7FC7"/>
    <w:rsid w:val="006D7FF1"/>
    <w:rsid w:val="006E08CF"/>
    <w:rsid w:val="006E0AD2"/>
    <w:rsid w:val="006E0ED1"/>
    <w:rsid w:val="006E1E15"/>
    <w:rsid w:val="006E3337"/>
    <w:rsid w:val="006E3617"/>
    <w:rsid w:val="006E4112"/>
    <w:rsid w:val="006E41A4"/>
    <w:rsid w:val="006E4EEB"/>
    <w:rsid w:val="006E50B8"/>
    <w:rsid w:val="006E5503"/>
    <w:rsid w:val="006E5C97"/>
    <w:rsid w:val="006E5D86"/>
    <w:rsid w:val="006E63CF"/>
    <w:rsid w:val="006F013F"/>
    <w:rsid w:val="006F0F80"/>
    <w:rsid w:val="006F1435"/>
    <w:rsid w:val="006F14F7"/>
    <w:rsid w:val="006F3934"/>
    <w:rsid w:val="006F5071"/>
    <w:rsid w:val="006F576A"/>
    <w:rsid w:val="006F6D10"/>
    <w:rsid w:val="007005BE"/>
    <w:rsid w:val="0070121F"/>
    <w:rsid w:val="0070175C"/>
    <w:rsid w:val="0070221D"/>
    <w:rsid w:val="00703A22"/>
    <w:rsid w:val="00703A86"/>
    <w:rsid w:val="00703B51"/>
    <w:rsid w:val="00703BBA"/>
    <w:rsid w:val="00703C35"/>
    <w:rsid w:val="00704AAF"/>
    <w:rsid w:val="0070503D"/>
    <w:rsid w:val="00706306"/>
    <w:rsid w:val="0070692F"/>
    <w:rsid w:val="00706D1F"/>
    <w:rsid w:val="00706FCD"/>
    <w:rsid w:val="00710330"/>
    <w:rsid w:val="00710BDE"/>
    <w:rsid w:val="007110A8"/>
    <w:rsid w:val="0071156A"/>
    <w:rsid w:val="007124DF"/>
    <w:rsid w:val="00712E3F"/>
    <w:rsid w:val="00713945"/>
    <w:rsid w:val="007144FA"/>
    <w:rsid w:val="0071503D"/>
    <w:rsid w:val="007154D0"/>
    <w:rsid w:val="007158C6"/>
    <w:rsid w:val="00716E0B"/>
    <w:rsid w:val="007171D6"/>
    <w:rsid w:val="00717300"/>
    <w:rsid w:val="0071778C"/>
    <w:rsid w:val="00717A34"/>
    <w:rsid w:val="00720F1F"/>
    <w:rsid w:val="00722389"/>
    <w:rsid w:val="007226DD"/>
    <w:rsid w:val="00723AAC"/>
    <w:rsid w:val="00723EC1"/>
    <w:rsid w:val="00724C3B"/>
    <w:rsid w:val="0072551D"/>
    <w:rsid w:val="00725F41"/>
    <w:rsid w:val="00725F52"/>
    <w:rsid w:val="007264D5"/>
    <w:rsid w:val="007264F7"/>
    <w:rsid w:val="00726C33"/>
    <w:rsid w:val="00727530"/>
    <w:rsid w:val="00731803"/>
    <w:rsid w:val="007318D3"/>
    <w:rsid w:val="00731EE0"/>
    <w:rsid w:val="007335DE"/>
    <w:rsid w:val="00733902"/>
    <w:rsid w:val="00733BFD"/>
    <w:rsid w:val="00733C33"/>
    <w:rsid w:val="00733D9F"/>
    <w:rsid w:val="00733F98"/>
    <w:rsid w:val="00734C81"/>
    <w:rsid w:val="00734EB6"/>
    <w:rsid w:val="007351CC"/>
    <w:rsid w:val="007356C9"/>
    <w:rsid w:val="00735EC7"/>
    <w:rsid w:val="0073602B"/>
    <w:rsid w:val="00736232"/>
    <w:rsid w:val="00740E29"/>
    <w:rsid w:val="0074241F"/>
    <w:rsid w:val="007429C6"/>
    <w:rsid w:val="007439D7"/>
    <w:rsid w:val="00743A25"/>
    <w:rsid w:val="00744613"/>
    <w:rsid w:val="0074544C"/>
    <w:rsid w:val="007454C9"/>
    <w:rsid w:val="00745592"/>
    <w:rsid w:val="007462E9"/>
    <w:rsid w:val="00747993"/>
    <w:rsid w:val="007509D5"/>
    <w:rsid w:val="00750CE5"/>
    <w:rsid w:val="00751F1C"/>
    <w:rsid w:val="007527C5"/>
    <w:rsid w:val="00752ABA"/>
    <w:rsid w:val="007531AE"/>
    <w:rsid w:val="0075386D"/>
    <w:rsid w:val="00753B03"/>
    <w:rsid w:val="00756BD5"/>
    <w:rsid w:val="007573C1"/>
    <w:rsid w:val="00757705"/>
    <w:rsid w:val="007577C5"/>
    <w:rsid w:val="007577E0"/>
    <w:rsid w:val="00760004"/>
    <w:rsid w:val="00761473"/>
    <w:rsid w:val="00761F96"/>
    <w:rsid w:val="007626C7"/>
    <w:rsid w:val="00762B06"/>
    <w:rsid w:val="00762C9B"/>
    <w:rsid w:val="00762D2A"/>
    <w:rsid w:val="00762DE5"/>
    <w:rsid w:val="0076311F"/>
    <w:rsid w:val="0076343B"/>
    <w:rsid w:val="00763942"/>
    <w:rsid w:val="007651D0"/>
    <w:rsid w:val="007654CF"/>
    <w:rsid w:val="00765B98"/>
    <w:rsid w:val="00766507"/>
    <w:rsid w:val="0076723F"/>
    <w:rsid w:val="0076751C"/>
    <w:rsid w:val="00767A73"/>
    <w:rsid w:val="00771DAE"/>
    <w:rsid w:val="00772DBF"/>
    <w:rsid w:val="007741A3"/>
    <w:rsid w:val="0077423F"/>
    <w:rsid w:val="00774C6B"/>
    <w:rsid w:val="00774E31"/>
    <w:rsid w:val="00775786"/>
    <w:rsid w:val="007763B0"/>
    <w:rsid w:val="007764E5"/>
    <w:rsid w:val="007768CA"/>
    <w:rsid w:val="00777617"/>
    <w:rsid w:val="007779A9"/>
    <w:rsid w:val="00777A1E"/>
    <w:rsid w:val="00780DC4"/>
    <w:rsid w:val="007815A8"/>
    <w:rsid w:val="0078206D"/>
    <w:rsid w:val="00782764"/>
    <w:rsid w:val="00784057"/>
    <w:rsid w:val="00784398"/>
    <w:rsid w:val="00784494"/>
    <w:rsid w:val="00784C48"/>
    <w:rsid w:val="00785028"/>
    <w:rsid w:val="007855C7"/>
    <w:rsid w:val="007855ED"/>
    <w:rsid w:val="00786F6F"/>
    <w:rsid w:val="00787663"/>
    <w:rsid w:val="007909C8"/>
    <w:rsid w:val="00790BD1"/>
    <w:rsid w:val="00791D51"/>
    <w:rsid w:val="00791EE9"/>
    <w:rsid w:val="0079212C"/>
    <w:rsid w:val="00792A4B"/>
    <w:rsid w:val="00793ABA"/>
    <w:rsid w:val="00793C61"/>
    <w:rsid w:val="0079449F"/>
    <w:rsid w:val="00795CB0"/>
    <w:rsid w:val="00795FE7"/>
    <w:rsid w:val="00797307"/>
    <w:rsid w:val="007A0670"/>
    <w:rsid w:val="007A067A"/>
    <w:rsid w:val="007A1EA4"/>
    <w:rsid w:val="007A2511"/>
    <w:rsid w:val="007A2559"/>
    <w:rsid w:val="007A338B"/>
    <w:rsid w:val="007A3B0A"/>
    <w:rsid w:val="007A4116"/>
    <w:rsid w:val="007A58F9"/>
    <w:rsid w:val="007A6501"/>
    <w:rsid w:val="007A6C95"/>
    <w:rsid w:val="007B151B"/>
    <w:rsid w:val="007B15E7"/>
    <w:rsid w:val="007B1606"/>
    <w:rsid w:val="007B19A8"/>
    <w:rsid w:val="007B33F9"/>
    <w:rsid w:val="007B3DBC"/>
    <w:rsid w:val="007B41C8"/>
    <w:rsid w:val="007B4753"/>
    <w:rsid w:val="007B4A90"/>
    <w:rsid w:val="007B4C32"/>
    <w:rsid w:val="007B4C66"/>
    <w:rsid w:val="007B72FA"/>
    <w:rsid w:val="007C0436"/>
    <w:rsid w:val="007C20E1"/>
    <w:rsid w:val="007C211A"/>
    <w:rsid w:val="007C2628"/>
    <w:rsid w:val="007C38D1"/>
    <w:rsid w:val="007C42E6"/>
    <w:rsid w:val="007C435C"/>
    <w:rsid w:val="007C43ED"/>
    <w:rsid w:val="007C5758"/>
    <w:rsid w:val="007C5B46"/>
    <w:rsid w:val="007C61FA"/>
    <w:rsid w:val="007C6204"/>
    <w:rsid w:val="007C6A06"/>
    <w:rsid w:val="007C78C7"/>
    <w:rsid w:val="007C7D7B"/>
    <w:rsid w:val="007D0E9D"/>
    <w:rsid w:val="007D123E"/>
    <w:rsid w:val="007D1601"/>
    <w:rsid w:val="007D5044"/>
    <w:rsid w:val="007D52EF"/>
    <w:rsid w:val="007D5338"/>
    <w:rsid w:val="007D5EA1"/>
    <w:rsid w:val="007E0DD6"/>
    <w:rsid w:val="007E2745"/>
    <w:rsid w:val="007E29F9"/>
    <w:rsid w:val="007E2DAE"/>
    <w:rsid w:val="007E46DE"/>
    <w:rsid w:val="007E583F"/>
    <w:rsid w:val="007E6226"/>
    <w:rsid w:val="007E6B4A"/>
    <w:rsid w:val="007E6F6F"/>
    <w:rsid w:val="007F09C7"/>
    <w:rsid w:val="007F0E69"/>
    <w:rsid w:val="007F1BA7"/>
    <w:rsid w:val="007F345B"/>
    <w:rsid w:val="007F37E8"/>
    <w:rsid w:val="007F3B2A"/>
    <w:rsid w:val="007F419F"/>
    <w:rsid w:val="007F60D1"/>
    <w:rsid w:val="007F707B"/>
    <w:rsid w:val="00800447"/>
    <w:rsid w:val="00800741"/>
    <w:rsid w:val="00800C5E"/>
    <w:rsid w:val="00800DB8"/>
    <w:rsid w:val="008031A8"/>
    <w:rsid w:val="00803E79"/>
    <w:rsid w:val="00804B00"/>
    <w:rsid w:val="00805118"/>
    <w:rsid w:val="0080529F"/>
    <w:rsid w:val="00805E4A"/>
    <w:rsid w:val="00806CDD"/>
    <w:rsid w:val="0080737A"/>
    <w:rsid w:val="00807A56"/>
    <w:rsid w:val="0081125B"/>
    <w:rsid w:val="00811457"/>
    <w:rsid w:val="00812931"/>
    <w:rsid w:val="00813906"/>
    <w:rsid w:val="00813A9B"/>
    <w:rsid w:val="00813C0F"/>
    <w:rsid w:val="00815325"/>
    <w:rsid w:val="00815CC1"/>
    <w:rsid w:val="00816242"/>
    <w:rsid w:val="008162F2"/>
    <w:rsid w:val="008166C7"/>
    <w:rsid w:val="00816AE0"/>
    <w:rsid w:val="00820BB7"/>
    <w:rsid w:val="00821894"/>
    <w:rsid w:val="00821C5B"/>
    <w:rsid w:val="00822A41"/>
    <w:rsid w:val="00822E4E"/>
    <w:rsid w:val="00824D74"/>
    <w:rsid w:val="00824ECF"/>
    <w:rsid w:val="00825345"/>
    <w:rsid w:val="00830788"/>
    <w:rsid w:val="00830E53"/>
    <w:rsid w:val="008313E6"/>
    <w:rsid w:val="00832AF0"/>
    <w:rsid w:val="00833AEA"/>
    <w:rsid w:val="00834943"/>
    <w:rsid w:val="00835367"/>
    <w:rsid w:val="008357A0"/>
    <w:rsid w:val="0083584D"/>
    <w:rsid w:val="00836531"/>
    <w:rsid w:val="00836761"/>
    <w:rsid w:val="0083698A"/>
    <w:rsid w:val="0083757A"/>
    <w:rsid w:val="00841E44"/>
    <w:rsid w:val="00842828"/>
    <w:rsid w:val="00842AF7"/>
    <w:rsid w:val="00844A0E"/>
    <w:rsid w:val="008453FB"/>
    <w:rsid w:val="00845E58"/>
    <w:rsid w:val="00846637"/>
    <w:rsid w:val="00846770"/>
    <w:rsid w:val="00846FEA"/>
    <w:rsid w:val="0084720B"/>
    <w:rsid w:val="0084764E"/>
    <w:rsid w:val="008505C3"/>
    <w:rsid w:val="00851643"/>
    <w:rsid w:val="008519D6"/>
    <w:rsid w:val="00851B2D"/>
    <w:rsid w:val="00851CE9"/>
    <w:rsid w:val="00852C0A"/>
    <w:rsid w:val="00852C3D"/>
    <w:rsid w:val="00852FD5"/>
    <w:rsid w:val="008544A6"/>
    <w:rsid w:val="0085470B"/>
    <w:rsid w:val="00854726"/>
    <w:rsid w:val="008549CC"/>
    <w:rsid w:val="00855451"/>
    <w:rsid w:val="00855D72"/>
    <w:rsid w:val="008561B0"/>
    <w:rsid w:val="00856379"/>
    <w:rsid w:val="00856AD0"/>
    <w:rsid w:val="00856C8D"/>
    <w:rsid w:val="00856D6C"/>
    <w:rsid w:val="00857EAA"/>
    <w:rsid w:val="008607B1"/>
    <w:rsid w:val="00861DA0"/>
    <w:rsid w:val="008623AA"/>
    <w:rsid w:val="0086358F"/>
    <w:rsid w:val="00865954"/>
    <w:rsid w:val="00865DD1"/>
    <w:rsid w:val="00865EC7"/>
    <w:rsid w:val="00865F27"/>
    <w:rsid w:val="008667ED"/>
    <w:rsid w:val="0087001C"/>
    <w:rsid w:val="00870A1C"/>
    <w:rsid w:val="0087120E"/>
    <w:rsid w:val="0087123C"/>
    <w:rsid w:val="008714C7"/>
    <w:rsid w:val="00873063"/>
    <w:rsid w:val="00873346"/>
    <w:rsid w:val="00874BB0"/>
    <w:rsid w:val="00874CA8"/>
    <w:rsid w:val="008759CA"/>
    <w:rsid w:val="00875AFF"/>
    <w:rsid w:val="00876603"/>
    <w:rsid w:val="00877231"/>
    <w:rsid w:val="008809AD"/>
    <w:rsid w:val="00880F50"/>
    <w:rsid w:val="00883E50"/>
    <w:rsid w:val="00885648"/>
    <w:rsid w:val="00885BC2"/>
    <w:rsid w:val="0089070C"/>
    <w:rsid w:val="00890E0F"/>
    <w:rsid w:val="00891A9A"/>
    <w:rsid w:val="00891E0B"/>
    <w:rsid w:val="008929AB"/>
    <w:rsid w:val="0089478F"/>
    <w:rsid w:val="00894E08"/>
    <w:rsid w:val="008951CE"/>
    <w:rsid w:val="00895EE1"/>
    <w:rsid w:val="0089671B"/>
    <w:rsid w:val="008A04AF"/>
    <w:rsid w:val="008A06F6"/>
    <w:rsid w:val="008A154A"/>
    <w:rsid w:val="008A2D46"/>
    <w:rsid w:val="008A2F7E"/>
    <w:rsid w:val="008A3779"/>
    <w:rsid w:val="008A4F51"/>
    <w:rsid w:val="008A56DD"/>
    <w:rsid w:val="008A5F55"/>
    <w:rsid w:val="008A79A6"/>
    <w:rsid w:val="008B02FF"/>
    <w:rsid w:val="008B0317"/>
    <w:rsid w:val="008B06AB"/>
    <w:rsid w:val="008B0EE8"/>
    <w:rsid w:val="008B0F01"/>
    <w:rsid w:val="008B0F18"/>
    <w:rsid w:val="008B109A"/>
    <w:rsid w:val="008B153C"/>
    <w:rsid w:val="008B1B9D"/>
    <w:rsid w:val="008B1FEE"/>
    <w:rsid w:val="008B379D"/>
    <w:rsid w:val="008B5FA8"/>
    <w:rsid w:val="008B604F"/>
    <w:rsid w:val="008B60E8"/>
    <w:rsid w:val="008B72B7"/>
    <w:rsid w:val="008B7412"/>
    <w:rsid w:val="008B746A"/>
    <w:rsid w:val="008B7B3F"/>
    <w:rsid w:val="008B7B41"/>
    <w:rsid w:val="008C069B"/>
    <w:rsid w:val="008C08CB"/>
    <w:rsid w:val="008C09D7"/>
    <w:rsid w:val="008C0B87"/>
    <w:rsid w:val="008C1031"/>
    <w:rsid w:val="008C2A28"/>
    <w:rsid w:val="008C2AA0"/>
    <w:rsid w:val="008C4758"/>
    <w:rsid w:val="008C616A"/>
    <w:rsid w:val="008C61A8"/>
    <w:rsid w:val="008C635B"/>
    <w:rsid w:val="008D07A1"/>
    <w:rsid w:val="008D08C6"/>
    <w:rsid w:val="008D09AD"/>
    <w:rsid w:val="008D0A5F"/>
    <w:rsid w:val="008D1730"/>
    <w:rsid w:val="008D29DC"/>
    <w:rsid w:val="008D2A8B"/>
    <w:rsid w:val="008D31D1"/>
    <w:rsid w:val="008D32DB"/>
    <w:rsid w:val="008D411C"/>
    <w:rsid w:val="008D5166"/>
    <w:rsid w:val="008D60F7"/>
    <w:rsid w:val="008D724C"/>
    <w:rsid w:val="008D753F"/>
    <w:rsid w:val="008D7AA4"/>
    <w:rsid w:val="008E0362"/>
    <w:rsid w:val="008E052B"/>
    <w:rsid w:val="008E09A8"/>
    <w:rsid w:val="008E1139"/>
    <w:rsid w:val="008E14FD"/>
    <w:rsid w:val="008E2A1C"/>
    <w:rsid w:val="008E2F15"/>
    <w:rsid w:val="008E3044"/>
    <w:rsid w:val="008E332C"/>
    <w:rsid w:val="008E41ED"/>
    <w:rsid w:val="008E4950"/>
    <w:rsid w:val="008E578A"/>
    <w:rsid w:val="008E61B4"/>
    <w:rsid w:val="008E6354"/>
    <w:rsid w:val="008E64A8"/>
    <w:rsid w:val="008E6797"/>
    <w:rsid w:val="008E6B49"/>
    <w:rsid w:val="008E73F2"/>
    <w:rsid w:val="008E7588"/>
    <w:rsid w:val="008E7845"/>
    <w:rsid w:val="008E7D5F"/>
    <w:rsid w:val="008F052E"/>
    <w:rsid w:val="008F07DB"/>
    <w:rsid w:val="008F0CCC"/>
    <w:rsid w:val="008F0FF0"/>
    <w:rsid w:val="008F16BC"/>
    <w:rsid w:val="008F18A3"/>
    <w:rsid w:val="008F1F69"/>
    <w:rsid w:val="008F3D72"/>
    <w:rsid w:val="008F5FF5"/>
    <w:rsid w:val="008F618C"/>
    <w:rsid w:val="008F779F"/>
    <w:rsid w:val="008F77E0"/>
    <w:rsid w:val="00901250"/>
    <w:rsid w:val="009015FE"/>
    <w:rsid w:val="0090189F"/>
    <w:rsid w:val="009018A1"/>
    <w:rsid w:val="00902794"/>
    <w:rsid w:val="00902C7F"/>
    <w:rsid w:val="009042E1"/>
    <w:rsid w:val="00904AA0"/>
    <w:rsid w:val="00904C3D"/>
    <w:rsid w:val="009070BD"/>
    <w:rsid w:val="00907C2F"/>
    <w:rsid w:val="00910246"/>
    <w:rsid w:val="0091034F"/>
    <w:rsid w:val="00911172"/>
    <w:rsid w:val="0091161C"/>
    <w:rsid w:val="00911B25"/>
    <w:rsid w:val="009123A2"/>
    <w:rsid w:val="00912ADB"/>
    <w:rsid w:val="00912BB6"/>
    <w:rsid w:val="00913333"/>
    <w:rsid w:val="009133A3"/>
    <w:rsid w:val="0091350D"/>
    <w:rsid w:val="00914938"/>
    <w:rsid w:val="00914B31"/>
    <w:rsid w:val="00915DD7"/>
    <w:rsid w:val="00916BA7"/>
    <w:rsid w:val="00917BE2"/>
    <w:rsid w:val="00917D42"/>
    <w:rsid w:val="00921486"/>
    <w:rsid w:val="00922328"/>
    <w:rsid w:val="00922A82"/>
    <w:rsid w:val="009232B2"/>
    <w:rsid w:val="00923AE7"/>
    <w:rsid w:val="00923C26"/>
    <w:rsid w:val="0092404F"/>
    <w:rsid w:val="00924AF3"/>
    <w:rsid w:val="00924C39"/>
    <w:rsid w:val="00925019"/>
    <w:rsid w:val="0092548C"/>
    <w:rsid w:val="009254C0"/>
    <w:rsid w:val="0092597F"/>
    <w:rsid w:val="009259B9"/>
    <w:rsid w:val="00926E16"/>
    <w:rsid w:val="009272AE"/>
    <w:rsid w:val="0093031B"/>
    <w:rsid w:val="00931451"/>
    <w:rsid w:val="00931B90"/>
    <w:rsid w:val="00931C67"/>
    <w:rsid w:val="0093208E"/>
    <w:rsid w:val="00933B42"/>
    <w:rsid w:val="00933B81"/>
    <w:rsid w:val="00933ECE"/>
    <w:rsid w:val="00934596"/>
    <w:rsid w:val="00934B7C"/>
    <w:rsid w:val="0093545D"/>
    <w:rsid w:val="00936105"/>
    <w:rsid w:val="00937532"/>
    <w:rsid w:val="0094039C"/>
    <w:rsid w:val="00941822"/>
    <w:rsid w:val="00941D69"/>
    <w:rsid w:val="00943758"/>
    <w:rsid w:val="00944328"/>
    <w:rsid w:val="00944C44"/>
    <w:rsid w:val="00944D40"/>
    <w:rsid w:val="00944EC8"/>
    <w:rsid w:val="0094644D"/>
    <w:rsid w:val="00946773"/>
    <w:rsid w:val="009477D6"/>
    <w:rsid w:val="00947912"/>
    <w:rsid w:val="009479E9"/>
    <w:rsid w:val="0095196B"/>
    <w:rsid w:val="00952214"/>
    <w:rsid w:val="009525AE"/>
    <w:rsid w:val="009538BB"/>
    <w:rsid w:val="009540F7"/>
    <w:rsid w:val="00954848"/>
    <w:rsid w:val="00954A5F"/>
    <w:rsid w:val="00954AF2"/>
    <w:rsid w:val="00954EC2"/>
    <w:rsid w:val="009574DA"/>
    <w:rsid w:val="009605D5"/>
    <w:rsid w:val="00960977"/>
    <w:rsid w:val="00960BFC"/>
    <w:rsid w:val="0096106B"/>
    <w:rsid w:val="00961524"/>
    <w:rsid w:val="009625EF"/>
    <w:rsid w:val="00962737"/>
    <w:rsid w:val="00963352"/>
    <w:rsid w:val="009638CA"/>
    <w:rsid w:val="00965088"/>
    <w:rsid w:val="009652F7"/>
    <w:rsid w:val="00966403"/>
    <w:rsid w:val="00966CED"/>
    <w:rsid w:val="0097041D"/>
    <w:rsid w:val="00970A85"/>
    <w:rsid w:val="00974950"/>
    <w:rsid w:val="00977424"/>
    <w:rsid w:val="00977622"/>
    <w:rsid w:val="00977FAA"/>
    <w:rsid w:val="0098071B"/>
    <w:rsid w:val="0098076F"/>
    <w:rsid w:val="009809D5"/>
    <w:rsid w:val="009812A1"/>
    <w:rsid w:val="00981DE5"/>
    <w:rsid w:val="00982344"/>
    <w:rsid w:val="00982FF2"/>
    <w:rsid w:val="00983274"/>
    <w:rsid w:val="00985609"/>
    <w:rsid w:val="009857B9"/>
    <w:rsid w:val="009857F4"/>
    <w:rsid w:val="009865FE"/>
    <w:rsid w:val="00986822"/>
    <w:rsid w:val="009870BD"/>
    <w:rsid w:val="00987369"/>
    <w:rsid w:val="00987DFE"/>
    <w:rsid w:val="00987FA3"/>
    <w:rsid w:val="00990897"/>
    <w:rsid w:val="00990C69"/>
    <w:rsid w:val="00991924"/>
    <w:rsid w:val="00991CC8"/>
    <w:rsid w:val="00994621"/>
    <w:rsid w:val="00994A68"/>
    <w:rsid w:val="00995324"/>
    <w:rsid w:val="009961FF"/>
    <w:rsid w:val="00996852"/>
    <w:rsid w:val="00997B2C"/>
    <w:rsid w:val="009A0308"/>
    <w:rsid w:val="009A0D7D"/>
    <w:rsid w:val="009A1610"/>
    <w:rsid w:val="009A186D"/>
    <w:rsid w:val="009A1F09"/>
    <w:rsid w:val="009A2869"/>
    <w:rsid w:val="009A28DF"/>
    <w:rsid w:val="009A304B"/>
    <w:rsid w:val="009A3CEB"/>
    <w:rsid w:val="009A3F90"/>
    <w:rsid w:val="009A3FBC"/>
    <w:rsid w:val="009A4C7B"/>
    <w:rsid w:val="009A4F93"/>
    <w:rsid w:val="009A6204"/>
    <w:rsid w:val="009A6A51"/>
    <w:rsid w:val="009A6D62"/>
    <w:rsid w:val="009B1704"/>
    <w:rsid w:val="009B21D6"/>
    <w:rsid w:val="009B26DA"/>
    <w:rsid w:val="009B2882"/>
    <w:rsid w:val="009B289F"/>
    <w:rsid w:val="009B3502"/>
    <w:rsid w:val="009B3B81"/>
    <w:rsid w:val="009B3EF3"/>
    <w:rsid w:val="009B6610"/>
    <w:rsid w:val="009B7A2E"/>
    <w:rsid w:val="009C0791"/>
    <w:rsid w:val="009C0FDF"/>
    <w:rsid w:val="009C3A9E"/>
    <w:rsid w:val="009C3BA1"/>
    <w:rsid w:val="009C3D0D"/>
    <w:rsid w:val="009C3FBD"/>
    <w:rsid w:val="009C46D4"/>
    <w:rsid w:val="009C63F9"/>
    <w:rsid w:val="009C6ABF"/>
    <w:rsid w:val="009C72E1"/>
    <w:rsid w:val="009D076D"/>
    <w:rsid w:val="009D0D75"/>
    <w:rsid w:val="009D2889"/>
    <w:rsid w:val="009D3058"/>
    <w:rsid w:val="009D32C4"/>
    <w:rsid w:val="009D33ED"/>
    <w:rsid w:val="009D35C9"/>
    <w:rsid w:val="009D39AA"/>
    <w:rsid w:val="009D3E66"/>
    <w:rsid w:val="009D3EF0"/>
    <w:rsid w:val="009D44D7"/>
    <w:rsid w:val="009D47ED"/>
    <w:rsid w:val="009D48D8"/>
    <w:rsid w:val="009D529F"/>
    <w:rsid w:val="009D5571"/>
    <w:rsid w:val="009D570D"/>
    <w:rsid w:val="009D5809"/>
    <w:rsid w:val="009D5D54"/>
    <w:rsid w:val="009D778B"/>
    <w:rsid w:val="009D7E5B"/>
    <w:rsid w:val="009E00F7"/>
    <w:rsid w:val="009E1116"/>
    <w:rsid w:val="009E111D"/>
    <w:rsid w:val="009E1D2E"/>
    <w:rsid w:val="009E22EA"/>
    <w:rsid w:val="009E274E"/>
    <w:rsid w:val="009E2C69"/>
    <w:rsid w:val="009E4651"/>
    <w:rsid w:val="009E4C8A"/>
    <w:rsid w:val="009E586F"/>
    <w:rsid w:val="009E5A60"/>
    <w:rsid w:val="009E79EC"/>
    <w:rsid w:val="009E7CD4"/>
    <w:rsid w:val="009F0109"/>
    <w:rsid w:val="009F0EBB"/>
    <w:rsid w:val="009F1122"/>
    <w:rsid w:val="009F220C"/>
    <w:rsid w:val="009F29B2"/>
    <w:rsid w:val="009F3003"/>
    <w:rsid w:val="009F3BBF"/>
    <w:rsid w:val="009F4A46"/>
    <w:rsid w:val="009F4E3C"/>
    <w:rsid w:val="009F55E7"/>
    <w:rsid w:val="009F58BC"/>
    <w:rsid w:val="009F6A43"/>
    <w:rsid w:val="009F6B5D"/>
    <w:rsid w:val="00A0094A"/>
    <w:rsid w:val="00A027C6"/>
    <w:rsid w:val="00A0280A"/>
    <w:rsid w:val="00A03393"/>
    <w:rsid w:val="00A039B4"/>
    <w:rsid w:val="00A04C4F"/>
    <w:rsid w:val="00A05646"/>
    <w:rsid w:val="00A05AF8"/>
    <w:rsid w:val="00A05E83"/>
    <w:rsid w:val="00A06EB7"/>
    <w:rsid w:val="00A07791"/>
    <w:rsid w:val="00A07869"/>
    <w:rsid w:val="00A07D93"/>
    <w:rsid w:val="00A10AA5"/>
    <w:rsid w:val="00A10C9B"/>
    <w:rsid w:val="00A13337"/>
    <w:rsid w:val="00A13694"/>
    <w:rsid w:val="00A14852"/>
    <w:rsid w:val="00A14A63"/>
    <w:rsid w:val="00A155B1"/>
    <w:rsid w:val="00A15FD9"/>
    <w:rsid w:val="00A16197"/>
    <w:rsid w:val="00A1697F"/>
    <w:rsid w:val="00A17288"/>
    <w:rsid w:val="00A17C61"/>
    <w:rsid w:val="00A217E7"/>
    <w:rsid w:val="00A21F57"/>
    <w:rsid w:val="00A22BBE"/>
    <w:rsid w:val="00A22ED6"/>
    <w:rsid w:val="00A23765"/>
    <w:rsid w:val="00A24B8B"/>
    <w:rsid w:val="00A25156"/>
    <w:rsid w:val="00A253EC"/>
    <w:rsid w:val="00A26127"/>
    <w:rsid w:val="00A2647D"/>
    <w:rsid w:val="00A2652F"/>
    <w:rsid w:val="00A2680E"/>
    <w:rsid w:val="00A26CF5"/>
    <w:rsid w:val="00A27BC3"/>
    <w:rsid w:val="00A27E90"/>
    <w:rsid w:val="00A30B2D"/>
    <w:rsid w:val="00A3101E"/>
    <w:rsid w:val="00A31053"/>
    <w:rsid w:val="00A310AD"/>
    <w:rsid w:val="00A3133D"/>
    <w:rsid w:val="00A32853"/>
    <w:rsid w:val="00A3501B"/>
    <w:rsid w:val="00A35467"/>
    <w:rsid w:val="00A35575"/>
    <w:rsid w:val="00A355F0"/>
    <w:rsid w:val="00A35ED4"/>
    <w:rsid w:val="00A35EEC"/>
    <w:rsid w:val="00A361C6"/>
    <w:rsid w:val="00A362C9"/>
    <w:rsid w:val="00A372F0"/>
    <w:rsid w:val="00A37560"/>
    <w:rsid w:val="00A37607"/>
    <w:rsid w:val="00A37711"/>
    <w:rsid w:val="00A40AF7"/>
    <w:rsid w:val="00A40E39"/>
    <w:rsid w:val="00A40E67"/>
    <w:rsid w:val="00A4139A"/>
    <w:rsid w:val="00A4169F"/>
    <w:rsid w:val="00A41AEC"/>
    <w:rsid w:val="00A41C3E"/>
    <w:rsid w:val="00A43307"/>
    <w:rsid w:val="00A43960"/>
    <w:rsid w:val="00A44964"/>
    <w:rsid w:val="00A44EDA"/>
    <w:rsid w:val="00A45B8C"/>
    <w:rsid w:val="00A45D0F"/>
    <w:rsid w:val="00A45D34"/>
    <w:rsid w:val="00A45F12"/>
    <w:rsid w:val="00A46A35"/>
    <w:rsid w:val="00A46B88"/>
    <w:rsid w:val="00A46DEB"/>
    <w:rsid w:val="00A477CB"/>
    <w:rsid w:val="00A47AAE"/>
    <w:rsid w:val="00A502A5"/>
    <w:rsid w:val="00A5203E"/>
    <w:rsid w:val="00A52DAE"/>
    <w:rsid w:val="00A5349B"/>
    <w:rsid w:val="00A53DC4"/>
    <w:rsid w:val="00A540D3"/>
    <w:rsid w:val="00A540F3"/>
    <w:rsid w:val="00A55122"/>
    <w:rsid w:val="00A55816"/>
    <w:rsid w:val="00A56110"/>
    <w:rsid w:val="00A56E41"/>
    <w:rsid w:val="00A56ECB"/>
    <w:rsid w:val="00A572C2"/>
    <w:rsid w:val="00A57333"/>
    <w:rsid w:val="00A57592"/>
    <w:rsid w:val="00A60066"/>
    <w:rsid w:val="00A60155"/>
    <w:rsid w:val="00A601DA"/>
    <w:rsid w:val="00A60BBD"/>
    <w:rsid w:val="00A60EBB"/>
    <w:rsid w:val="00A61246"/>
    <w:rsid w:val="00A61C9E"/>
    <w:rsid w:val="00A62DED"/>
    <w:rsid w:val="00A63230"/>
    <w:rsid w:val="00A6361E"/>
    <w:rsid w:val="00A63928"/>
    <w:rsid w:val="00A64A4D"/>
    <w:rsid w:val="00A65A1F"/>
    <w:rsid w:val="00A65D83"/>
    <w:rsid w:val="00A6658D"/>
    <w:rsid w:val="00A66C46"/>
    <w:rsid w:val="00A66CB1"/>
    <w:rsid w:val="00A66FBC"/>
    <w:rsid w:val="00A7107C"/>
    <w:rsid w:val="00A71738"/>
    <w:rsid w:val="00A72C6C"/>
    <w:rsid w:val="00A73377"/>
    <w:rsid w:val="00A742C3"/>
    <w:rsid w:val="00A742F4"/>
    <w:rsid w:val="00A74A92"/>
    <w:rsid w:val="00A75797"/>
    <w:rsid w:val="00A76C48"/>
    <w:rsid w:val="00A76F2E"/>
    <w:rsid w:val="00A77702"/>
    <w:rsid w:val="00A77709"/>
    <w:rsid w:val="00A77CB6"/>
    <w:rsid w:val="00A77F2F"/>
    <w:rsid w:val="00A81244"/>
    <w:rsid w:val="00A814C6"/>
    <w:rsid w:val="00A81985"/>
    <w:rsid w:val="00A81A0D"/>
    <w:rsid w:val="00A81BD1"/>
    <w:rsid w:val="00A82A9F"/>
    <w:rsid w:val="00A83821"/>
    <w:rsid w:val="00A842FF"/>
    <w:rsid w:val="00A8758C"/>
    <w:rsid w:val="00A909DB"/>
    <w:rsid w:val="00A91F68"/>
    <w:rsid w:val="00A92891"/>
    <w:rsid w:val="00A92A11"/>
    <w:rsid w:val="00A930B6"/>
    <w:rsid w:val="00A93524"/>
    <w:rsid w:val="00A937CC"/>
    <w:rsid w:val="00A94901"/>
    <w:rsid w:val="00A94F37"/>
    <w:rsid w:val="00A95B6F"/>
    <w:rsid w:val="00A961CA"/>
    <w:rsid w:val="00A9676D"/>
    <w:rsid w:val="00A96A18"/>
    <w:rsid w:val="00A977D7"/>
    <w:rsid w:val="00A97AF5"/>
    <w:rsid w:val="00AA0927"/>
    <w:rsid w:val="00AA0A5D"/>
    <w:rsid w:val="00AA0A81"/>
    <w:rsid w:val="00AA12CC"/>
    <w:rsid w:val="00AA1D54"/>
    <w:rsid w:val="00AA2042"/>
    <w:rsid w:val="00AA2371"/>
    <w:rsid w:val="00AA36CD"/>
    <w:rsid w:val="00AA48D0"/>
    <w:rsid w:val="00AA4B35"/>
    <w:rsid w:val="00AA596E"/>
    <w:rsid w:val="00AA686B"/>
    <w:rsid w:val="00AA6B1B"/>
    <w:rsid w:val="00AA7062"/>
    <w:rsid w:val="00AA73FD"/>
    <w:rsid w:val="00AA75A1"/>
    <w:rsid w:val="00AA75F0"/>
    <w:rsid w:val="00AB03DD"/>
    <w:rsid w:val="00AB1099"/>
    <w:rsid w:val="00AB1862"/>
    <w:rsid w:val="00AB1E52"/>
    <w:rsid w:val="00AB3082"/>
    <w:rsid w:val="00AB3F50"/>
    <w:rsid w:val="00AB4FDA"/>
    <w:rsid w:val="00AB53D7"/>
    <w:rsid w:val="00AB5448"/>
    <w:rsid w:val="00AB5F31"/>
    <w:rsid w:val="00AB6717"/>
    <w:rsid w:val="00AB756F"/>
    <w:rsid w:val="00AB7A9F"/>
    <w:rsid w:val="00AB7C68"/>
    <w:rsid w:val="00AB7E0B"/>
    <w:rsid w:val="00AC015C"/>
    <w:rsid w:val="00AC0E22"/>
    <w:rsid w:val="00AC2517"/>
    <w:rsid w:val="00AC3029"/>
    <w:rsid w:val="00AC3311"/>
    <w:rsid w:val="00AC38D9"/>
    <w:rsid w:val="00AC4469"/>
    <w:rsid w:val="00AC52F1"/>
    <w:rsid w:val="00AC6D5B"/>
    <w:rsid w:val="00AC741F"/>
    <w:rsid w:val="00AC7A38"/>
    <w:rsid w:val="00AD0A9A"/>
    <w:rsid w:val="00AD0D67"/>
    <w:rsid w:val="00AD11DF"/>
    <w:rsid w:val="00AD1533"/>
    <w:rsid w:val="00AD31ED"/>
    <w:rsid w:val="00AD3EF3"/>
    <w:rsid w:val="00AD42A1"/>
    <w:rsid w:val="00AD42B0"/>
    <w:rsid w:val="00AD4CC9"/>
    <w:rsid w:val="00AD6597"/>
    <w:rsid w:val="00AD6675"/>
    <w:rsid w:val="00AD7CB6"/>
    <w:rsid w:val="00AD7F6E"/>
    <w:rsid w:val="00AE034A"/>
    <w:rsid w:val="00AE0ECB"/>
    <w:rsid w:val="00AE1CFC"/>
    <w:rsid w:val="00AE21A7"/>
    <w:rsid w:val="00AE23DB"/>
    <w:rsid w:val="00AE3112"/>
    <w:rsid w:val="00AE537B"/>
    <w:rsid w:val="00AE5D71"/>
    <w:rsid w:val="00AE66E4"/>
    <w:rsid w:val="00AE6A9D"/>
    <w:rsid w:val="00AE6B69"/>
    <w:rsid w:val="00AE6B8C"/>
    <w:rsid w:val="00AE7792"/>
    <w:rsid w:val="00AF192D"/>
    <w:rsid w:val="00AF1FCE"/>
    <w:rsid w:val="00AF27C8"/>
    <w:rsid w:val="00AF3AFA"/>
    <w:rsid w:val="00AF474E"/>
    <w:rsid w:val="00AF48B3"/>
    <w:rsid w:val="00AF6008"/>
    <w:rsid w:val="00AF648F"/>
    <w:rsid w:val="00AF7864"/>
    <w:rsid w:val="00B00D23"/>
    <w:rsid w:val="00B00F33"/>
    <w:rsid w:val="00B01693"/>
    <w:rsid w:val="00B01917"/>
    <w:rsid w:val="00B02ABD"/>
    <w:rsid w:val="00B033FE"/>
    <w:rsid w:val="00B04518"/>
    <w:rsid w:val="00B04A02"/>
    <w:rsid w:val="00B057C0"/>
    <w:rsid w:val="00B05E5F"/>
    <w:rsid w:val="00B064D2"/>
    <w:rsid w:val="00B069D2"/>
    <w:rsid w:val="00B0701A"/>
    <w:rsid w:val="00B1036D"/>
    <w:rsid w:val="00B112B4"/>
    <w:rsid w:val="00B1164D"/>
    <w:rsid w:val="00B120CC"/>
    <w:rsid w:val="00B123B9"/>
    <w:rsid w:val="00B13080"/>
    <w:rsid w:val="00B14400"/>
    <w:rsid w:val="00B14502"/>
    <w:rsid w:val="00B1500E"/>
    <w:rsid w:val="00B1535A"/>
    <w:rsid w:val="00B1638A"/>
    <w:rsid w:val="00B16A8C"/>
    <w:rsid w:val="00B17638"/>
    <w:rsid w:val="00B20617"/>
    <w:rsid w:val="00B206C7"/>
    <w:rsid w:val="00B207E5"/>
    <w:rsid w:val="00B21556"/>
    <w:rsid w:val="00B223C6"/>
    <w:rsid w:val="00B229F7"/>
    <w:rsid w:val="00B23A73"/>
    <w:rsid w:val="00B250D2"/>
    <w:rsid w:val="00B250F1"/>
    <w:rsid w:val="00B253F6"/>
    <w:rsid w:val="00B255AD"/>
    <w:rsid w:val="00B258A7"/>
    <w:rsid w:val="00B2794E"/>
    <w:rsid w:val="00B27B75"/>
    <w:rsid w:val="00B27B92"/>
    <w:rsid w:val="00B27E7A"/>
    <w:rsid w:val="00B303B6"/>
    <w:rsid w:val="00B304A7"/>
    <w:rsid w:val="00B304FE"/>
    <w:rsid w:val="00B30743"/>
    <w:rsid w:val="00B31372"/>
    <w:rsid w:val="00B32262"/>
    <w:rsid w:val="00B32940"/>
    <w:rsid w:val="00B32EC3"/>
    <w:rsid w:val="00B33876"/>
    <w:rsid w:val="00B33977"/>
    <w:rsid w:val="00B343DD"/>
    <w:rsid w:val="00B34DA0"/>
    <w:rsid w:val="00B3540C"/>
    <w:rsid w:val="00B35EC8"/>
    <w:rsid w:val="00B35F05"/>
    <w:rsid w:val="00B36EC5"/>
    <w:rsid w:val="00B37330"/>
    <w:rsid w:val="00B3760A"/>
    <w:rsid w:val="00B3775C"/>
    <w:rsid w:val="00B379E1"/>
    <w:rsid w:val="00B403E8"/>
    <w:rsid w:val="00B40635"/>
    <w:rsid w:val="00B40A55"/>
    <w:rsid w:val="00B4145D"/>
    <w:rsid w:val="00B418CC"/>
    <w:rsid w:val="00B4236D"/>
    <w:rsid w:val="00B43009"/>
    <w:rsid w:val="00B432B2"/>
    <w:rsid w:val="00B4377E"/>
    <w:rsid w:val="00B4426C"/>
    <w:rsid w:val="00B44954"/>
    <w:rsid w:val="00B4792D"/>
    <w:rsid w:val="00B479A1"/>
    <w:rsid w:val="00B47D0F"/>
    <w:rsid w:val="00B5010B"/>
    <w:rsid w:val="00B50F46"/>
    <w:rsid w:val="00B5103D"/>
    <w:rsid w:val="00B51D49"/>
    <w:rsid w:val="00B52040"/>
    <w:rsid w:val="00B523B5"/>
    <w:rsid w:val="00B52662"/>
    <w:rsid w:val="00B52A61"/>
    <w:rsid w:val="00B531B0"/>
    <w:rsid w:val="00B534DC"/>
    <w:rsid w:val="00B54CA8"/>
    <w:rsid w:val="00B55463"/>
    <w:rsid w:val="00B55EAD"/>
    <w:rsid w:val="00B567C8"/>
    <w:rsid w:val="00B57CB2"/>
    <w:rsid w:val="00B60BB3"/>
    <w:rsid w:val="00B60C70"/>
    <w:rsid w:val="00B63491"/>
    <w:rsid w:val="00B63667"/>
    <w:rsid w:val="00B63C5F"/>
    <w:rsid w:val="00B642AE"/>
    <w:rsid w:val="00B64774"/>
    <w:rsid w:val="00B65140"/>
    <w:rsid w:val="00B65CE7"/>
    <w:rsid w:val="00B66652"/>
    <w:rsid w:val="00B666C5"/>
    <w:rsid w:val="00B67A38"/>
    <w:rsid w:val="00B7004D"/>
    <w:rsid w:val="00B703D0"/>
    <w:rsid w:val="00B705CB"/>
    <w:rsid w:val="00B7081A"/>
    <w:rsid w:val="00B70B49"/>
    <w:rsid w:val="00B70BE5"/>
    <w:rsid w:val="00B71567"/>
    <w:rsid w:val="00B72574"/>
    <w:rsid w:val="00B7496C"/>
    <w:rsid w:val="00B74A54"/>
    <w:rsid w:val="00B75C70"/>
    <w:rsid w:val="00B7602D"/>
    <w:rsid w:val="00B76109"/>
    <w:rsid w:val="00B765EE"/>
    <w:rsid w:val="00B766C8"/>
    <w:rsid w:val="00B76D1B"/>
    <w:rsid w:val="00B77448"/>
    <w:rsid w:val="00B81453"/>
    <w:rsid w:val="00B8195E"/>
    <w:rsid w:val="00B81A2B"/>
    <w:rsid w:val="00B81E9B"/>
    <w:rsid w:val="00B82181"/>
    <w:rsid w:val="00B8236D"/>
    <w:rsid w:val="00B8265E"/>
    <w:rsid w:val="00B83148"/>
    <w:rsid w:val="00B83329"/>
    <w:rsid w:val="00B83710"/>
    <w:rsid w:val="00B83FC1"/>
    <w:rsid w:val="00B848AF"/>
    <w:rsid w:val="00B857CF"/>
    <w:rsid w:val="00B85851"/>
    <w:rsid w:val="00B85D3A"/>
    <w:rsid w:val="00B864C4"/>
    <w:rsid w:val="00B86E01"/>
    <w:rsid w:val="00B9001C"/>
    <w:rsid w:val="00B90D2B"/>
    <w:rsid w:val="00B91704"/>
    <w:rsid w:val="00B921D3"/>
    <w:rsid w:val="00B92DC6"/>
    <w:rsid w:val="00B93813"/>
    <w:rsid w:val="00B938AD"/>
    <w:rsid w:val="00B9489E"/>
    <w:rsid w:val="00B948FB"/>
    <w:rsid w:val="00B969B0"/>
    <w:rsid w:val="00B96D94"/>
    <w:rsid w:val="00B97A36"/>
    <w:rsid w:val="00B97D0C"/>
    <w:rsid w:val="00B97E25"/>
    <w:rsid w:val="00BA0086"/>
    <w:rsid w:val="00BA13B4"/>
    <w:rsid w:val="00BA13FC"/>
    <w:rsid w:val="00BA170C"/>
    <w:rsid w:val="00BA1C2F"/>
    <w:rsid w:val="00BA1D3F"/>
    <w:rsid w:val="00BA1F70"/>
    <w:rsid w:val="00BA2851"/>
    <w:rsid w:val="00BA3139"/>
    <w:rsid w:val="00BA34E3"/>
    <w:rsid w:val="00BA3640"/>
    <w:rsid w:val="00BA38FE"/>
    <w:rsid w:val="00BA40AE"/>
    <w:rsid w:val="00BA5C50"/>
    <w:rsid w:val="00BA5C6F"/>
    <w:rsid w:val="00BA6D36"/>
    <w:rsid w:val="00BA711B"/>
    <w:rsid w:val="00BB3506"/>
    <w:rsid w:val="00BB3CCD"/>
    <w:rsid w:val="00BB51BA"/>
    <w:rsid w:val="00BB543D"/>
    <w:rsid w:val="00BB544E"/>
    <w:rsid w:val="00BB5812"/>
    <w:rsid w:val="00BB5F78"/>
    <w:rsid w:val="00BB64FD"/>
    <w:rsid w:val="00BB725E"/>
    <w:rsid w:val="00BB78F8"/>
    <w:rsid w:val="00BC089A"/>
    <w:rsid w:val="00BC0C58"/>
    <w:rsid w:val="00BC0FB2"/>
    <w:rsid w:val="00BC2E56"/>
    <w:rsid w:val="00BC3C30"/>
    <w:rsid w:val="00BC43CA"/>
    <w:rsid w:val="00BC4E35"/>
    <w:rsid w:val="00BC5C18"/>
    <w:rsid w:val="00BC64C8"/>
    <w:rsid w:val="00BC65C8"/>
    <w:rsid w:val="00BC6813"/>
    <w:rsid w:val="00BC6999"/>
    <w:rsid w:val="00BC7B6C"/>
    <w:rsid w:val="00BD0A25"/>
    <w:rsid w:val="00BD0DEA"/>
    <w:rsid w:val="00BD1003"/>
    <w:rsid w:val="00BD1287"/>
    <w:rsid w:val="00BD1B8B"/>
    <w:rsid w:val="00BD1D8B"/>
    <w:rsid w:val="00BD29CA"/>
    <w:rsid w:val="00BD2ACD"/>
    <w:rsid w:val="00BD3CE5"/>
    <w:rsid w:val="00BD3E2F"/>
    <w:rsid w:val="00BD4C2D"/>
    <w:rsid w:val="00BD5942"/>
    <w:rsid w:val="00BD59B8"/>
    <w:rsid w:val="00BD60FC"/>
    <w:rsid w:val="00BD64BA"/>
    <w:rsid w:val="00BD69C4"/>
    <w:rsid w:val="00BD6AB6"/>
    <w:rsid w:val="00BD736C"/>
    <w:rsid w:val="00BD7F36"/>
    <w:rsid w:val="00BD7F48"/>
    <w:rsid w:val="00BE05FE"/>
    <w:rsid w:val="00BE1229"/>
    <w:rsid w:val="00BE18B4"/>
    <w:rsid w:val="00BE1F41"/>
    <w:rsid w:val="00BE280F"/>
    <w:rsid w:val="00BE2B85"/>
    <w:rsid w:val="00BE308A"/>
    <w:rsid w:val="00BE4BB9"/>
    <w:rsid w:val="00BE4E06"/>
    <w:rsid w:val="00BE5133"/>
    <w:rsid w:val="00BE588E"/>
    <w:rsid w:val="00BE5D90"/>
    <w:rsid w:val="00BE6048"/>
    <w:rsid w:val="00BF04DE"/>
    <w:rsid w:val="00BF0C2E"/>
    <w:rsid w:val="00BF118E"/>
    <w:rsid w:val="00BF137A"/>
    <w:rsid w:val="00BF1D0D"/>
    <w:rsid w:val="00BF22D4"/>
    <w:rsid w:val="00BF39E5"/>
    <w:rsid w:val="00BF3B10"/>
    <w:rsid w:val="00BF3E21"/>
    <w:rsid w:val="00BF42A5"/>
    <w:rsid w:val="00BF4D12"/>
    <w:rsid w:val="00BF5AB4"/>
    <w:rsid w:val="00BF7234"/>
    <w:rsid w:val="00BF79A4"/>
    <w:rsid w:val="00BF79F9"/>
    <w:rsid w:val="00BF7EC7"/>
    <w:rsid w:val="00C00AC8"/>
    <w:rsid w:val="00C03617"/>
    <w:rsid w:val="00C040C3"/>
    <w:rsid w:val="00C0471C"/>
    <w:rsid w:val="00C04A86"/>
    <w:rsid w:val="00C05A4B"/>
    <w:rsid w:val="00C06110"/>
    <w:rsid w:val="00C0648F"/>
    <w:rsid w:val="00C06C75"/>
    <w:rsid w:val="00C07962"/>
    <w:rsid w:val="00C1288A"/>
    <w:rsid w:val="00C12AD2"/>
    <w:rsid w:val="00C13408"/>
    <w:rsid w:val="00C13EA9"/>
    <w:rsid w:val="00C152B2"/>
    <w:rsid w:val="00C160E9"/>
    <w:rsid w:val="00C164CF"/>
    <w:rsid w:val="00C16A10"/>
    <w:rsid w:val="00C16B9D"/>
    <w:rsid w:val="00C176C0"/>
    <w:rsid w:val="00C17B54"/>
    <w:rsid w:val="00C202FB"/>
    <w:rsid w:val="00C206F8"/>
    <w:rsid w:val="00C20795"/>
    <w:rsid w:val="00C20E99"/>
    <w:rsid w:val="00C212B4"/>
    <w:rsid w:val="00C214D0"/>
    <w:rsid w:val="00C2156C"/>
    <w:rsid w:val="00C21956"/>
    <w:rsid w:val="00C221C3"/>
    <w:rsid w:val="00C232E2"/>
    <w:rsid w:val="00C24CE0"/>
    <w:rsid w:val="00C26021"/>
    <w:rsid w:val="00C26B1D"/>
    <w:rsid w:val="00C27963"/>
    <w:rsid w:val="00C303AF"/>
    <w:rsid w:val="00C305C4"/>
    <w:rsid w:val="00C30DEB"/>
    <w:rsid w:val="00C31059"/>
    <w:rsid w:val="00C3201C"/>
    <w:rsid w:val="00C32464"/>
    <w:rsid w:val="00C33DA8"/>
    <w:rsid w:val="00C33F93"/>
    <w:rsid w:val="00C3403D"/>
    <w:rsid w:val="00C3665E"/>
    <w:rsid w:val="00C36DBA"/>
    <w:rsid w:val="00C3736C"/>
    <w:rsid w:val="00C37398"/>
    <w:rsid w:val="00C373FC"/>
    <w:rsid w:val="00C410DA"/>
    <w:rsid w:val="00C4156D"/>
    <w:rsid w:val="00C4225E"/>
    <w:rsid w:val="00C42928"/>
    <w:rsid w:val="00C4308C"/>
    <w:rsid w:val="00C43298"/>
    <w:rsid w:val="00C433FA"/>
    <w:rsid w:val="00C437B8"/>
    <w:rsid w:val="00C43928"/>
    <w:rsid w:val="00C43DDA"/>
    <w:rsid w:val="00C44C14"/>
    <w:rsid w:val="00C44D64"/>
    <w:rsid w:val="00C45569"/>
    <w:rsid w:val="00C45B41"/>
    <w:rsid w:val="00C45F4B"/>
    <w:rsid w:val="00C4609F"/>
    <w:rsid w:val="00C47A6A"/>
    <w:rsid w:val="00C47C31"/>
    <w:rsid w:val="00C47D4F"/>
    <w:rsid w:val="00C505CC"/>
    <w:rsid w:val="00C509E8"/>
    <w:rsid w:val="00C50DA1"/>
    <w:rsid w:val="00C51387"/>
    <w:rsid w:val="00C550C8"/>
    <w:rsid w:val="00C56883"/>
    <w:rsid w:val="00C5713D"/>
    <w:rsid w:val="00C6048E"/>
    <w:rsid w:val="00C610C1"/>
    <w:rsid w:val="00C610CB"/>
    <w:rsid w:val="00C6148F"/>
    <w:rsid w:val="00C616EE"/>
    <w:rsid w:val="00C61C56"/>
    <w:rsid w:val="00C620C9"/>
    <w:rsid w:val="00C62570"/>
    <w:rsid w:val="00C63D82"/>
    <w:rsid w:val="00C63F3F"/>
    <w:rsid w:val="00C652EF"/>
    <w:rsid w:val="00C66287"/>
    <w:rsid w:val="00C67D33"/>
    <w:rsid w:val="00C67FBE"/>
    <w:rsid w:val="00C67FDD"/>
    <w:rsid w:val="00C70445"/>
    <w:rsid w:val="00C70629"/>
    <w:rsid w:val="00C70881"/>
    <w:rsid w:val="00C71481"/>
    <w:rsid w:val="00C71558"/>
    <w:rsid w:val="00C71A8E"/>
    <w:rsid w:val="00C720A3"/>
    <w:rsid w:val="00C723A0"/>
    <w:rsid w:val="00C7245F"/>
    <w:rsid w:val="00C7252D"/>
    <w:rsid w:val="00C72928"/>
    <w:rsid w:val="00C74004"/>
    <w:rsid w:val="00C74260"/>
    <w:rsid w:val="00C74744"/>
    <w:rsid w:val="00C75203"/>
    <w:rsid w:val="00C761CD"/>
    <w:rsid w:val="00C76847"/>
    <w:rsid w:val="00C76C7B"/>
    <w:rsid w:val="00C7733A"/>
    <w:rsid w:val="00C826C7"/>
    <w:rsid w:val="00C82728"/>
    <w:rsid w:val="00C837E5"/>
    <w:rsid w:val="00C83A32"/>
    <w:rsid w:val="00C83D11"/>
    <w:rsid w:val="00C84628"/>
    <w:rsid w:val="00C8535C"/>
    <w:rsid w:val="00C8564B"/>
    <w:rsid w:val="00C858EB"/>
    <w:rsid w:val="00C85A5E"/>
    <w:rsid w:val="00C86D69"/>
    <w:rsid w:val="00C86DDF"/>
    <w:rsid w:val="00C91859"/>
    <w:rsid w:val="00C91CBA"/>
    <w:rsid w:val="00C91DCA"/>
    <w:rsid w:val="00C938E4"/>
    <w:rsid w:val="00C93AF4"/>
    <w:rsid w:val="00C93D22"/>
    <w:rsid w:val="00C94B15"/>
    <w:rsid w:val="00C94DCA"/>
    <w:rsid w:val="00C9525C"/>
    <w:rsid w:val="00C9528F"/>
    <w:rsid w:val="00C953C0"/>
    <w:rsid w:val="00C95CE8"/>
    <w:rsid w:val="00C97286"/>
    <w:rsid w:val="00C977E4"/>
    <w:rsid w:val="00C97CC8"/>
    <w:rsid w:val="00CA0496"/>
    <w:rsid w:val="00CA112A"/>
    <w:rsid w:val="00CA1214"/>
    <w:rsid w:val="00CA2E57"/>
    <w:rsid w:val="00CA3366"/>
    <w:rsid w:val="00CA3AF7"/>
    <w:rsid w:val="00CA47DE"/>
    <w:rsid w:val="00CA509E"/>
    <w:rsid w:val="00CA58E4"/>
    <w:rsid w:val="00CA5A86"/>
    <w:rsid w:val="00CA5E3C"/>
    <w:rsid w:val="00CA603B"/>
    <w:rsid w:val="00CA6A35"/>
    <w:rsid w:val="00CA7EF1"/>
    <w:rsid w:val="00CB0424"/>
    <w:rsid w:val="00CB1827"/>
    <w:rsid w:val="00CB18E5"/>
    <w:rsid w:val="00CB27CA"/>
    <w:rsid w:val="00CB29BD"/>
    <w:rsid w:val="00CB2A39"/>
    <w:rsid w:val="00CB2D29"/>
    <w:rsid w:val="00CB379B"/>
    <w:rsid w:val="00CB39AA"/>
    <w:rsid w:val="00CB3DE5"/>
    <w:rsid w:val="00CB400A"/>
    <w:rsid w:val="00CB468D"/>
    <w:rsid w:val="00CB4C70"/>
    <w:rsid w:val="00CB5410"/>
    <w:rsid w:val="00CB54FE"/>
    <w:rsid w:val="00CB61A0"/>
    <w:rsid w:val="00CB6817"/>
    <w:rsid w:val="00CB6B9C"/>
    <w:rsid w:val="00CB7286"/>
    <w:rsid w:val="00CB779C"/>
    <w:rsid w:val="00CB7D92"/>
    <w:rsid w:val="00CC10B1"/>
    <w:rsid w:val="00CC14B5"/>
    <w:rsid w:val="00CC183A"/>
    <w:rsid w:val="00CC1A9A"/>
    <w:rsid w:val="00CC2260"/>
    <w:rsid w:val="00CC2732"/>
    <w:rsid w:val="00CC2D15"/>
    <w:rsid w:val="00CC3E85"/>
    <w:rsid w:val="00CC430B"/>
    <w:rsid w:val="00CC4443"/>
    <w:rsid w:val="00CC47E6"/>
    <w:rsid w:val="00CC4F99"/>
    <w:rsid w:val="00CC5D03"/>
    <w:rsid w:val="00CC5F7A"/>
    <w:rsid w:val="00CC600E"/>
    <w:rsid w:val="00CC7280"/>
    <w:rsid w:val="00CC7D29"/>
    <w:rsid w:val="00CC7EB6"/>
    <w:rsid w:val="00CD04F4"/>
    <w:rsid w:val="00CD0697"/>
    <w:rsid w:val="00CD06EF"/>
    <w:rsid w:val="00CD249B"/>
    <w:rsid w:val="00CD25EF"/>
    <w:rsid w:val="00CD27AF"/>
    <w:rsid w:val="00CD3116"/>
    <w:rsid w:val="00CD39EF"/>
    <w:rsid w:val="00CD3BBE"/>
    <w:rsid w:val="00CD4724"/>
    <w:rsid w:val="00CD5543"/>
    <w:rsid w:val="00CD5E4F"/>
    <w:rsid w:val="00CD624E"/>
    <w:rsid w:val="00CD6B77"/>
    <w:rsid w:val="00CD72C1"/>
    <w:rsid w:val="00CE0040"/>
    <w:rsid w:val="00CE0983"/>
    <w:rsid w:val="00CE10E6"/>
    <w:rsid w:val="00CE225E"/>
    <w:rsid w:val="00CE252C"/>
    <w:rsid w:val="00CE2978"/>
    <w:rsid w:val="00CE30FB"/>
    <w:rsid w:val="00CE33BA"/>
    <w:rsid w:val="00CE3E61"/>
    <w:rsid w:val="00CE4663"/>
    <w:rsid w:val="00CE4864"/>
    <w:rsid w:val="00CE4B75"/>
    <w:rsid w:val="00CE528B"/>
    <w:rsid w:val="00CE5627"/>
    <w:rsid w:val="00CE63AF"/>
    <w:rsid w:val="00CE73A1"/>
    <w:rsid w:val="00CE76E9"/>
    <w:rsid w:val="00CE7881"/>
    <w:rsid w:val="00CE7FD2"/>
    <w:rsid w:val="00CF0CE8"/>
    <w:rsid w:val="00CF0D1C"/>
    <w:rsid w:val="00CF197B"/>
    <w:rsid w:val="00CF1BBA"/>
    <w:rsid w:val="00CF2316"/>
    <w:rsid w:val="00CF25AF"/>
    <w:rsid w:val="00CF2DD1"/>
    <w:rsid w:val="00CF2FEE"/>
    <w:rsid w:val="00CF319D"/>
    <w:rsid w:val="00CF38A1"/>
    <w:rsid w:val="00CF38C8"/>
    <w:rsid w:val="00CF3CE8"/>
    <w:rsid w:val="00CF4A79"/>
    <w:rsid w:val="00CF6C3A"/>
    <w:rsid w:val="00CF7529"/>
    <w:rsid w:val="00CF795B"/>
    <w:rsid w:val="00D002E4"/>
    <w:rsid w:val="00D00418"/>
    <w:rsid w:val="00D006DF"/>
    <w:rsid w:val="00D02054"/>
    <w:rsid w:val="00D03161"/>
    <w:rsid w:val="00D0372A"/>
    <w:rsid w:val="00D04A38"/>
    <w:rsid w:val="00D05176"/>
    <w:rsid w:val="00D05611"/>
    <w:rsid w:val="00D0582D"/>
    <w:rsid w:val="00D05C96"/>
    <w:rsid w:val="00D06889"/>
    <w:rsid w:val="00D06BF6"/>
    <w:rsid w:val="00D0786E"/>
    <w:rsid w:val="00D07F30"/>
    <w:rsid w:val="00D10D19"/>
    <w:rsid w:val="00D11260"/>
    <w:rsid w:val="00D121A3"/>
    <w:rsid w:val="00D1276D"/>
    <w:rsid w:val="00D13653"/>
    <w:rsid w:val="00D13E47"/>
    <w:rsid w:val="00D1416E"/>
    <w:rsid w:val="00D1599E"/>
    <w:rsid w:val="00D17C55"/>
    <w:rsid w:val="00D17D18"/>
    <w:rsid w:val="00D17EE0"/>
    <w:rsid w:val="00D2024F"/>
    <w:rsid w:val="00D20E40"/>
    <w:rsid w:val="00D211BD"/>
    <w:rsid w:val="00D21EE2"/>
    <w:rsid w:val="00D22EC9"/>
    <w:rsid w:val="00D236E9"/>
    <w:rsid w:val="00D23EE0"/>
    <w:rsid w:val="00D23FD8"/>
    <w:rsid w:val="00D243E0"/>
    <w:rsid w:val="00D26654"/>
    <w:rsid w:val="00D26DFA"/>
    <w:rsid w:val="00D27B57"/>
    <w:rsid w:val="00D3018E"/>
    <w:rsid w:val="00D3054A"/>
    <w:rsid w:val="00D31C31"/>
    <w:rsid w:val="00D3299A"/>
    <w:rsid w:val="00D33125"/>
    <w:rsid w:val="00D33CA0"/>
    <w:rsid w:val="00D33E32"/>
    <w:rsid w:val="00D340C9"/>
    <w:rsid w:val="00D34ED6"/>
    <w:rsid w:val="00D352F8"/>
    <w:rsid w:val="00D35646"/>
    <w:rsid w:val="00D357A3"/>
    <w:rsid w:val="00D364ED"/>
    <w:rsid w:val="00D366F8"/>
    <w:rsid w:val="00D36B88"/>
    <w:rsid w:val="00D37656"/>
    <w:rsid w:val="00D4002E"/>
    <w:rsid w:val="00D412CD"/>
    <w:rsid w:val="00D41D69"/>
    <w:rsid w:val="00D41FAA"/>
    <w:rsid w:val="00D41FBB"/>
    <w:rsid w:val="00D43096"/>
    <w:rsid w:val="00D43214"/>
    <w:rsid w:val="00D43896"/>
    <w:rsid w:val="00D4487C"/>
    <w:rsid w:val="00D44C3F"/>
    <w:rsid w:val="00D44C9A"/>
    <w:rsid w:val="00D455BB"/>
    <w:rsid w:val="00D457F5"/>
    <w:rsid w:val="00D45D46"/>
    <w:rsid w:val="00D46338"/>
    <w:rsid w:val="00D46C87"/>
    <w:rsid w:val="00D512E6"/>
    <w:rsid w:val="00D529D0"/>
    <w:rsid w:val="00D53134"/>
    <w:rsid w:val="00D54349"/>
    <w:rsid w:val="00D54F90"/>
    <w:rsid w:val="00D553F0"/>
    <w:rsid w:val="00D556B3"/>
    <w:rsid w:val="00D55783"/>
    <w:rsid w:val="00D558F6"/>
    <w:rsid w:val="00D55BF4"/>
    <w:rsid w:val="00D55F78"/>
    <w:rsid w:val="00D575C1"/>
    <w:rsid w:val="00D61A1B"/>
    <w:rsid w:val="00D61A7D"/>
    <w:rsid w:val="00D61AB2"/>
    <w:rsid w:val="00D62099"/>
    <w:rsid w:val="00D6239D"/>
    <w:rsid w:val="00D62520"/>
    <w:rsid w:val="00D62AF0"/>
    <w:rsid w:val="00D63299"/>
    <w:rsid w:val="00D64647"/>
    <w:rsid w:val="00D649D4"/>
    <w:rsid w:val="00D64E39"/>
    <w:rsid w:val="00D661EA"/>
    <w:rsid w:val="00D66213"/>
    <w:rsid w:val="00D66898"/>
    <w:rsid w:val="00D679FA"/>
    <w:rsid w:val="00D7031C"/>
    <w:rsid w:val="00D7080A"/>
    <w:rsid w:val="00D70AC3"/>
    <w:rsid w:val="00D72085"/>
    <w:rsid w:val="00D72BF6"/>
    <w:rsid w:val="00D735F0"/>
    <w:rsid w:val="00D73E92"/>
    <w:rsid w:val="00D74239"/>
    <w:rsid w:val="00D74D9B"/>
    <w:rsid w:val="00D751E7"/>
    <w:rsid w:val="00D75897"/>
    <w:rsid w:val="00D75D9F"/>
    <w:rsid w:val="00D76020"/>
    <w:rsid w:val="00D764DF"/>
    <w:rsid w:val="00D7682E"/>
    <w:rsid w:val="00D76F6E"/>
    <w:rsid w:val="00D770F3"/>
    <w:rsid w:val="00D7719E"/>
    <w:rsid w:val="00D774EF"/>
    <w:rsid w:val="00D77510"/>
    <w:rsid w:val="00D80E8A"/>
    <w:rsid w:val="00D81158"/>
    <w:rsid w:val="00D81178"/>
    <w:rsid w:val="00D817A3"/>
    <w:rsid w:val="00D820A2"/>
    <w:rsid w:val="00D82F0D"/>
    <w:rsid w:val="00D83014"/>
    <w:rsid w:val="00D843C1"/>
    <w:rsid w:val="00D84F38"/>
    <w:rsid w:val="00D85448"/>
    <w:rsid w:val="00D858CA"/>
    <w:rsid w:val="00D85E6A"/>
    <w:rsid w:val="00D87B73"/>
    <w:rsid w:val="00D87E47"/>
    <w:rsid w:val="00D9040A"/>
    <w:rsid w:val="00D9240C"/>
    <w:rsid w:val="00D92759"/>
    <w:rsid w:val="00D93378"/>
    <w:rsid w:val="00D93D2D"/>
    <w:rsid w:val="00D943D4"/>
    <w:rsid w:val="00D948D3"/>
    <w:rsid w:val="00D949A7"/>
    <w:rsid w:val="00D9649B"/>
    <w:rsid w:val="00D96A29"/>
    <w:rsid w:val="00D97549"/>
    <w:rsid w:val="00D97768"/>
    <w:rsid w:val="00D9797D"/>
    <w:rsid w:val="00DA01A4"/>
    <w:rsid w:val="00DA042B"/>
    <w:rsid w:val="00DA0F40"/>
    <w:rsid w:val="00DA103A"/>
    <w:rsid w:val="00DA13FF"/>
    <w:rsid w:val="00DA2E2E"/>
    <w:rsid w:val="00DA2E62"/>
    <w:rsid w:val="00DA357A"/>
    <w:rsid w:val="00DA3992"/>
    <w:rsid w:val="00DA3A1E"/>
    <w:rsid w:val="00DA40DC"/>
    <w:rsid w:val="00DA5044"/>
    <w:rsid w:val="00DA662B"/>
    <w:rsid w:val="00DB0435"/>
    <w:rsid w:val="00DB075E"/>
    <w:rsid w:val="00DB0D17"/>
    <w:rsid w:val="00DB12E3"/>
    <w:rsid w:val="00DB1528"/>
    <w:rsid w:val="00DB26C1"/>
    <w:rsid w:val="00DB2888"/>
    <w:rsid w:val="00DB2DD4"/>
    <w:rsid w:val="00DB2EDD"/>
    <w:rsid w:val="00DB330B"/>
    <w:rsid w:val="00DB36B6"/>
    <w:rsid w:val="00DB3C40"/>
    <w:rsid w:val="00DB3C9E"/>
    <w:rsid w:val="00DB3E93"/>
    <w:rsid w:val="00DB411B"/>
    <w:rsid w:val="00DB4892"/>
    <w:rsid w:val="00DB4B64"/>
    <w:rsid w:val="00DB57D0"/>
    <w:rsid w:val="00DB71E3"/>
    <w:rsid w:val="00DB761C"/>
    <w:rsid w:val="00DB7B67"/>
    <w:rsid w:val="00DC1028"/>
    <w:rsid w:val="00DC13CD"/>
    <w:rsid w:val="00DC2B0A"/>
    <w:rsid w:val="00DC2B2F"/>
    <w:rsid w:val="00DC2E7B"/>
    <w:rsid w:val="00DC3792"/>
    <w:rsid w:val="00DC3BA8"/>
    <w:rsid w:val="00DC3D59"/>
    <w:rsid w:val="00DC4A36"/>
    <w:rsid w:val="00DC4A46"/>
    <w:rsid w:val="00DC54CB"/>
    <w:rsid w:val="00DC56CE"/>
    <w:rsid w:val="00DC5FE5"/>
    <w:rsid w:val="00DC631E"/>
    <w:rsid w:val="00DC6B44"/>
    <w:rsid w:val="00DC6B64"/>
    <w:rsid w:val="00DC6C00"/>
    <w:rsid w:val="00DC6CCF"/>
    <w:rsid w:val="00DC6DEA"/>
    <w:rsid w:val="00DC7112"/>
    <w:rsid w:val="00DC71B8"/>
    <w:rsid w:val="00DC7378"/>
    <w:rsid w:val="00DC7812"/>
    <w:rsid w:val="00DC7A74"/>
    <w:rsid w:val="00DD06E6"/>
    <w:rsid w:val="00DD114A"/>
    <w:rsid w:val="00DD1260"/>
    <w:rsid w:val="00DD1481"/>
    <w:rsid w:val="00DD1943"/>
    <w:rsid w:val="00DD3820"/>
    <w:rsid w:val="00DD3AF0"/>
    <w:rsid w:val="00DD3DED"/>
    <w:rsid w:val="00DD5729"/>
    <w:rsid w:val="00DD6078"/>
    <w:rsid w:val="00DD6262"/>
    <w:rsid w:val="00DD69FA"/>
    <w:rsid w:val="00DD6F9F"/>
    <w:rsid w:val="00DE08F8"/>
    <w:rsid w:val="00DE15CB"/>
    <w:rsid w:val="00DE18F2"/>
    <w:rsid w:val="00DE1E47"/>
    <w:rsid w:val="00DE2519"/>
    <w:rsid w:val="00DE2544"/>
    <w:rsid w:val="00DE2E1C"/>
    <w:rsid w:val="00DE2EF7"/>
    <w:rsid w:val="00DE3728"/>
    <w:rsid w:val="00DE3F86"/>
    <w:rsid w:val="00DE470A"/>
    <w:rsid w:val="00DE484D"/>
    <w:rsid w:val="00DE5415"/>
    <w:rsid w:val="00DE5C00"/>
    <w:rsid w:val="00DE6990"/>
    <w:rsid w:val="00DE6A4A"/>
    <w:rsid w:val="00DE6C22"/>
    <w:rsid w:val="00DE6D44"/>
    <w:rsid w:val="00DE7A40"/>
    <w:rsid w:val="00DF1A8A"/>
    <w:rsid w:val="00DF1B7A"/>
    <w:rsid w:val="00DF3960"/>
    <w:rsid w:val="00DF44DA"/>
    <w:rsid w:val="00DF51C9"/>
    <w:rsid w:val="00DF58CB"/>
    <w:rsid w:val="00DF6C2E"/>
    <w:rsid w:val="00DF70BF"/>
    <w:rsid w:val="00DF73D3"/>
    <w:rsid w:val="00E00C89"/>
    <w:rsid w:val="00E01D89"/>
    <w:rsid w:val="00E023BB"/>
    <w:rsid w:val="00E02451"/>
    <w:rsid w:val="00E0292C"/>
    <w:rsid w:val="00E03995"/>
    <w:rsid w:val="00E03D3C"/>
    <w:rsid w:val="00E0406B"/>
    <w:rsid w:val="00E04293"/>
    <w:rsid w:val="00E049A4"/>
    <w:rsid w:val="00E04DE1"/>
    <w:rsid w:val="00E0542B"/>
    <w:rsid w:val="00E06CCE"/>
    <w:rsid w:val="00E06F28"/>
    <w:rsid w:val="00E07234"/>
    <w:rsid w:val="00E07D0F"/>
    <w:rsid w:val="00E11084"/>
    <w:rsid w:val="00E11648"/>
    <w:rsid w:val="00E11856"/>
    <w:rsid w:val="00E11F51"/>
    <w:rsid w:val="00E121CA"/>
    <w:rsid w:val="00E1321C"/>
    <w:rsid w:val="00E13530"/>
    <w:rsid w:val="00E135AB"/>
    <w:rsid w:val="00E13B9B"/>
    <w:rsid w:val="00E13C2C"/>
    <w:rsid w:val="00E13EA3"/>
    <w:rsid w:val="00E13F1F"/>
    <w:rsid w:val="00E14E28"/>
    <w:rsid w:val="00E15721"/>
    <w:rsid w:val="00E15933"/>
    <w:rsid w:val="00E17818"/>
    <w:rsid w:val="00E179F2"/>
    <w:rsid w:val="00E203DD"/>
    <w:rsid w:val="00E20816"/>
    <w:rsid w:val="00E20B86"/>
    <w:rsid w:val="00E20E89"/>
    <w:rsid w:val="00E20EFA"/>
    <w:rsid w:val="00E2176E"/>
    <w:rsid w:val="00E2256C"/>
    <w:rsid w:val="00E228A4"/>
    <w:rsid w:val="00E22C43"/>
    <w:rsid w:val="00E22D9F"/>
    <w:rsid w:val="00E23B82"/>
    <w:rsid w:val="00E24061"/>
    <w:rsid w:val="00E24B5E"/>
    <w:rsid w:val="00E24D12"/>
    <w:rsid w:val="00E24FD5"/>
    <w:rsid w:val="00E25701"/>
    <w:rsid w:val="00E26566"/>
    <w:rsid w:val="00E26A6E"/>
    <w:rsid w:val="00E31D8D"/>
    <w:rsid w:val="00E324CE"/>
    <w:rsid w:val="00E32F50"/>
    <w:rsid w:val="00E3350E"/>
    <w:rsid w:val="00E335D5"/>
    <w:rsid w:val="00E34232"/>
    <w:rsid w:val="00E344DD"/>
    <w:rsid w:val="00E3512B"/>
    <w:rsid w:val="00E359D3"/>
    <w:rsid w:val="00E35D86"/>
    <w:rsid w:val="00E36C53"/>
    <w:rsid w:val="00E400DC"/>
    <w:rsid w:val="00E40403"/>
    <w:rsid w:val="00E40C16"/>
    <w:rsid w:val="00E40CB9"/>
    <w:rsid w:val="00E40FB4"/>
    <w:rsid w:val="00E4124F"/>
    <w:rsid w:val="00E4193A"/>
    <w:rsid w:val="00E41C19"/>
    <w:rsid w:val="00E41EA7"/>
    <w:rsid w:val="00E4305B"/>
    <w:rsid w:val="00E43725"/>
    <w:rsid w:val="00E439CF"/>
    <w:rsid w:val="00E43B28"/>
    <w:rsid w:val="00E43D80"/>
    <w:rsid w:val="00E43E2A"/>
    <w:rsid w:val="00E440B1"/>
    <w:rsid w:val="00E444C2"/>
    <w:rsid w:val="00E45836"/>
    <w:rsid w:val="00E46627"/>
    <w:rsid w:val="00E4687E"/>
    <w:rsid w:val="00E469E6"/>
    <w:rsid w:val="00E46FFC"/>
    <w:rsid w:val="00E50666"/>
    <w:rsid w:val="00E50B87"/>
    <w:rsid w:val="00E50BB0"/>
    <w:rsid w:val="00E50F70"/>
    <w:rsid w:val="00E51243"/>
    <w:rsid w:val="00E51AC2"/>
    <w:rsid w:val="00E5213A"/>
    <w:rsid w:val="00E52151"/>
    <w:rsid w:val="00E524A0"/>
    <w:rsid w:val="00E52623"/>
    <w:rsid w:val="00E526D5"/>
    <w:rsid w:val="00E53227"/>
    <w:rsid w:val="00E53382"/>
    <w:rsid w:val="00E53526"/>
    <w:rsid w:val="00E536DB"/>
    <w:rsid w:val="00E5461C"/>
    <w:rsid w:val="00E55B6B"/>
    <w:rsid w:val="00E56201"/>
    <w:rsid w:val="00E57314"/>
    <w:rsid w:val="00E574E1"/>
    <w:rsid w:val="00E60AD2"/>
    <w:rsid w:val="00E61372"/>
    <w:rsid w:val="00E61D92"/>
    <w:rsid w:val="00E61DB4"/>
    <w:rsid w:val="00E620B7"/>
    <w:rsid w:val="00E62378"/>
    <w:rsid w:val="00E62737"/>
    <w:rsid w:val="00E6371B"/>
    <w:rsid w:val="00E644C0"/>
    <w:rsid w:val="00E64DFB"/>
    <w:rsid w:val="00E65574"/>
    <w:rsid w:val="00E66269"/>
    <w:rsid w:val="00E66EB4"/>
    <w:rsid w:val="00E7143D"/>
    <w:rsid w:val="00E71973"/>
    <w:rsid w:val="00E71DC1"/>
    <w:rsid w:val="00E73735"/>
    <w:rsid w:val="00E74789"/>
    <w:rsid w:val="00E74E11"/>
    <w:rsid w:val="00E7544F"/>
    <w:rsid w:val="00E75907"/>
    <w:rsid w:val="00E77DAF"/>
    <w:rsid w:val="00E8007F"/>
    <w:rsid w:val="00E800A2"/>
    <w:rsid w:val="00E801CD"/>
    <w:rsid w:val="00E80B32"/>
    <w:rsid w:val="00E80E4A"/>
    <w:rsid w:val="00E815E9"/>
    <w:rsid w:val="00E83147"/>
    <w:rsid w:val="00E832B3"/>
    <w:rsid w:val="00E836D7"/>
    <w:rsid w:val="00E8391C"/>
    <w:rsid w:val="00E84A16"/>
    <w:rsid w:val="00E84D64"/>
    <w:rsid w:val="00E86214"/>
    <w:rsid w:val="00E86734"/>
    <w:rsid w:val="00E905CE"/>
    <w:rsid w:val="00E90757"/>
    <w:rsid w:val="00E90C31"/>
    <w:rsid w:val="00E910EB"/>
    <w:rsid w:val="00E91398"/>
    <w:rsid w:val="00E913E2"/>
    <w:rsid w:val="00E92C1C"/>
    <w:rsid w:val="00E94829"/>
    <w:rsid w:val="00E94C98"/>
    <w:rsid w:val="00E95507"/>
    <w:rsid w:val="00E967A2"/>
    <w:rsid w:val="00E96FB8"/>
    <w:rsid w:val="00E976A2"/>
    <w:rsid w:val="00EA034D"/>
    <w:rsid w:val="00EA0381"/>
    <w:rsid w:val="00EA1026"/>
    <w:rsid w:val="00EA1400"/>
    <w:rsid w:val="00EA155A"/>
    <w:rsid w:val="00EA1C42"/>
    <w:rsid w:val="00EA1FA7"/>
    <w:rsid w:val="00EA290E"/>
    <w:rsid w:val="00EA308A"/>
    <w:rsid w:val="00EA34A4"/>
    <w:rsid w:val="00EA3E35"/>
    <w:rsid w:val="00EA496C"/>
    <w:rsid w:val="00EA4A1D"/>
    <w:rsid w:val="00EA4BC1"/>
    <w:rsid w:val="00EA4E9B"/>
    <w:rsid w:val="00EA521E"/>
    <w:rsid w:val="00EA5CC1"/>
    <w:rsid w:val="00EA61C1"/>
    <w:rsid w:val="00EA64A1"/>
    <w:rsid w:val="00EA7326"/>
    <w:rsid w:val="00EB11C1"/>
    <w:rsid w:val="00EB125C"/>
    <w:rsid w:val="00EB1AAB"/>
    <w:rsid w:val="00EB1D1F"/>
    <w:rsid w:val="00EB290B"/>
    <w:rsid w:val="00EB2950"/>
    <w:rsid w:val="00EB2CD7"/>
    <w:rsid w:val="00EB37B1"/>
    <w:rsid w:val="00EB4168"/>
    <w:rsid w:val="00EB4AD1"/>
    <w:rsid w:val="00EB531C"/>
    <w:rsid w:val="00EB64A0"/>
    <w:rsid w:val="00EB65C9"/>
    <w:rsid w:val="00EB75FA"/>
    <w:rsid w:val="00EB7EC3"/>
    <w:rsid w:val="00EC066A"/>
    <w:rsid w:val="00EC0B0C"/>
    <w:rsid w:val="00EC0FA9"/>
    <w:rsid w:val="00EC1780"/>
    <w:rsid w:val="00EC2374"/>
    <w:rsid w:val="00EC2AA2"/>
    <w:rsid w:val="00EC3309"/>
    <w:rsid w:val="00EC3621"/>
    <w:rsid w:val="00EC36C3"/>
    <w:rsid w:val="00EC3ABD"/>
    <w:rsid w:val="00EC4272"/>
    <w:rsid w:val="00EC502E"/>
    <w:rsid w:val="00EC5051"/>
    <w:rsid w:val="00EC531D"/>
    <w:rsid w:val="00EC5781"/>
    <w:rsid w:val="00EC7F92"/>
    <w:rsid w:val="00ED03E9"/>
    <w:rsid w:val="00ED05AD"/>
    <w:rsid w:val="00ED1247"/>
    <w:rsid w:val="00ED1479"/>
    <w:rsid w:val="00ED1533"/>
    <w:rsid w:val="00ED19EA"/>
    <w:rsid w:val="00ED2939"/>
    <w:rsid w:val="00ED2985"/>
    <w:rsid w:val="00ED39EA"/>
    <w:rsid w:val="00ED3D55"/>
    <w:rsid w:val="00ED3F7D"/>
    <w:rsid w:val="00ED40DC"/>
    <w:rsid w:val="00ED4EA0"/>
    <w:rsid w:val="00ED4FC8"/>
    <w:rsid w:val="00ED5012"/>
    <w:rsid w:val="00ED5464"/>
    <w:rsid w:val="00ED5E08"/>
    <w:rsid w:val="00ED63EE"/>
    <w:rsid w:val="00ED78BD"/>
    <w:rsid w:val="00ED7DAF"/>
    <w:rsid w:val="00EE01E5"/>
    <w:rsid w:val="00EE047B"/>
    <w:rsid w:val="00EE04DA"/>
    <w:rsid w:val="00EE1E4A"/>
    <w:rsid w:val="00EE1E5D"/>
    <w:rsid w:val="00EE2203"/>
    <w:rsid w:val="00EE3BAD"/>
    <w:rsid w:val="00EE587D"/>
    <w:rsid w:val="00EE65C2"/>
    <w:rsid w:val="00EE757C"/>
    <w:rsid w:val="00EE783E"/>
    <w:rsid w:val="00EE797C"/>
    <w:rsid w:val="00EF0339"/>
    <w:rsid w:val="00EF1154"/>
    <w:rsid w:val="00EF1E86"/>
    <w:rsid w:val="00EF2410"/>
    <w:rsid w:val="00EF2472"/>
    <w:rsid w:val="00EF25B8"/>
    <w:rsid w:val="00EF2B97"/>
    <w:rsid w:val="00EF32F8"/>
    <w:rsid w:val="00EF4B32"/>
    <w:rsid w:val="00EF4B4B"/>
    <w:rsid w:val="00EF58EA"/>
    <w:rsid w:val="00EF5B2F"/>
    <w:rsid w:val="00EF659B"/>
    <w:rsid w:val="00EF6CBA"/>
    <w:rsid w:val="00EF6F9B"/>
    <w:rsid w:val="00EF7C5D"/>
    <w:rsid w:val="00F00A7E"/>
    <w:rsid w:val="00F00B34"/>
    <w:rsid w:val="00F01E0C"/>
    <w:rsid w:val="00F02105"/>
    <w:rsid w:val="00F028C8"/>
    <w:rsid w:val="00F0357B"/>
    <w:rsid w:val="00F037B8"/>
    <w:rsid w:val="00F043A4"/>
    <w:rsid w:val="00F04763"/>
    <w:rsid w:val="00F05617"/>
    <w:rsid w:val="00F06241"/>
    <w:rsid w:val="00F06AD2"/>
    <w:rsid w:val="00F10283"/>
    <w:rsid w:val="00F108AD"/>
    <w:rsid w:val="00F11367"/>
    <w:rsid w:val="00F1161B"/>
    <w:rsid w:val="00F124B9"/>
    <w:rsid w:val="00F1270B"/>
    <w:rsid w:val="00F12AD0"/>
    <w:rsid w:val="00F12DBD"/>
    <w:rsid w:val="00F145EB"/>
    <w:rsid w:val="00F14841"/>
    <w:rsid w:val="00F14EBE"/>
    <w:rsid w:val="00F16CBB"/>
    <w:rsid w:val="00F176F3"/>
    <w:rsid w:val="00F17792"/>
    <w:rsid w:val="00F17A26"/>
    <w:rsid w:val="00F2010C"/>
    <w:rsid w:val="00F20840"/>
    <w:rsid w:val="00F20968"/>
    <w:rsid w:val="00F20BE1"/>
    <w:rsid w:val="00F20F48"/>
    <w:rsid w:val="00F210A7"/>
    <w:rsid w:val="00F219AC"/>
    <w:rsid w:val="00F22B3A"/>
    <w:rsid w:val="00F22DAA"/>
    <w:rsid w:val="00F23712"/>
    <w:rsid w:val="00F24549"/>
    <w:rsid w:val="00F25572"/>
    <w:rsid w:val="00F26415"/>
    <w:rsid w:val="00F275D5"/>
    <w:rsid w:val="00F27767"/>
    <w:rsid w:val="00F30DBF"/>
    <w:rsid w:val="00F30DC1"/>
    <w:rsid w:val="00F3118D"/>
    <w:rsid w:val="00F3189C"/>
    <w:rsid w:val="00F31E0A"/>
    <w:rsid w:val="00F338E7"/>
    <w:rsid w:val="00F33A33"/>
    <w:rsid w:val="00F33F65"/>
    <w:rsid w:val="00F34237"/>
    <w:rsid w:val="00F34E17"/>
    <w:rsid w:val="00F36B44"/>
    <w:rsid w:val="00F37434"/>
    <w:rsid w:val="00F40A43"/>
    <w:rsid w:val="00F40F42"/>
    <w:rsid w:val="00F40F68"/>
    <w:rsid w:val="00F417FA"/>
    <w:rsid w:val="00F42199"/>
    <w:rsid w:val="00F42F4C"/>
    <w:rsid w:val="00F43D60"/>
    <w:rsid w:val="00F453B1"/>
    <w:rsid w:val="00F458C4"/>
    <w:rsid w:val="00F45AF9"/>
    <w:rsid w:val="00F47542"/>
    <w:rsid w:val="00F47703"/>
    <w:rsid w:val="00F47A34"/>
    <w:rsid w:val="00F50713"/>
    <w:rsid w:val="00F51035"/>
    <w:rsid w:val="00F517D9"/>
    <w:rsid w:val="00F52139"/>
    <w:rsid w:val="00F523A2"/>
    <w:rsid w:val="00F528D7"/>
    <w:rsid w:val="00F533D9"/>
    <w:rsid w:val="00F5455A"/>
    <w:rsid w:val="00F5509A"/>
    <w:rsid w:val="00F5652E"/>
    <w:rsid w:val="00F56575"/>
    <w:rsid w:val="00F5696A"/>
    <w:rsid w:val="00F56B5C"/>
    <w:rsid w:val="00F56FB2"/>
    <w:rsid w:val="00F57EC2"/>
    <w:rsid w:val="00F60BA2"/>
    <w:rsid w:val="00F61242"/>
    <w:rsid w:val="00F62141"/>
    <w:rsid w:val="00F62765"/>
    <w:rsid w:val="00F62E1A"/>
    <w:rsid w:val="00F62E71"/>
    <w:rsid w:val="00F633F2"/>
    <w:rsid w:val="00F635B8"/>
    <w:rsid w:val="00F63B96"/>
    <w:rsid w:val="00F63ECF"/>
    <w:rsid w:val="00F6427E"/>
    <w:rsid w:val="00F65807"/>
    <w:rsid w:val="00F66CFE"/>
    <w:rsid w:val="00F67CA9"/>
    <w:rsid w:val="00F701B2"/>
    <w:rsid w:val="00F702DE"/>
    <w:rsid w:val="00F7194D"/>
    <w:rsid w:val="00F72D34"/>
    <w:rsid w:val="00F73AD1"/>
    <w:rsid w:val="00F74941"/>
    <w:rsid w:val="00F74B02"/>
    <w:rsid w:val="00F7592F"/>
    <w:rsid w:val="00F7601A"/>
    <w:rsid w:val="00F7674A"/>
    <w:rsid w:val="00F7740D"/>
    <w:rsid w:val="00F77888"/>
    <w:rsid w:val="00F77B65"/>
    <w:rsid w:val="00F80458"/>
    <w:rsid w:val="00F809AD"/>
    <w:rsid w:val="00F81680"/>
    <w:rsid w:val="00F82F75"/>
    <w:rsid w:val="00F82FBB"/>
    <w:rsid w:val="00F83462"/>
    <w:rsid w:val="00F83554"/>
    <w:rsid w:val="00F83B0B"/>
    <w:rsid w:val="00F840E6"/>
    <w:rsid w:val="00F84492"/>
    <w:rsid w:val="00F86092"/>
    <w:rsid w:val="00F86C8D"/>
    <w:rsid w:val="00F871BC"/>
    <w:rsid w:val="00F909C0"/>
    <w:rsid w:val="00F9116D"/>
    <w:rsid w:val="00F917E9"/>
    <w:rsid w:val="00F9180C"/>
    <w:rsid w:val="00F942EA"/>
    <w:rsid w:val="00F95F42"/>
    <w:rsid w:val="00F9725F"/>
    <w:rsid w:val="00F97DC1"/>
    <w:rsid w:val="00FA0F94"/>
    <w:rsid w:val="00FA1505"/>
    <w:rsid w:val="00FA1B1E"/>
    <w:rsid w:val="00FA313A"/>
    <w:rsid w:val="00FA3294"/>
    <w:rsid w:val="00FA45DA"/>
    <w:rsid w:val="00FA4701"/>
    <w:rsid w:val="00FA4864"/>
    <w:rsid w:val="00FA48A9"/>
    <w:rsid w:val="00FA4A9A"/>
    <w:rsid w:val="00FA4BAD"/>
    <w:rsid w:val="00FA632B"/>
    <w:rsid w:val="00FA64DE"/>
    <w:rsid w:val="00FA6CC2"/>
    <w:rsid w:val="00FA7918"/>
    <w:rsid w:val="00FA7D99"/>
    <w:rsid w:val="00FB00FD"/>
    <w:rsid w:val="00FB0409"/>
    <w:rsid w:val="00FB0B0E"/>
    <w:rsid w:val="00FB17EE"/>
    <w:rsid w:val="00FB2BBA"/>
    <w:rsid w:val="00FB2C2E"/>
    <w:rsid w:val="00FB355E"/>
    <w:rsid w:val="00FB3F27"/>
    <w:rsid w:val="00FB586E"/>
    <w:rsid w:val="00FB6E4E"/>
    <w:rsid w:val="00FB7326"/>
    <w:rsid w:val="00FB7D03"/>
    <w:rsid w:val="00FB7F06"/>
    <w:rsid w:val="00FC1143"/>
    <w:rsid w:val="00FC1EEF"/>
    <w:rsid w:val="00FC2619"/>
    <w:rsid w:val="00FC2E39"/>
    <w:rsid w:val="00FC4704"/>
    <w:rsid w:val="00FC4F6A"/>
    <w:rsid w:val="00FC531C"/>
    <w:rsid w:val="00FC589B"/>
    <w:rsid w:val="00FC5BE8"/>
    <w:rsid w:val="00FC5F92"/>
    <w:rsid w:val="00FC6435"/>
    <w:rsid w:val="00FD04CC"/>
    <w:rsid w:val="00FD0D34"/>
    <w:rsid w:val="00FD1683"/>
    <w:rsid w:val="00FD1E4D"/>
    <w:rsid w:val="00FD20BD"/>
    <w:rsid w:val="00FD2211"/>
    <w:rsid w:val="00FD3721"/>
    <w:rsid w:val="00FD3B78"/>
    <w:rsid w:val="00FD4001"/>
    <w:rsid w:val="00FD4994"/>
    <w:rsid w:val="00FD57B2"/>
    <w:rsid w:val="00FD5AE2"/>
    <w:rsid w:val="00FD6301"/>
    <w:rsid w:val="00FD68DE"/>
    <w:rsid w:val="00FD6C88"/>
    <w:rsid w:val="00FD6E6C"/>
    <w:rsid w:val="00FD75F0"/>
    <w:rsid w:val="00FE0004"/>
    <w:rsid w:val="00FE1152"/>
    <w:rsid w:val="00FE1802"/>
    <w:rsid w:val="00FE1B08"/>
    <w:rsid w:val="00FE2D0A"/>
    <w:rsid w:val="00FE3242"/>
    <w:rsid w:val="00FE3FFB"/>
    <w:rsid w:val="00FE44D7"/>
    <w:rsid w:val="00FE4761"/>
    <w:rsid w:val="00FE55B4"/>
    <w:rsid w:val="00FE561D"/>
    <w:rsid w:val="00FE5A99"/>
    <w:rsid w:val="00FE5C51"/>
    <w:rsid w:val="00FE7E70"/>
    <w:rsid w:val="00FF1612"/>
    <w:rsid w:val="00FF1BFC"/>
    <w:rsid w:val="00FF2F1D"/>
    <w:rsid w:val="00FF337D"/>
    <w:rsid w:val="00FF3A3A"/>
    <w:rsid w:val="00FF3D47"/>
    <w:rsid w:val="00FF47CC"/>
    <w:rsid w:val="00FF47F6"/>
    <w:rsid w:val="00FF503E"/>
    <w:rsid w:val="00FF5908"/>
    <w:rsid w:val="00FF590E"/>
    <w:rsid w:val="00FF5C0C"/>
    <w:rsid w:val="00FF5DAC"/>
    <w:rsid w:val="00FF600D"/>
    <w:rsid w:val="00FF6510"/>
    <w:rsid w:val="00FF6D5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06720"/>
  <w15:chartTrackingRefBased/>
  <w15:docId w15:val="{6CEBF165-2D5D-4CC9-B8E1-DF771063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7B8"/>
  </w:style>
  <w:style w:type="paragraph" w:styleId="Heading1">
    <w:name w:val="heading 1"/>
    <w:basedOn w:val="Normal"/>
    <w:next w:val="Normal"/>
    <w:link w:val="Heading1Char"/>
    <w:uiPriority w:val="9"/>
    <w:qFormat/>
    <w:rsid w:val="00C437B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437B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37B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37B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437B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437B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437B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437B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437B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1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008"/>
  </w:style>
  <w:style w:type="paragraph" w:styleId="Footer">
    <w:name w:val="footer"/>
    <w:basedOn w:val="Normal"/>
    <w:link w:val="FooterChar"/>
    <w:uiPriority w:val="99"/>
    <w:unhideWhenUsed/>
    <w:rsid w:val="005C1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008"/>
  </w:style>
  <w:style w:type="paragraph" w:styleId="ListParagraph">
    <w:name w:val="List Paragraph"/>
    <w:basedOn w:val="Normal"/>
    <w:uiPriority w:val="34"/>
    <w:qFormat/>
    <w:rsid w:val="008B5FA8"/>
    <w:pPr>
      <w:ind w:left="720"/>
      <w:contextualSpacing/>
    </w:pPr>
  </w:style>
  <w:style w:type="character" w:styleId="Hyperlink">
    <w:name w:val="Hyperlink"/>
    <w:basedOn w:val="DefaultParagraphFont"/>
    <w:uiPriority w:val="99"/>
    <w:unhideWhenUsed/>
    <w:rsid w:val="00F62765"/>
    <w:rPr>
      <w:color w:val="0563C1" w:themeColor="hyperlink"/>
      <w:u w:val="single"/>
    </w:rPr>
  </w:style>
  <w:style w:type="character" w:customStyle="1" w:styleId="UnresolvedMention1">
    <w:name w:val="Unresolved Mention1"/>
    <w:basedOn w:val="DefaultParagraphFont"/>
    <w:uiPriority w:val="99"/>
    <w:semiHidden/>
    <w:unhideWhenUsed/>
    <w:rsid w:val="00F62765"/>
    <w:rPr>
      <w:color w:val="808080"/>
      <w:shd w:val="clear" w:color="auto" w:fill="E6E6E6"/>
    </w:rPr>
  </w:style>
  <w:style w:type="character" w:styleId="FollowedHyperlink">
    <w:name w:val="FollowedHyperlink"/>
    <w:basedOn w:val="DefaultParagraphFont"/>
    <w:uiPriority w:val="99"/>
    <w:semiHidden/>
    <w:unhideWhenUsed/>
    <w:rsid w:val="00C761CD"/>
    <w:rPr>
      <w:color w:val="954F72" w:themeColor="followedHyperlink"/>
      <w:u w:val="single"/>
    </w:rPr>
  </w:style>
  <w:style w:type="paragraph" w:styleId="NormalWeb">
    <w:name w:val="Normal (Web)"/>
    <w:basedOn w:val="Normal"/>
    <w:uiPriority w:val="99"/>
    <w:unhideWhenUsed/>
    <w:rsid w:val="00BB51B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C437B8"/>
    <w:rPr>
      <w:i/>
      <w:iCs/>
    </w:rPr>
  </w:style>
  <w:style w:type="character" w:customStyle="1" w:styleId="Heading1Char">
    <w:name w:val="Heading 1 Char"/>
    <w:basedOn w:val="DefaultParagraphFont"/>
    <w:link w:val="Heading1"/>
    <w:uiPriority w:val="9"/>
    <w:rsid w:val="00C437B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437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37B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37B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437B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437B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437B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437B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437B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437B8"/>
    <w:pPr>
      <w:spacing w:line="240" w:lineRule="auto"/>
    </w:pPr>
    <w:rPr>
      <w:b/>
      <w:bCs/>
      <w:smallCaps/>
      <w:color w:val="44546A" w:themeColor="text2"/>
    </w:rPr>
  </w:style>
  <w:style w:type="paragraph" w:styleId="Title">
    <w:name w:val="Title"/>
    <w:basedOn w:val="Normal"/>
    <w:next w:val="Normal"/>
    <w:link w:val="TitleChar"/>
    <w:uiPriority w:val="10"/>
    <w:qFormat/>
    <w:rsid w:val="00C437B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437B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437B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437B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437B8"/>
    <w:rPr>
      <w:b/>
      <w:bCs/>
    </w:rPr>
  </w:style>
  <w:style w:type="paragraph" w:styleId="NoSpacing">
    <w:name w:val="No Spacing"/>
    <w:uiPriority w:val="1"/>
    <w:qFormat/>
    <w:rsid w:val="00C437B8"/>
    <w:pPr>
      <w:spacing w:after="0" w:line="240" w:lineRule="auto"/>
    </w:pPr>
  </w:style>
  <w:style w:type="paragraph" w:styleId="Quote">
    <w:name w:val="Quote"/>
    <w:basedOn w:val="Normal"/>
    <w:next w:val="Normal"/>
    <w:link w:val="QuoteChar"/>
    <w:uiPriority w:val="29"/>
    <w:qFormat/>
    <w:rsid w:val="00C437B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437B8"/>
    <w:rPr>
      <w:color w:val="44546A" w:themeColor="text2"/>
      <w:sz w:val="24"/>
      <w:szCs w:val="24"/>
    </w:rPr>
  </w:style>
  <w:style w:type="paragraph" w:styleId="IntenseQuote">
    <w:name w:val="Intense Quote"/>
    <w:basedOn w:val="Normal"/>
    <w:next w:val="Normal"/>
    <w:link w:val="IntenseQuoteChar"/>
    <w:uiPriority w:val="30"/>
    <w:qFormat/>
    <w:rsid w:val="00C437B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437B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437B8"/>
    <w:rPr>
      <w:i/>
      <w:iCs/>
      <w:color w:val="595959" w:themeColor="text1" w:themeTint="A6"/>
    </w:rPr>
  </w:style>
  <w:style w:type="character" w:styleId="IntenseEmphasis">
    <w:name w:val="Intense Emphasis"/>
    <w:basedOn w:val="DefaultParagraphFont"/>
    <w:uiPriority w:val="21"/>
    <w:qFormat/>
    <w:rsid w:val="00C437B8"/>
    <w:rPr>
      <w:b/>
      <w:bCs/>
      <w:i/>
      <w:iCs/>
    </w:rPr>
  </w:style>
  <w:style w:type="character" w:styleId="SubtleReference">
    <w:name w:val="Subtle Reference"/>
    <w:basedOn w:val="DefaultParagraphFont"/>
    <w:uiPriority w:val="31"/>
    <w:qFormat/>
    <w:rsid w:val="00C437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437B8"/>
    <w:rPr>
      <w:b/>
      <w:bCs/>
      <w:smallCaps/>
      <w:color w:val="44546A" w:themeColor="text2"/>
      <w:u w:val="single"/>
    </w:rPr>
  </w:style>
  <w:style w:type="character" w:styleId="BookTitle">
    <w:name w:val="Book Title"/>
    <w:basedOn w:val="DefaultParagraphFont"/>
    <w:uiPriority w:val="33"/>
    <w:qFormat/>
    <w:rsid w:val="00C437B8"/>
    <w:rPr>
      <w:b/>
      <w:bCs/>
      <w:smallCaps/>
      <w:spacing w:val="10"/>
    </w:rPr>
  </w:style>
  <w:style w:type="paragraph" w:styleId="TOCHeading">
    <w:name w:val="TOC Heading"/>
    <w:basedOn w:val="Heading1"/>
    <w:next w:val="Normal"/>
    <w:uiPriority w:val="39"/>
    <w:semiHidden/>
    <w:unhideWhenUsed/>
    <w:qFormat/>
    <w:rsid w:val="00C437B8"/>
    <w:pPr>
      <w:outlineLvl w:val="9"/>
    </w:pPr>
  </w:style>
  <w:style w:type="character" w:styleId="CommentReference">
    <w:name w:val="annotation reference"/>
    <w:basedOn w:val="DefaultParagraphFont"/>
    <w:uiPriority w:val="99"/>
    <w:semiHidden/>
    <w:unhideWhenUsed/>
    <w:rsid w:val="00B83329"/>
    <w:rPr>
      <w:sz w:val="16"/>
      <w:szCs w:val="16"/>
    </w:rPr>
  </w:style>
  <w:style w:type="paragraph" w:styleId="CommentText">
    <w:name w:val="annotation text"/>
    <w:basedOn w:val="Normal"/>
    <w:link w:val="CommentTextChar"/>
    <w:uiPriority w:val="99"/>
    <w:semiHidden/>
    <w:unhideWhenUsed/>
    <w:rsid w:val="00B83329"/>
    <w:pPr>
      <w:spacing w:line="240" w:lineRule="auto"/>
    </w:pPr>
    <w:rPr>
      <w:sz w:val="20"/>
      <w:szCs w:val="20"/>
    </w:rPr>
  </w:style>
  <w:style w:type="character" w:customStyle="1" w:styleId="CommentTextChar">
    <w:name w:val="Comment Text Char"/>
    <w:basedOn w:val="DefaultParagraphFont"/>
    <w:link w:val="CommentText"/>
    <w:uiPriority w:val="99"/>
    <w:semiHidden/>
    <w:rsid w:val="00B83329"/>
    <w:rPr>
      <w:sz w:val="20"/>
      <w:szCs w:val="20"/>
    </w:rPr>
  </w:style>
  <w:style w:type="paragraph" w:styleId="CommentSubject">
    <w:name w:val="annotation subject"/>
    <w:basedOn w:val="CommentText"/>
    <w:next w:val="CommentText"/>
    <w:link w:val="CommentSubjectChar"/>
    <w:uiPriority w:val="99"/>
    <w:semiHidden/>
    <w:unhideWhenUsed/>
    <w:rsid w:val="00B83329"/>
    <w:rPr>
      <w:b/>
      <w:bCs/>
    </w:rPr>
  </w:style>
  <w:style w:type="character" w:customStyle="1" w:styleId="CommentSubjectChar">
    <w:name w:val="Comment Subject Char"/>
    <w:basedOn w:val="CommentTextChar"/>
    <w:link w:val="CommentSubject"/>
    <w:uiPriority w:val="99"/>
    <w:semiHidden/>
    <w:rsid w:val="00B83329"/>
    <w:rPr>
      <w:b/>
      <w:bCs/>
      <w:sz w:val="20"/>
      <w:szCs w:val="20"/>
    </w:rPr>
  </w:style>
  <w:style w:type="paragraph" w:styleId="Revision">
    <w:name w:val="Revision"/>
    <w:hidden/>
    <w:uiPriority w:val="99"/>
    <w:semiHidden/>
    <w:rsid w:val="00B83329"/>
    <w:pPr>
      <w:spacing w:after="0" w:line="240" w:lineRule="auto"/>
    </w:pPr>
  </w:style>
  <w:style w:type="paragraph" w:styleId="BalloonText">
    <w:name w:val="Balloon Text"/>
    <w:basedOn w:val="Normal"/>
    <w:link w:val="BalloonTextChar"/>
    <w:uiPriority w:val="99"/>
    <w:semiHidden/>
    <w:unhideWhenUsed/>
    <w:rsid w:val="00B83329"/>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B83329"/>
    <w:rPr>
      <w:rFonts w:ascii="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700703">
      <w:bodyDiv w:val="1"/>
      <w:marLeft w:val="0"/>
      <w:marRight w:val="0"/>
      <w:marTop w:val="0"/>
      <w:marBottom w:val="0"/>
      <w:divBdr>
        <w:top w:val="none" w:sz="0" w:space="0" w:color="auto"/>
        <w:left w:val="none" w:sz="0" w:space="0" w:color="auto"/>
        <w:bottom w:val="none" w:sz="0" w:space="0" w:color="auto"/>
        <w:right w:val="none" w:sz="0" w:space="0" w:color="auto"/>
      </w:divBdr>
    </w:div>
    <w:div w:id="682972775">
      <w:bodyDiv w:val="1"/>
      <w:marLeft w:val="0"/>
      <w:marRight w:val="0"/>
      <w:marTop w:val="0"/>
      <w:marBottom w:val="0"/>
      <w:divBdr>
        <w:top w:val="none" w:sz="0" w:space="0" w:color="auto"/>
        <w:left w:val="none" w:sz="0" w:space="0" w:color="auto"/>
        <w:bottom w:val="none" w:sz="0" w:space="0" w:color="auto"/>
        <w:right w:val="none" w:sz="0" w:space="0" w:color="auto"/>
      </w:divBdr>
      <w:divsChild>
        <w:div w:id="1878393443">
          <w:marLeft w:val="0"/>
          <w:marRight w:val="0"/>
          <w:marTop w:val="0"/>
          <w:marBottom w:val="0"/>
          <w:divBdr>
            <w:top w:val="none" w:sz="0" w:space="0" w:color="auto"/>
            <w:left w:val="none" w:sz="0" w:space="0" w:color="auto"/>
            <w:bottom w:val="none" w:sz="0" w:space="0" w:color="auto"/>
            <w:right w:val="none" w:sz="0" w:space="0" w:color="auto"/>
          </w:divBdr>
        </w:div>
      </w:divsChild>
    </w:div>
    <w:div w:id="1019890872">
      <w:bodyDiv w:val="1"/>
      <w:marLeft w:val="0"/>
      <w:marRight w:val="0"/>
      <w:marTop w:val="0"/>
      <w:marBottom w:val="0"/>
      <w:divBdr>
        <w:top w:val="none" w:sz="0" w:space="0" w:color="auto"/>
        <w:left w:val="none" w:sz="0" w:space="0" w:color="auto"/>
        <w:bottom w:val="none" w:sz="0" w:space="0" w:color="auto"/>
        <w:right w:val="none" w:sz="0" w:space="0" w:color="auto"/>
      </w:divBdr>
      <w:divsChild>
        <w:div w:id="1281953030">
          <w:marLeft w:val="0"/>
          <w:marRight w:val="0"/>
          <w:marTop w:val="0"/>
          <w:marBottom w:val="0"/>
          <w:divBdr>
            <w:top w:val="none" w:sz="0" w:space="0" w:color="auto"/>
            <w:left w:val="none" w:sz="0" w:space="0" w:color="auto"/>
            <w:bottom w:val="none" w:sz="0" w:space="0" w:color="auto"/>
            <w:right w:val="none" w:sz="0" w:space="0" w:color="auto"/>
          </w:divBdr>
        </w:div>
      </w:divsChild>
    </w:div>
    <w:div w:id="1184125179">
      <w:bodyDiv w:val="1"/>
      <w:marLeft w:val="0"/>
      <w:marRight w:val="0"/>
      <w:marTop w:val="0"/>
      <w:marBottom w:val="0"/>
      <w:divBdr>
        <w:top w:val="none" w:sz="0" w:space="0" w:color="auto"/>
        <w:left w:val="none" w:sz="0" w:space="0" w:color="auto"/>
        <w:bottom w:val="none" w:sz="0" w:space="0" w:color="auto"/>
        <w:right w:val="none" w:sz="0" w:space="0" w:color="auto"/>
      </w:divBdr>
    </w:div>
    <w:div w:id="1353874824">
      <w:bodyDiv w:val="1"/>
      <w:marLeft w:val="0"/>
      <w:marRight w:val="0"/>
      <w:marTop w:val="0"/>
      <w:marBottom w:val="0"/>
      <w:divBdr>
        <w:top w:val="none" w:sz="0" w:space="0" w:color="auto"/>
        <w:left w:val="none" w:sz="0" w:space="0" w:color="auto"/>
        <w:bottom w:val="none" w:sz="0" w:space="0" w:color="auto"/>
        <w:right w:val="none" w:sz="0" w:space="0" w:color="auto"/>
      </w:divBdr>
    </w:div>
    <w:div w:id="1421756983">
      <w:bodyDiv w:val="1"/>
      <w:marLeft w:val="0"/>
      <w:marRight w:val="0"/>
      <w:marTop w:val="0"/>
      <w:marBottom w:val="0"/>
      <w:divBdr>
        <w:top w:val="none" w:sz="0" w:space="0" w:color="auto"/>
        <w:left w:val="none" w:sz="0" w:space="0" w:color="auto"/>
        <w:bottom w:val="none" w:sz="0" w:space="0" w:color="auto"/>
        <w:right w:val="none" w:sz="0" w:space="0" w:color="auto"/>
      </w:divBdr>
    </w:div>
    <w:div w:id="1495223024">
      <w:bodyDiv w:val="1"/>
      <w:marLeft w:val="0"/>
      <w:marRight w:val="0"/>
      <w:marTop w:val="0"/>
      <w:marBottom w:val="0"/>
      <w:divBdr>
        <w:top w:val="none" w:sz="0" w:space="0" w:color="auto"/>
        <w:left w:val="none" w:sz="0" w:space="0" w:color="auto"/>
        <w:bottom w:val="none" w:sz="0" w:space="0" w:color="auto"/>
        <w:right w:val="none" w:sz="0" w:space="0" w:color="auto"/>
      </w:divBdr>
    </w:div>
    <w:div w:id="1599829042">
      <w:bodyDiv w:val="1"/>
      <w:marLeft w:val="0"/>
      <w:marRight w:val="0"/>
      <w:marTop w:val="0"/>
      <w:marBottom w:val="0"/>
      <w:divBdr>
        <w:top w:val="none" w:sz="0" w:space="0" w:color="auto"/>
        <w:left w:val="none" w:sz="0" w:space="0" w:color="auto"/>
        <w:bottom w:val="none" w:sz="0" w:space="0" w:color="auto"/>
        <w:right w:val="none" w:sz="0" w:space="0" w:color="auto"/>
      </w:divBdr>
    </w:div>
    <w:div w:id="1741636035">
      <w:bodyDiv w:val="1"/>
      <w:marLeft w:val="0"/>
      <w:marRight w:val="0"/>
      <w:marTop w:val="0"/>
      <w:marBottom w:val="0"/>
      <w:divBdr>
        <w:top w:val="none" w:sz="0" w:space="0" w:color="auto"/>
        <w:left w:val="none" w:sz="0" w:space="0" w:color="auto"/>
        <w:bottom w:val="none" w:sz="0" w:space="0" w:color="auto"/>
        <w:right w:val="none" w:sz="0" w:space="0" w:color="auto"/>
      </w:divBdr>
    </w:div>
    <w:div w:id="2044594285">
      <w:bodyDiv w:val="1"/>
      <w:marLeft w:val="0"/>
      <w:marRight w:val="0"/>
      <w:marTop w:val="0"/>
      <w:marBottom w:val="0"/>
      <w:divBdr>
        <w:top w:val="none" w:sz="0" w:space="0" w:color="auto"/>
        <w:left w:val="none" w:sz="0" w:space="0" w:color="auto"/>
        <w:bottom w:val="none" w:sz="0" w:space="0" w:color="auto"/>
        <w:right w:val="none" w:sz="0" w:space="0" w:color="auto"/>
      </w:divBdr>
      <w:divsChild>
        <w:div w:id="530342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C61C7-B86B-4596-90E9-C44E768BE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54</Pages>
  <Words>4135</Words>
  <Characters>23574</Characters>
  <Application>Microsoft Office Word</Application>
  <DocSecurity>2</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Johnston</dc:creator>
  <cp:keywords/>
  <dc:description/>
  <cp:lastModifiedBy>Justin Lee</cp:lastModifiedBy>
  <cp:revision>30</cp:revision>
  <cp:lastPrinted>2018-06-28T14:26:00Z</cp:lastPrinted>
  <dcterms:created xsi:type="dcterms:W3CDTF">2019-10-28T13:09:00Z</dcterms:created>
  <dcterms:modified xsi:type="dcterms:W3CDTF">2019-10-29T19:53:00Z</dcterms:modified>
</cp:coreProperties>
</file>